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2DE36" w14:textId="6DBDCA8C" w:rsidR="003D73F2" w:rsidRPr="00527ECD" w:rsidRDefault="002748F4" w:rsidP="00527ECD">
      <w:pPr>
        <w:spacing w:after="0" w:line="480" w:lineRule="auto"/>
        <w:jc w:val="center"/>
        <w:rPr>
          <w:rFonts w:ascii="Times New Roman" w:hAnsi="Times New Roman" w:cs="Times New Roman"/>
          <w:b/>
          <w:i/>
          <w:iCs/>
          <w:sz w:val="28"/>
          <w:szCs w:val="28"/>
        </w:rPr>
      </w:pPr>
      <w:r w:rsidRPr="00527ECD">
        <w:rPr>
          <w:rFonts w:ascii="Times New Roman" w:hAnsi="Times New Roman" w:cs="Times New Roman"/>
          <w:b/>
          <w:sz w:val="28"/>
          <w:szCs w:val="28"/>
        </w:rPr>
        <w:t xml:space="preserve">A new rapid </w:t>
      </w:r>
      <w:proofErr w:type="spellStart"/>
      <w:r w:rsidRPr="00527ECD">
        <w:rPr>
          <w:rFonts w:ascii="Times New Roman" w:hAnsi="Times New Roman" w:cs="Times New Roman"/>
          <w:b/>
          <w:sz w:val="28"/>
          <w:szCs w:val="28"/>
        </w:rPr>
        <w:t>resazurin</w:t>
      </w:r>
      <w:proofErr w:type="spellEnd"/>
      <w:r w:rsidRPr="00527ECD">
        <w:rPr>
          <w:rFonts w:ascii="Times New Roman" w:hAnsi="Times New Roman" w:cs="Times New Roman"/>
          <w:b/>
          <w:sz w:val="28"/>
          <w:szCs w:val="28"/>
        </w:rPr>
        <w:t xml:space="preserve">-based </w:t>
      </w:r>
      <w:proofErr w:type="spellStart"/>
      <w:r w:rsidRPr="00527ECD">
        <w:rPr>
          <w:rFonts w:ascii="Times New Roman" w:hAnsi="Times New Roman" w:cs="Times New Roman"/>
          <w:b/>
          <w:sz w:val="28"/>
          <w:szCs w:val="28"/>
        </w:rPr>
        <w:t>microdilution</w:t>
      </w:r>
      <w:proofErr w:type="spellEnd"/>
      <w:r w:rsidRPr="00527ECD">
        <w:rPr>
          <w:rFonts w:ascii="Times New Roman" w:hAnsi="Times New Roman" w:cs="Times New Roman"/>
          <w:b/>
          <w:sz w:val="28"/>
          <w:szCs w:val="28"/>
        </w:rPr>
        <w:t xml:space="preserve"> assay for </w:t>
      </w:r>
      <w:commentRangeStart w:id="0"/>
      <w:r w:rsidRPr="00527ECD">
        <w:rPr>
          <w:rFonts w:ascii="Times New Roman" w:hAnsi="Times New Roman" w:cs="Times New Roman"/>
          <w:b/>
          <w:sz w:val="28"/>
          <w:szCs w:val="28"/>
        </w:rPr>
        <w:t xml:space="preserve">antimicrobial susceptibility testing of </w:t>
      </w:r>
      <w:r w:rsidRPr="00527ECD">
        <w:rPr>
          <w:rFonts w:ascii="Times New Roman" w:hAnsi="Times New Roman" w:cs="Times New Roman"/>
          <w:b/>
          <w:i/>
          <w:iCs/>
          <w:sz w:val="28"/>
          <w:szCs w:val="28"/>
        </w:rPr>
        <w:t>Neisseria gonorrhoeae</w:t>
      </w:r>
      <w:commentRangeEnd w:id="0"/>
      <w:r w:rsidR="006175C7">
        <w:rPr>
          <w:rStyle w:val="CommentReference"/>
        </w:rPr>
        <w:commentReference w:id="0"/>
      </w:r>
    </w:p>
    <w:p w14:paraId="09DB8E05" w14:textId="77777777" w:rsidR="005D0B1C" w:rsidRPr="002748F4" w:rsidRDefault="005D0B1C" w:rsidP="00527ECD">
      <w:pPr>
        <w:spacing w:after="0" w:line="480" w:lineRule="auto"/>
        <w:jc w:val="center"/>
        <w:rPr>
          <w:rFonts w:ascii="Times New Roman" w:hAnsi="Times New Roman" w:cs="Times New Roman"/>
          <w:b/>
          <w:i/>
          <w:iCs/>
          <w:sz w:val="24"/>
          <w:szCs w:val="24"/>
        </w:rPr>
      </w:pPr>
    </w:p>
    <w:p w14:paraId="05A36DF3" w14:textId="635AD97C" w:rsidR="00F07649" w:rsidRDefault="003D73F2" w:rsidP="00527ECD">
      <w:pPr>
        <w:spacing w:after="0" w:line="480" w:lineRule="auto"/>
        <w:jc w:val="center"/>
        <w:rPr>
          <w:rFonts w:ascii="Times New Roman" w:hAnsi="Times New Roman" w:cs="Times New Roman"/>
          <w:b/>
          <w:iCs/>
          <w:sz w:val="24"/>
          <w:szCs w:val="24"/>
          <w:vertAlign w:val="superscript"/>
        </w:rPr>
      </w:pPr>
      <w:proofErr w:type="spellStart"/>
      <w:r w:rsidRPr="00527ECD">
        <w:rPr>
          <w:rFonts w:ascii="Times New Roman" w:hAnsi="Times New Roman" w:cs="Times New Roman"/>
          <w:b/>
          <w:iCs/>
          <w:sz w:val="24"/>
          <w:szCs w:val="24"/>
        </w:rPr>
        <w:t>Sunniva</w:t>
      </w:r>
      <w:proofErr w:type="spellEnd"/>
      <w:r w:rsidRPr="00527ECD">
        <w:rPr>
          <w:rFonts w:ascii="Times New Roman" w:hAnsi="Times New Roman" w:cs="Times New Roman"/>
          <w:b/>
          <w:iCs/>
          <w:sz w:val="24"/>
          <w:szCs w:val="24"/>
        </w:rPr>
        <w:t xml:space="preserve"> </w:t>
      </w:r>
      <w:commentRangeStart w:id="1"/>
      <w:del w:id="2" w:author="sunny" w:date="2017-01-03T21:27:00Z">
        <w:r w:rsidRPr="00527ECD" w:rsidDel="00DA71E7">
          <w:rPr>
            <w:rFonts w:ascii="Times New Roman" w:hAnsi="Times New Roman" w:cs="Times New Roman"/>
            <w:b/>
            <w:iCs/>
            <w:sz w:val="24"/>
            <w:szCs w:val="24"/>
          </w:rPr>
          <w:delText>Förster</w:delText>
        </w:r>
      </w:del>
      <w:commentRangeEnd w:id="1"/>
      <w:ins w:id="3" w:author="sunny" w:date="2017-01-03T21:27:00Z">
        <w:r w:rsidR="00DA71E7" w:rsidRPr="00527ECD">
          <w:rPr>
            <w:rFonts w:ascii="Times New Roman" w:hAnsi="Times New Roman" w:cs="Times New Roman"/>
            <w:b/>
            <w:iCs/>
            <w:sz w:val="24"/>
            <w:szCs w:val="24"/>
          </w:rPr>
          <w:t>F</w:t>
        </w:r>
        <w:r w:rsidR="00DA71E7">
          <w:rPr>
            <w:rFonts w:ascii="Times New Roman" w:hAnsi="Times New Roman" w:cs="Times New Roman"/>
            <w:b/>
            <w:iCs/>
            <w:sz w:val="24"/>
            <w:szCs w:val="24"/>
          </w:rPr>
          <w:t>oe</w:t>
        </w:r>
        <w:r w:rsidR="00DA71E7" w:rsidRPr="00527ECD">
          <w:rPr>
            <w:rFonts w:ascii="Times New Roman" w:hAnsi="Times New Roman" w:cs="Times New Roman"/>
            <w:b/>
            <w:iCs/>
            <w:sz w:val="24"/>
            <w:szCs w:val="24"/>
          </w:rPr>
          <w:t>rster</w:t>
        </w:r>
      </w:ins>
      <w:r w:rsidR="000E31B8">
        <w:rPr>
          <w:rStyle w:val="CommentReference"/>
        </w:rPr>
        <w:commentReference w:id="1"/>
      </w:r>
      <w:r w:rsidRPr="00527ECD">
        <w:rPr>
          <w:rFonts w:ascii="Times New Roman" w:hAnsi="Times New Roman" w:cs="Times New Roman"/>
          <w:b/>
          <w:iCs/>
          <w:sz w:val="24"/>
          <w:szCs w:val="24"/>
          <w:vertAlign w:val="superscript"/>
        </w:rPr>
        <w:t>1</w:t>
      </w:r>
      <w:proofErr w:type="gramStart"/>
      <w:r w:rsidRPr="00527ECD">
        <w:rPr>
          <w:rFonts w:ascii="Times New Roman" w:hAnsi="Times New Roman" w:cs="Times New Roman"/>
          <w:b/>
          <w:iCs/>
          <w:sz w:val="24"/>
          <w:szCs w:val="24"/>
          <w:vertAlign w:val="superscript"/>
        </w:rPr>
        <w:t>,</w:t>
      </w:r>
      <w:r w:rsidR="00E90AD7">
        <w:rPr>
          <w:rFonts w:ascii="Times New Roman" w:hAnsi="Times New Roman" w:cs="Times New Roman"/>
          <w:b/>
          <w:iCs/>
          <w:sz w:val="24"/>
          <w:szCs w:val="24"/>
          <w:vertAlign w:val="superscript"/>
        </w:rPr>
        <w:t>2,</w:t>
      </w:r>
      <w:r w:rsidRPr="00527ECD">
        <w:rPr>
          <w:rFonts w:ascii="Times New Roman" w:hAnsi="Times New Roman" w:cs="Times New Roman"/>
          <w:b/>
          <w:iCs/>
          <w:sz w:val="24"/>
          <w:szCs w:val="24"/>
          <w:vertAlign w:val="superscript"/>
        </w:rPr>
        <w:t>3</w:t>
      </w:r>
      <w:r w:rsidR="001742D9">
        <w:rPr>
          <w:rFonts w:ascii="Times New Roman" w:hAnsi="Times New Roman" w:cs="Times New Roman"/>
          <w:b/>
          <w:iCs/>
          <w:sz w:val="24"/>
          <w:szCs w:val="24"/>
          <w:vertAlign w:val="superscript"/>
        </w:rPr>
        <w:t>,4</w:t>
      </w:r>
      <w:proofErr w:type="gramEnd"/>
      <w:r w:rsidR="002748F4">
        <w:rPr>
          <w:rFonts w:ascii="Times New Roman" w:hAnsi="Times New Roman" w:cs="Times New Roman"/>
          <w:b/>
          <w:iCs/>
          <w:sz w:val="24"/>
          <w:szCs w:val="24"/>
        </w:rPr>
        <w:t>*</w:t>
      </w:r>
      <w:r w:rsidRPr="00527ECD">
        <w:rPr>
          <w:rFonts w:ascii="Times New Roman" w:hAnsi="Times New Roman" w:cs="Times New Roman"/>
          <w:b/>
          <w:iCs/>
          <w:sz w:val="24"/>
          <w:szCs w:val="24"/>
        </w:rPr>
        <w:t xml:space="preserve">, Valentino </w:t>
      </w:r>
      <w:r w:rsidR="00E90AD7" w:rsidRPr="00527ECD">
        <w:rPr>
          <w:rFonts w:ascii="Times New Roman" w:hAnsi="Times New Roman" w:cs="Times New Roman"/>
          <w:b/>
          <w:iCs/>
          <w:sz w:val="24"/>
          <w:szCs w:val="24"/>
        </w:rPr>
        <w:t>Desilvestro</w:t>
      </w:r>
      <w:r w:rsidR="001742D9">
        <w:rPr>
          <w:rFonts w:ascii="Times New Roman" w:hAnsi="Times New Roman" w:cs="Times New Roman"/>
          <w:b/>
          <w:iCs/>
          <w:sz w:val="24"/>
          <w:szCs w:val="24"/>
          <w:vertAlign w:val="superscript"/>
        </w:rPr>
        <w:t>5</w:t>
      </w:r>
      <w:r w:rsidRPr="00527ECD">
        <w:rPr>
          <w:rFonts w:ascii="Times New Roman" w:hAnsi="Times New Roman" w:cs="Times New Roman"/>
          <w:b/>
          <w:iCs/>
          <w:sz w:val="24"/>
          <w:szCs w:val="24"/>
        </w:rPr>
        <w:t>, Lucy</w:t>
      </w:r>
      <w:ins w:id="4" w:author="sunny" w:date="2017-01-04T16:47:00Z">
        <w:r w:rsidR="00307320">
          <w:rPr>
            <w:rFonts w:ascii="Times New Roman" w:hAnsi="Times New Roman" w:cs="Times New Roman"/>
            <w:b/>
            <w:iCs/>
            <w:sz w:val="24"/>
            <w:szCs w:val="24"/>
          </w:rPr>
          <w:t xml:space="preserve"> J.</w:t>
        </w:r>
      </w:ins>
      <w:r w:rsidRPr="00527ECD">
        <w:rPr>
          <w:rFonts w:ascii="Times New Roman" w:hAnsi="Times New Roman" w:cs="Times New Roman"/>
          <w:b/>
          <w:iCs/>
          <w:sz w:val="24"/>
          <w:szCs w:val="24"/>
        </w:rPr>
        <w:t xml:space="preserve"> </w:t>
      </w:r>
      <w:del w:id="5" w:author="sunny" w:date="2017-01-04T17:14:00Z">
        <w:r w:rsidRPr="00527ECD" w:rsidDel="00F12CFE">
          <w:rPr>
            <w:rFonts w:ascii="Times New Roman" w:hAnsi="Times New Roman" w:cs="Times New Roman"/>
            <w:b/>
            <w:iCs/>
            <w:sz w:val="24"/>
            <w:szCs w:val="24"/>
          </w:rPr>
          <w:delText>Hathaway</w:delText>
        </w:r>
        <w:r w:rsidRPr="00527ECD" w:rsidDel="00F12CFE">
          <w:rPr>
            <w:rFonts w:ascii="Times New Roman" w:hAnsi="Times New Roman" w:cs="Times New Roman"/>
            <w:b/>
            <w:iCs/>
            <w:sz w:val="24"/>
            <w:szCs w:val="24"/>
            <w:vertAlign w:val="superscript"/>
          </w:rPr>
          <w:delText>3</w:delText>
        </w:r>
      </w:del>
      <w:ins w:id="6" w:author="sunny" w:date="2017-01-04T17:14:00Z">
        <w:r w:rsidR="00F12CFE" w:rsidRPr="00527ECD">
          <w:rPr>
            <w:rFonts w:ascii="Times New Roman" w:hAnsi="Times New Roman" w:cs="Times New Roman"/>
            <w:b/>
            <w:iCs/>
            <w:sz w:val="24"/>
            <w:szCs w:val="24"/>
          </w:rPr>
          <w:t>Hathaway</w:t>
        </w:r>
        <w:r w:rsidR="00F12CFE">
          <w:rPr>
            <w:rFonts w:ascii="Times New Roman" w:hAnsi="Times New Roman" w:cs="Times New Roman"/>
            <w:b/>
            <w:iCs/>
            <w:sz w:val="24"/>
            <w:szCs w:val="24"/>
            <w:vertAlign w:val="superscript"/>
          </w:rPr>
          <w:t>1</w:t>
        </w:r>
      </w:ins>
      <w:r w:rsidRPr="00527ECD">
        <w:rPr>
          <w:rFonts w:ascii="Times New Roman" w:hAnsi="Times New Roman" w:cs="Times New Roman"/>
          <w:b/>
          <w:iCs/>
          <w:sz w:val="24"/>
          <w:szCs w:val="24"/>
        </w:rPr>
        <w:t xml:space="preserve">, Nicola </w:t>
      </w:r>
      <w:del w:id="7" w:author="sunny" w:date="2017-01-04T17:14:00Z">
        <w:r w:rsidRPr="00527ECD" w:rsidDel="00F12CFE">
          <w:rPr>
            <w:rFonts w:ascii="Times New Roman" w:hAnsi="Times New Roman" w:cs="Times New Roman"/>
            <w:b/>
            <w:iCs/>
            <w:sz w:val="24"/>
            <w:szCs w:val="24"/>
          </w:rPr>
          <w:delText>Low</w:delText>
        </w:r>
        <w:r w:rsidRPr="00527ECD" w:rsidDel="00F12CFE">
          <w:rPr>
            <w:rFonts w:ascii="Times New Roman" w:hAnsi="Times New Roman" w:cs="Times New Roman"/>
            <w:b/>
            <w:iCs/>
            <w:sz w:val="24"/>
            <w:szCs w:val="24"/>
            <w:vertAlign w:val="superscript"/>
          </w:rPr>
          <w:delText>1</w:delText>
        </w:r>
      </w:del>
      <w:ins w:id="8" w:author="sunny" w:date="2017-01-04T17:14:00Z">
        <w:r w:rsidR="00F12CFE" w:rsidRPr="00527ECD">
          <w:rPr>
            <w:rFonts w:ascii="Times New Roman" w:hAnsi="Times New Roman" w:cs="Times New Roman"/>
            <w:b/>
            <w:iCs/>
            <w:sz w:val="24"/>
            <w:szCs w:val="24"/>
          </w:rPr>
          <w:t>Low</w:t>
        </w:r>
        <w:r w:rsidR="00F12CFE">
          <w:rPr>
            <w:rFonts w:ascii="Times New Roman" w:hAnsi="Times New Roman" w:cs="Times New Roman"/>
            <w:b/>
            <w:iCs/>
            <w:sz w:val="24"/>
            <w:szCs w:val="24"/>
            <w:vertAlign w:val="superscript"/>
          </w:rPr>
          <w:t>2</w:t>
        </w:r>
      </w:ins>
      <w:r w:rsidRPr="00527ECD">
        <w:rPr>
          <w:rFonts w:ascii="Times New Roman" w:hAnsi="Times New Roman" w:cs="Times New Roman"/>
          <w:b/>
          <w:iCs/>
          <w:sz w:val="24"/>
          <w:szCs w:val="24"/>
        </w:rPr>
        <w:t>, Christian</w:t>
      </w:r>
      <w:ins w:id="9" w:author="Christian Althaus" w:date="2017-01-03T14:46:00Z">
        <w:r w:rsidR="00667D2F">
          <w:rPr>
            <w:rFonts w:ascii="Times New Roman" w:hAnsi="Times New Roman" w:cs="Times New Roman"/>
            <w:b/>
            <w:iCs/>
            <w:sz w:val="24"/>
            <w:szCs w:val="24"/>
          </w:rPr>
          <w:t xml:space="preserve"> L.</w:t>
        </w:r>
      </w:ins>
      <w:r w:rsidRPr="00527ECD">
        <w:rPr>
          <w:rFonts w:ascii="Times New Roman" w:hAnsi="Times New Roman" w:cs="Times New Roman"/>
          <w:b/>
          <w:iCs/>
          <w:sz w:val="24"/>
          <w:szCs w:val="24"/>
        </w:rPr>
        <w:t xml:space="preserve"> </w:t>
      </w:r>
      <w:del w:id="10" w:author="sunny" w:date="2017-01-04T17:14:00Z">
        <w:r w:rsidRPr="00527ECD" w:rsidDel="00F12CFE">
          <w:rPr>
            <w:rFonts w:ascii="Times New Roman" w:hAnsi="Times New Roman" w:cs="Times New Roman"/>
            <w:b/>
            <w:iCs/>
            <w:sz w:val="24"/>
            <w:szCs w:val="24"/>
          </w:rPr>
          <w:delText>Althaus</w:delText>
        </w:r>
        <w:r w:rsidRPr="00527ECD" w:rsidDel="00F12CFE">
          <w:rPr>
            <w:rFonts w:ascii="Times New Roman" w:hAnsi="Times New Roman" w:cs="Times New Roman"/>
            <w:b/>
            <w:iCs/>
            <w:sz w:val="24"/>
            <w:szCs w:val="24"/>
            <w:vertAlign w:val="superscript"/>
          </w:rPr>
          <w:delText>1</w:delText>
        </w:r>
        <w:r w:rsidRPr="00527ECD" w:rsidDel="00F12CFE">
          <w:rPr>
            <w:rFonts w:ascii="Times New Roman" w:hAnsi="Times New Roman" w:cs="Times New Roman"/>
            <w:b/>
            <w:iCs/>
            <w:sz w:val="24"/>
            <w:szCs w:val="24"/>
          </w:rPr>
          <w:delText xml:space="preserve"> </w:delText>
        </w:r>
      </w:del>
      <w:ins w:id="11" w:author="sunny" w:date="2017-01-04T17:14:00Z">
        <w:r w:rsidR="00F12CFE" w:rsidRPr="00527ECD">
          <w:rPr>
            <w:rFonts w:ascii="Times New Roman" w:hAnsi="Times New Roman" w:cs="Times New Roman"/>
            <w:b/>
            <w:iCs/>
            <w:sz w:val="24"/>
            <w:szCs w:val="24"/>
          </w:rPr>
          <w:t>Althaus</w:t>
        </w:r>
        <w:r w:rsidR="00F12CFE">
          <w:rPr>
            <w:rFonts w:ascii="Times New Roman" w:hAnsi="Times New Roman" w:cs="Times New Roman"/>
            <w:b/>
            <w:iCs/>
            <w:sz w:val="24"/>
            <w:szCs w:val="24"/>
            <w:vertAlign w:val="superscript"/>
          </w:rPr>
          <w:t>2</w:t>
        </w:r>
        <w:r w:rsidR="00F12CFE" w:rsidRPr="00527ECD">
          <w:rPr>
            <w:rFonts w:ascii="Times New Roman" w:hAnsi="Times New Roman" w:cs="Times New Roman"/>
            <w:b/>
            <w:iCs/>
            <w:sz w:val="24"/>
            <w:szCs w:val="24"/>
          </w:rPr>
          <w:t xml:space="preserve"> </w:t>
        </w:r>
      </w:ins>
      <w:r w:rsidR="002748F4">
        <w:rPr>
          <w:rFonts w:ascii="Times New Roman" w:hAnsi="Times New Roman" w:cs="Times New Roman"/>
          <w:b/>
          <w:iCs/>
          <w:sz w:val="24"/>
          <w:szCs w:val="24"/>
        </w:rPr>
        <w:t xml:space="preserve">and </w:t>
      </w:r>
      <w:r w:rsidRPr="00527ECD">
        <w:rPr>
          <w:rFonts w:ascii="Times New Roman" w:hAnsi="Times New Roman" w:cs="Times New Roman"/>
          <w:b/>
          <w:iCs/>
          <w:sz w:val="24"/>
          <w:szCs w:val="24"/>
        </w:rPr>
        <w:t xml:space="preserve">Magnus </w:t>
      </w:r>
      <w:del w:id="12" w:author="sunny" w:date="2017-01-04T17:14:00Z">
        <w:r w:rsidR="00050298" w:rsidRPr="00527ECD" w:rsidDel="00F12CFE">
          <w:rPr>
            <w:rFonts w:ascii="Times New Roman" w:hAnsi="Times New Roman" w:cs="Times New Roman"/>
            <w:b/>
            <w:iCs/>
            <w:sz w:val="24"/>
            <w:szCs w:val="24"/>
          </w:rPr>
          <w:delText>Unemo</w:delText>
        </w:r>
        <w:r w:rsidR="00050298" w:rsidDel="00F12CFE">
          <w:rPr>
            <w:rFonts w:ascii="Times New Roman" w:hAnsi="Times New Roman" w:cs="Times New Roman"/>
            <w:b/>
            <w:iCs/>
            <w:sz w:val="24"/>
            <w:szCs w:val="24"/>
            <w:vertAlign w:val="superscript"/>
          </w:rPr>
          <w:delText>2</w:delText>
        </w:r>
      </w:del>
      <w:ins w:id="13" w:author="sunny" w:date="2017-01-04T17:14:00Z">
        <w:r w:rsidR="00F12CFE" w:rsidRPr="00527ECD">
          <w:rPr>
            <w:rFonts w:ascii="Times New Roman" w:hAnsi="Times New Roman" w:cs="Times New Roman"/>
            <w:b/>
            <w:iCs/>
            <w:sz w:val="24"/>
            <w:szCs w:val="24"/>
          </w:rPr>
          <w:t>Unemo</w:t>
        </w:r>
        <w:r w:rsidR="00F12CFE">
          <w:rPr>
            <w:rFonts w:ascii="Times New Roman" w:hAnsi="Times New Roman" w:cs="Times New Roman"/>
            <w:b/>
            <w:iCs/>
            <w:sz w:val="24"/>
            <w:szCs w:val="24"/>
            <w:vertAlign w:val="superscript"/>
          </w:rPr>
          <w:t>3</w:t>
        </w:r>
      </w:ins>
    </w:p>
    <w:p w14:paraId="574C7AB9" w14:textId="77777777" w:rsidR="005D0B1C" w:rsidRPr="00527ECD" w:rsidRDefault="005D0B1C" w:rsidP="00527ECD">
      <w:pPr>
        <w:spacing w:after="0" w:line="480" w:lineRule="auto"/>
        <w:jc w:val="center"/>
        <w:rPr>
          <w:rFonts w:ascii="Times New Roman" w:hAnsi="Times New Roman" w:cs="Times New Roman"/>
          <w:b/>
          <w:sz w:val="24"/>
          <w:szCs w:val="24"/>
        </w:rPr>
      </w:pPr>
    </w:p>
    <w:p w14:paraId="0173560C" w14:textId="6CC24770" w:rsidR="00E90AD7" w:rsidRDefault="00307320" w:rsidP="00527ECD">
      <w:pPr>
        <w:spacing w:after="0" w:line="480" w:lineRule="auto"/>
        <w:jc w:val="center"/>
        <w:rPr>
          <w:rFonts w:ascii="Times New Roman" w:hAnsi="Times New Roman" w:cs="Times New Roman"/>
          <w:i/>
          <w:sz w:val="24"/>
          <w:szCs w:val="24"/>
        </w:rPr>
      </w:pPr>
      <w:ins w:id="14" w:author="sunny" w:date="2017-01-04T16:48:00Z">
        <w:r>
          <w:rPr>
            <w:rFonts w:ascii="Times New Roman" w:hAnsi="Times New Roman" w:cs="Times New Roman"/>
            <w:i/>
            <w:sz w:val="24"/>
            <w:szCs w:val="24"/>
            <w:vertAlign w:val="superscript"/>
          </w:rPr>
          <w:t>1</w:t>
        </w:r>
        <w:r w:rsidRPr="00B7197E">
          <w:rPr>
            <w:rFonts w:ascii="Times New Roman" w:hAnsi="Times New Roman" w:cs="Times New Roman"/>
            <w:i/>
            <w:sz w:val="24"/>
            <w:szCs w:val="24"/>
          </w:rPr>
          <w:t xml:space="preserve">Institute for Infectious Diseases, University of Bern, </w:t>
        </w:r>
        <w:r>
          <w:rPr>
            <w:rFonts w:ascii="Times New Roman" w:hAnsi="Times New Roman" w:cs="Times New Roman"/>
            <w:i/>
            <w:sz w:val="24"/>
            <w:szCs w:val="24"/>
          </w:rPr>
          <w:t xml:space="preserve">Bern, </w:t>
        </w:r>
        <w:r w:rsidRPr="00B7197E">
          <w:rPr>
            <w:rFonts w:ascii="Times New Roman" w:hAnsi="Times New Roman" w:cs="Times New Roman"/>
            <w:i/>
            <w:sz w:val="24"/>
            <w:szCs w:val="24"/>
          </w:rPr>
          <w:t>Switzerland</w:t>
        </w:r>
        <w:r>
          <w:rPr>
            <w:rFonts w:ascii="Times New Roman" w:hAnsi="Times New Roman" w:cs="Times New Roman"/>
            <w:i/>
            <w:sz w:val="24"/>
            <w:szCs w:val="24"/>
          </w:rPr>
          <w:t xml:space="preserve">; </w:t>
        </w:r>
      </w:ins>
      <w:del w:id="15" w:author="sunny" w:date="2017-01-04T16:48:00Z">
        <w:r w:rsidR="00261C59" w:rsidRPr="00527ECD" w:rsidDel="00307320">
          <w:rPr>
            <w:rFonts w:ascii="Times New Roman" w:hAnsi="Times New Roman" w:cs="Times New Roman"/>
            <w:i/>
            <w:sz w:val="24"/>
            <w:szCs w:val="24"/>
            <w:vertAlign w:val="superscript"/>
          </w:rPr>
          <w:delText>1</w:delText>
        </w:r>
        <w:r w:rsidR="00261C59" w:rsidRPr="00527ECD" w:rsidDel="00307320">
          <w:rPr>
            <w:rFonts w:ascii="Times New Roman" w:hAnsi="Times New Roman" w:cs="Times New Roman"/>
            <w:i/>
            <w:sz w:val="24"/>
            <w:szCs w:val="24"/>
          </w:rPr>
          <w:delText xml:space="preserve">Institute </w:delText>
        </w:r>
      </w:del>
      <w:ins w:id="16" w:author="sunny" w:date="2017-01-04T16:48:00Z">
        <w:r>
          <w:rPr>
            <w:rFonts w:ascii="Times New Roman" w:hAnsi="Times New Roman" w:cs="Times New Roman"/>
            <w:i/>
            <w:sz w:val="24"/>
            <w:szCs w:val="24"/>
            <w:vertAlign w:val="superscript"/>
          </w:rPr>
          <w:t>2</w:t>
        </w:r>
        <w:r w:rsidRPr="00527ECD">
          <w:rPr>
            <w:rFonts w:ascii="Times New Roman" w:hAnsi="Times New Roman" w:cs="Times New Roman"/>
            <w:i/>
            <w:sz w:val="24"/>
            <w:szCs w:val="24"/>
          </w:rPr>
          <w:t xml:space="preserve">Institute </w:t>
        </w:r>
      </w:ins>
      <w:r w:rsidR="00261C59" w:rsidRPr="00527ECD">
        <w:rPr>
          <w:rFonts w:ascii="Times New Roman" w:hAnsi="Times New Roman" w:cs="Times New Roman"/>
          <w:i/>
          <w:sz w:val="24"/>
          <w:szCs w:val="24"/>
        </w:rPr>
        <w:t xml:space="preserve">of Social and Preventive Medicine, University of Bern, </w:t>
      </w:r>
      <w:r w:rsidR="00B1508A">
        <w:rPr>
          <w:rFonts w:ascii="Times New Roman" w:hAnsi="Times New Roman" w:cs="Times New Roman"/>
          <w:i/>
          <w:sz w:val="24"/>
          <w:szCs w:val="24"/>
        </w:rPr>
        <w:t xml:space="preserve">Bern, </w:t>
      </w:r>
      <w:r w:rsidR="00261C59" w:rsidRPr="00527ECD">
        <w:rPr>
          <w:rFonts w:ascii="Times New Roman" w:hAnsi="Times New Roman" w:cs="Times New Roman"/>
          <w:i/>
          <w:sz w:val="24"/>
          <w:szCs w:val="24"/>
        </w:rPr>
        <w:t>Switzerland</w:t>
      </w:r>
      <w:r w:rsidR="002748F4">
        <w:rPr>
          <w:rFonts w:ascii="Times New Roman" w:hAnsi="Times New Roman" w:cs="Times New Roman"/>
          <w:i/>
          <w:sz w:val="24"/>
          <w:szCs w:val="24"/>
        </w:rPr>
        <w:t xml:space="preserve">; </w:t>
      </w:r>
      <w:del w:id="17" w:author="sunny" w:date="2017-01-04T16:48:00Z">
        <w:r w:rsidR="00E90AD7" w:rsidDel="00307320">
          <w:rPr>
            <w:rFonts w:ascii="Times New Roman" w:hAnsi="Times New Roman" w:cs="Times New Roman"/>
            <w:i/>
            <w:sz w:val="24"/>
            <w:szCs w:val="24"/>
            <w:vertAlign w:val="superscript"/>
            <w:lang w:val="en-US"/>
          </w:rPr>
          <w:delText>2</w:delText>
        </w:r>
        <w:r w:rsidR="00E90AD7" w:rsidRPr="006522D1" w:rsidDel="00307320">
          <w:rPr>
            <w:rFonts w:ascii="Times New Roman" w:hAnsi="Times New Roman" w:cs="Times New Roman"/>
            <w:i/>
            <w:sz w:val="24"/>
            <w:szCs w:val="24"/>
            <w:lang w:val="en-US"/>
          </w:rPr>
          <w:delText xml:space="preserve">WHO </w:delText>
        </w:r>
      </w:del>
      <w:ins w:id="18" w:author="sunny" w:date="2017-01-04T16:48:00Z">
        <w:r>
          <w:rPr>
            <w:rFonts w:ascii="Times New Roman" w:hAnsi="Times New Roman" w:cs="Times New Roman"/>
            <w:i/>
            <w:sz w:val="24"/>
            <w:szCs w:val="24"/>
            <w:vertAlign w:val="superscript"/>
            <w:lang w:val="en-US"/>
          </w:rPr>
          <w:t>3</w:t>
        </w:r>
        <w:r w:rsidRPr="006522D1">
          <w:rPr>
            <w:rFonts w:ascii="Times New Roman" w:hAnsi="Times New Roman" w:cs="Times New Roman"/>
            <w:i/>
            <w:sz w:val="24"/>
            <w:szCs w:val="24"/>
            <w:lang w:val="en-US"/>
          </w:rPr>
          <w:t xml:space="preserve">WHO </w:t>
        </w:r>
      </w:ins>
      <w:r w:rsidR="00E90AD7" w:rsidRPr="006522D1">
        <w:rPr>
          <w:rFonts w:ascii="Times New Roman" w:hAnsi="Times New Roman" w:cs="Times New Roman"/>
          <w:i/>
          <w:sz w:val="24"/>
          <w:szCs w:val="24"/>
          <w:lang w:val="en-US"/>
        </w:rPr>
        <w:t xml:space="preserve">Collaborating Centre for </w:t>
      </w:r>
      <w:proofErr w:type="spellStart"/>
      <w:r w:rsidR="00E90AD7" w:rsidRPr="006522D1">
        <w:rPr>
          <w:rFonts w:ascii="Times New Roman" w:hAnsi="Times New Roman" w:cs="Times New Roman"/>
          <w:i/>
          <w:sz w:val="24"/>
          <w:szCs w:val="24"/>
          <w:lang w:val="en-US"/>
        </w:rPr>
        <w:t>Gonorrhoea</w:t>
      </w:r>
      <w:proofErr w:type="spellEnd"/>
      <w:r w:rsidR="00E90AD7" w:rsidRPr="006522D1">
        <w:rPr>
          <w:rFonts w:ascii="Times New Roman" w:hAnsi="Times New Roman" w:cs="Times New Roman"/>
          <w:i/>
          <w:sz w:val="24"/>
          <w:szCs w:val="24"/>
          <w:lang w:val="en-US"/>
        </w:rPr>
        <w:t xml:space="preserve"> and other STIs, </w:t>
      </w:r>
      <w:proofErr w:type="spellStart"/>
      <w:r w:rsidR="00E90AD7" w:rsidRPr="006522D1">
        <w:rPr>
          <w:rFonts w:ascii="Times New Roman" w:hAnsi="Times New Roman" w:cs="Times New Roman"/>
          <w:i/>
          <w:sz w:val="24"/>
          <w:szCs w:val="24"/>
          <w:lang w:val="en-US"/>
        </w:rPr>
        <w:t>Örebro</w:t>
      </w:r>
      <w:proofErr w:type="spellEnd"/>
      <w:r w:rsidR="00E90AD7" w:rsidRPr="006522D1">
        <w:rPr>
          <w:rFonts w:ascii="Times New Roman" w:hAnsi="Times New Roman" w:cs="Times New Roman"/>
          <w:i/>
          <w:sz w:val="24"/>
          <w:szCs w:val="24"/>
          <w:lang w:val="en-US"/>
        </w:rPr>
        <w:t xml:space="preserve"> University, </w:t>
      </w:r>
      <w:proofErr w:type="spellStart"/>
      <w:r w:rsidR="00B1508A">
        <w:rPr>
          <w:rFonts w:ascii="Times New Roman" w:hAnsi="Times New Roman" w:cs="Times New Roman"/>
          <w:i/>
          <w:sz w:val="24"/>
          <w:szCs w:val="24"/>
          <w:lang w:val="en-US"/>
        </w:rPr>
        <w:t>Örebro</w:t>
      </w:r>
      <w:proofErr w:type="spellEnd"/>
      <w:r w:rsidR="00B1508A">
        <w:rPr>
          <w:rFonts w:ascii="Times New Roman" w:hAnsi="Times New Roman" w:cs="Times New Roman"/>
          <w:i/>
          <w:sz w:val="24"/>
          <w:szCs w:val="24"/>
          <w:lang w:val="en-US"/>
        </w:rPr>
        <w:t xml:space="preserve">, </w:t>
      </w:r>
      <w:r w:rsidR="00E90AD7" w:rsidRPr="006522D1">
        <w:rPr>
          <w:rFonts w:ascii="Times New Roman" w:hAnsi="Times New Roman" w:cs="Times New Roman"/>
          <w:i/>
          <w:sz w:val="24"/>
          <w:szCs w:val="24"/>
          <w:lang w:val="en-US"/>
        </w:rPr>
        <w:t>Sweden</w:t>
      </w:r>
      <w:r w:rsidR="00E90AD7">
        <w:rPr>
          <w:rFonts w:ascii="Times New Roman" w:hAnsi="Times New Roman" w:cs="Times New Roman"/>
          <w:i/>
          <w:sz w:val="24"/>
          <w:szCs w:val="24"/>
          <w:lang w:val="en-US"/>
        </w:rPr>
        <w:t xml:space="preserve">; </w:t>
      </w:r>
      <w:del w:id="19" w:author="sunny" w:date="2017-01-04T16:48:00Z">
        <w:r w:rsidR="00E90AD7" w:rsidDel="00307320">
          <w:rPr>
            <w:rFonts w:ascii="Times New Roman" w:hAnsi="Times New Roman" w:cs="Times New Roman"/>
            <w:i/>
            <w:sz w:val="24"/>
            <w:szCs w:val="24"/>
            <w:vertAlign w:val="superscript"/>
          </w:rPr>
          <w:delText>3</w:delText>
        </w:r>
        <w:r w:rsidR="00E90AD7" w:rsidRPr="00B7197E" w:rsidDel="00307320">
          <w:rPr>
            <w:rFonts w:ascii="Times New Roman" w:hAnsi="Times New Roman" w:cs="Times New Roman"/>
            <w:i/>
            <w:sz w:val="24"/>
            <w:szCs w:val="24"/>
          </w:rPr>
          <w:delText xml:space="preserve">Institute for Infectious Diseases, University of Bern, </w:delText>
        </w:r>
        <w:r w:rsidR="00B1508A" w:rsidDel="00307320">
          <w:rPr>
            <w:rFonts w:ascii="Times New Roman" w:hAnsi="Times New Roman" w:cs="Times New Roman"/>
            <w:i/>
            <w:sz w:val="24"/>
            <w:szCs w:val="24"/>
          </w:rPr>
          <w:delText xml:space="preserve">Bern, </w:delText>
        </w:r>
        <w:r w:rsidR="00E90AD7" w:rsidRPr="00B7197E" w:rsidDel="00307320">
          <w:rPr>
            <w:rFonts w:ascii="Times New Roman" w:hAnsi="Times New Roman" w:cs="Times New Roman"/>
            <w:i/>
            <w:sz w:val="24"/>
            <w:szCs w:val="24"/>
          </w:rPr>
          <w:delText>Switzerland</w:delText>
        </w:r>
        <w:r w:rsidR="00E90AD7" w:rsidDel="00307320">
          <w:rPr>
            <w:rFonts w:ascii="Times New Roman" w:hAnsi="Times New Roman" w:cs="Times New Roman"/>
            <w:i/>
            <w:sz w:val="24"/>
            <w:szCs w:val="24"/>
          </w:rPr>
          <w:delText>;</w:delText>
        </w:r>
        <w:r w:rsidR="001742D9" w:rsidDel="00307320">
          <w:rPr>
            <w:rFonts w:ascii="Times New Roman" w:hAnsi="Times New Roman" w:cs="Times New Roman"/>
            <w:i/>
            <w:sz w:val="24"/>
            <w:szCs w:val="24"/>
          </w:rPr>
          <w:delText xml:space="preserve"> </w:delText>
        </w:r>
      </w:del>
      <w:r w:rsidR="001742D9">
        <w:rPr>
          <w:rFonts w:ascii="Times New Roman" w:hAnsi="Times New Roman" w:cs="Times New Roman"/>
          <w:i/>
          <w:sz w:val="24"/>
          <w:szCs w:val="24"/>
          <w:vertAlign w:val="superscript"/>
        </w:rPr>
        <w:t>4</w:t>
      </w:r>
      <w:r w:rsidR="001742D9" w:rsidRPr="001742D9">
        <w:rPr>
          <w:rFonts w:ascii="Times New Roman" w:hAnsi="Times New Roman" w:cs="Times New Roman"/>
          <w:i/>
          <w:sz w:val="24"/>
          <w:szCs w:val="24"/>
        </w:rPr>
        <w:t>Graduate School for Cellular and Biomedical Sciences, University of Bern, Bern, Switzerland</w:t>
      </w:r>
      <w:r w:rsidR="001742D9">
        <w:rPr>
          <w:rFonts w:ascii="Times New Roman" w:hAnsi="Times New Roman" w:cs="Times New Roman"/>
          <w:i/>
          <w:sz w:val="24"/>
          <w:szCs w:val="24"/>
        </w:rPr>
        <w:t xml:space="preserve">; </w:t>
      </w:r>
      <w:r w:rsidR="001742D9">
        <w:rPr>
          <w:rFonts w:ascii="Times New Roman" w:hAnsi="Times New Roman" w:cs="Times New Roman"/>
          <w:i/>
          <w:sz w:val="24"/>
          <w:szCs w:val="24"/>
          <w:vertAlign w:val="superscript"/>
        </w:rPr>
        <w:t>5</w:t>
      </w:r>
      <w:r w:rsidR="00261C59" w:rsidRPr="00527ECD">
        <w:rPr>
          <w:rFonts w:ascii="Times New Roman" w:hAnsi="Times New Roman" w:cs="Times New Roman"/>
          <w:i/>
          <w:sz w:val="24"/>
          <w:szCs w:val="24"/>
        </w:rPr>
        <w:t xml:space="preserve">World Trade Institute (WTI), University of Bern, </w:t>
      </w:r>
      <w:r w:rsidR="00B1508A">
        <w:rPr>
          <w:rFonts w:ascii="Times New Roman" w:hAnsi="Times New Roman" w:cs="Times New Roman"/>
          <w:i/>
          <w:sz w:val="24"/>
          <w:szCs w:val="24"/>
        </w:rPr>
        <w:t xml:space="preserve">Bern, </w:t>
      </w:r>
      <w:r w:rsidR="00261C59" w:rsidRPr="00527ECD">
        <w:rPr>
          <w:rFonts w:ascii="Times New Roman" w:hAnsi="Times New Roman" w:cs="Times New Roman"/>
          <w:i/>
          <w:sz w:val="24"/>
          <w:szCs w:val="24"/>
        </w:rPr>
        <w:t>Switzerland</w:t>
      </w:r>
    </w:p>
    <w:p w14:paraId="744D5539" w14:textId="2F4E0B52" w:rsidR="005D0B1C" w:rsidRPr="00527ECD" w:rsidRDefault="002748F4" w:rsidP="00527ECD">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 </w:t>
      </w:r>
    </w:p>
    <w:p w14:paraId="312C1360" w14:textId="2C322FB2" w:rsidR="006F644E" w:rsidRDefault="00D45A50" w:rsidP="00527ECD">
      <w:pPr>
        <w:spacing w:after="0" w:line="480" w:lineRule="auto"/>
        <w:jc w:val="center"/>
        <w:rPr>
          <w:rFonts w:ascii="Times New Roman" w:hAnsi="Times New Roman" w:cs="Times New Roman"/>
          <w:sz w:val="24"/>
          <w:szCs w:val="24"/>
        </w:rPr>
      </w:pPr>
      <w:r w:rsidRPr="00527ECD">
        <w:rPr>
          <w:rFonts w:ascii="Times New Roman" w:hAnsi="Times New Roman" w:cs="Times New Roman"/>
          <w:sz w:val="24"/>
          <w:szCs w:val="24"/>
          <w:lang w:val="en-US"/>
        </w:rPr>
        <w:t>*Correspond</w:t>
      </w:r>
      <w:r w:rsidR="005D0B1C">
        <w:rPr>
          <w:rFonts w:ascii="Times New Roman" w:hAnsi="Times New Roman" w:cs="Times New Roman"/>
          <w:sz w:val="24"/>
          <w:szCs w:val="24"/>
          <w:lang w:val="en-US"/>
        </w:rPr>
        <w:t>ing author</w:t>
      </w:r>
      <w:r w:rsidR="005D0B1C" w:rsidRPr="006F644E">
        <w:rPr>
          <w:rFonts w:ascii="Times New Roman" w:hAnsi="Times New Roman" w:cs="Times New Roman"/>
          <w:sz w:val="24"/>
          <w:szCs w:val="24"/>
          <w:lang w:val="en-US"/>
        </w:rPr>
        <w:t xml:space="preserve">. </w:t>
      </w:r>
      <w:r w:rsidR="005D0B1C" w:rsidRPr="00527ECD">
        <w:rPr>
          <w:rFonts w:ascii="Times New Roman" w:hAnsi="Times New Roman" w:cs="Times New Roman"/>
          <w:sz w:val="24"/>
          <w:szCs w:val="24"/>
        </w:rPr>
        <w:t>Institute of Social and Preventive Medicine,</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University of Bern</w:t>
      </w:r>
      <w:r w:rsidR="005D0B1C">
        <w:rPr>
          <w:rFonts w:ascii="Times New Roman" w:hAnsi="Times New Roman" w:cs="Times New Roman"/>
          <w:sz w:val="24"/>
          <w:szCs w:val="24"/>
        </w:rPr>
        <w:t xml:space="preserve">, </w:t>
      </w:r>
      <w:proofErr w:type="spellStart"/>
      <w:r w:rsidR="00E205A7" w:rsidRPr="00527ECD">
        <w:rPr>
          <w:rFonts w:ascii="Times New Roman" w:hAnsi="Times New Roman" w:cs="Times New Roman"/>
          <w:sz w:val="24"/>
          <w:szCs w:val="24"/>
        </w:rPr>
        <w:t>Finke</w:t>
      </w:r>
      <w:ins w:id="20" w:author="Christian Althaus" w:date="2017-01-03T14:46:00Z">
        <w:r w:rsidR="00667D2F">
          <w:rPr>
            <w:rFonts w:ascii="Times New Roman" w:hAnsi="Times New Roman" w:cs="Times New Roman"/>
            <w:sz w:val="24"/>
            <w:szCs w:val="24"/>
          </w:rPr>
          <w:t>n</w:t>
        </w:r>
      </w:ins>
      <w:del w:id="21" w:author="Christian Althaus" w:date="2017-01-03T14:46:00Z">
        <w:r w:rsidR="00E205A7" w:rsidRPr="00527ECD" w:rsidDel="00667D2F">
          <w:rPr>
            <w:rFonts w:ascii="Times New Roman" w:hAnsi="Times New Roman" w:cs="Times New Roman"/>
            <w:sz w:val="24"/>
            <w:szCs w:val="24"/>
          </w:rPr>
          <w:delText>l</w:delText>
        </w:r>
      </w:del>
      <w:r w:rsidR="00E205A7" w:rsidRPr="00527ECD">
        <w:rPr>
          <w:rFonts w:ascii="Times New Roman" w:hAnsi="Times New Roman" w:cs="Times New Roman"/>
          <w:sz w:val="24"/>
          <w:szCs w:val="24"/>
        </w:rPr>
        <w:t>hubelweg</w:t>
      </w:r>
      <w:proofErr w:type="spellEnd"/>
      <w:r w:rsidR="00E205A7" w:rsidRPr="00527ECD">
        <w:rPr>
          <w:rFonts w:ascii="Times New Roman" w:hAnsi="Times New Roman" w:cs="Times New Roman"/>
          <w:sz w:val="24"/>
          <w:szCs w:val="24"/>
        </w:rPr>
        <w:t xml:space="preserve"> 11</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3012</w:t>
      </w:r>
      <w:r w:rsidRPr="00527ECD">
        <w:rPr>
          <w:rFonts w:ascii="Times New Roman" w:hAnsi="Times New Roman" w:cs="Times New Roman"/>
          <w:sz w:val="24"/>
          <w:szCs w:val="24"/>
        </w:rPr>
        <w:t xml:space="preserve">, </w:t>
      </w:r>
      <w:r w:rsidR="00E205A7" w:rsidRPr="00527ECD">
        <w:rPr>
          <w:rFonts w:ascii="Times New Roman" w:hAnsi="Times New Roman" w:cs="Times New Roman"/>
          <w:sz w:val="24"/>
          <w:szCs w:val="24"/>
        </w:rPr>
        <w:t>Bern, Switzerland</w:t>
      </w:r>
      <w:r w:rsidR="006F644E">
        <w:rPr>
          <w:rFonts w:ascii="Times New Roman" w:hAnsi="Times New Roman" w:cs="Times New Roman"/>
          <w:sz w:val="24"/>
          <w:szCs w:val="24"/>
        </w:rPr>
        <w:t xml:space="preserve">. Tel.: </w:t>
      </w:r>
      <w:r w:rsidR="000024FF" w:rsidRPr="00CA7C82">
        <w:rPr>
          <w:rFonts w:ascii="Times New Roman" w:hAnsi="Times New Roman" w:cs="Times New Roman"/>
          <w:sz w:val="24"/>
          <w:szCs w:val="24"/>
        </w:rPr>
        <w:t>+41 31 631 56 97</w:t>
      </w:r>
      <w:r w:rsidR="006F644E">
        <w:rPr>
          <w:rFonts w:ascii="Times New Roman" w:hAnsi="Times New Roman" w:cs="Times New Roman"/>
          <w:sz w:val="24"/>
          <w:szCs w:val="24"/>
        </w:rPr>
        <w:t xml:space="preserve">; E-mail: </w:t>
      </w:r>
      <w:r w:rsidR="006F644E" w:rsidRPr="006F644E">
        <w:rPr>
          <w:rFonts w:ascii="Times New Roman" w:hAnsi="Times New Roman" w:cs="Times New Roman"/>
          <w:sz w:val="24"/>
          <w:szCs w:val="24"/>
        </w:rPr>
        <w:t>sunniva.foerster@ifik.unibe.ch</w:t>
      </w:r>
    </w:p>
    <w:p w14:paraId="653EB0C2" w14:textId="77777777" w:rsidR="006F644E" w:rsidRDefault="006F644E" w:rsidP="00527ECD">
      <w:pPr>
        <w:spacing w:after="0" w:line="480" w:lineRule="auto"/>
        <w:jc w:val="center"/>
        <w:rPr>
          <w:rFonts w:ascii="Times New Roman" w:hAnsi="Times New Roman" w:cs="Times New Roman"/>
          <w:sz w:val="24"/>
          <w:szCs w:val="24"/>
        </w:rPr>
      </w:pPr>
    </w:p>
    <w:p w14:paraId="7066234E" w14:textId="7645245A" w:rsidR="006F644E" w:rsidRPr="00CF66C6" w:rsidRDefault="006F644E" w:rsidP="006F644E">
      <w:pPr>
        <w:spacing w:after="0" w:line="480" w:lineRule="auto"/>
        <w:rPr>
          <w:rFonts w:ascii="Times New Roman" w:hAnsi="Times New Roman" w:cs="Times New Roman"/>
          <w:bCs/>
          <w:iCs/>
          <w:sz w:val="24"/>
          <w:szCs w:val="24"/>
        </w:rPr>
      </w:pPr>
      <w:r>
        <w:rPr>
          <w:rFonts w:ascii="Times New Roman" w:hAnsi="Times New Roman" w:cs="Times New Roman"/>
          <w:b/>
          <w:iCs/>
          <w:sz w:val="24"/>
          <w:szCs w:val="24"/>
        </w:rPr>
        <w:t>Running title</w:t>
      </w:r>
      <w:r w:rsidRPr="00CF66C6">
        <w:rPr>
          <w:rFonts w:ascii="Times New Roman" w:hAnsi="Times New Roman" w:cs="Times New Roman"/>
          <w:b/>
          <w:iCs/>
          <w:sz w:val="24"/>
          <w:szCs w:val="24"/>
        </w:rPr>
        <w:t xml:space="preserve">: </w:t>
      </w:r>
      <w:r w:rsidR="00050298">
        <w:rPr>
          <w:rFonts w:ascii="Times New Roman" w:hAnsi="Times New Roman" w:cs="Times New Roman"/>
          <w:iCs/>
          <w:sz w:val="24"/>
          <w:szCs w:val="24"/>
        </w:rPr>
        <w:t>M</w:t>
      </w:r>
      <w:r w:rsidRPr="00050298">
        <w:rPr>
          <w:rFonts w:ascii="Times New Roman" w:hAnsi="Times New Roman" w:cs="Times New Roman"/>
          <w:sz w:val="24"/>
          <w:szCs w:val="24"/>
        </w:rPr>
        <w:t>icrodilution</w:t>
      </w:r>
      <w:r w:rsidRPr="00585D79">
        <w:rPr>
          <w:rFonts w:ascii="Times New Roman" w:hAnsi="Times New Roman" w:cs="Times New Roman"/>
          <w:sz w:val="24"/>
          <w:szCs w:val="24"/>
        </w:rPr>
        <w:t xml:space="preserve"> </w:t>
      </w:r>
      <w:r w:rsidR="00050298">
        <w:rPr>
          <w:rFonts w:ascii="Times New Roman" w:hAnsi="Times New Roman" w:cs="Times New Roman"/>
          <w:sz w:val="24"/>
          <w:szCs w:val="24"/>
        </w:rPr>
        <w:t xml:space="preserve">susceptibility </w:t>
      </w:r>
      <w:r w:rsidRPr="00585D79">
        <w:rPr>
          <w:rFonts w:ascii="Times New Roman" w:hAnsi="Times New Roman" w:cs="Times New Roman"/>
          <w:sz w:val="24"/>
          <w:szCs w:val="24"/>
        </w:rPr>
        <w:t xml:space="preserve">assay for </w:t>
      </w:r>
      <w:r w:rsidR="00050298">
        <w:rPr>
          <w:rFonts w:ascii="Times New Roman" w:hAnsi="Times New Roman" w:cs="Times New Roman"/>
          <w:sz w:val="24"/>
          <w:szCs w:val="24"/>
        </w:rPr>
        <w:t>gonococci</w:t>
      </w:r>
    </w:p>
    <w:p w14:paraId="19654958" w14:textId="23460C8F" w:rsidR="006F644E" w:rsidRPr="0047246C" w:rsidRDefault="006F644E" w:rsidP="006F644E">
      <w:pPr>
        <w:tabs>
          <w:tab w:val="left" w:pos="2220"/>
        </w:tabs>
        <w:spacing w:after="0" w:line="480" w:lineRule="auto"/>
        <w:rPr>
          <w:rFonts w:ascii="Times New Roman" w:hAnsi="Times New Roman" w:cs="Times New Roman"/>
          <w:b/>
          <w:iCs/>
          <w:color w:val="FF0000"/>
          <w:sz w:val="24"/>
          <w:szCs w:val="24"/>
        </w:rPr>
      </w:pPr>
      <w:r w:rsidRPr="000D5EDC">
        <w:rPr>
          <w:rFonts w:ascii="Times New Roman" w:hAnsi="Times New Roman" w:cs="Times New Roman"/>
          <w:b/>
          <w:iCs/>
          <w:sz w:val="24"/>
          <w:szCs w:val="24"/>
        </w:rPr>
        <w:t>Word count:</w:t>
      </w:r>
      <w:r w:rsidRPr="000D5EDC">
        <w:rPr>
          <w:rFonts w:ascii="Times New Roman" w:hAnsi="Times New Roman" w:cs="Times New Roman"/>
          <w:iCs/>
          <w:sz w:val="24"/>
          <w:szCs w:val="24"/>
        </w:rPr>
        <w:t xml:space="preserve"> </w:t>
      </w:r>
      <w:r w:rsidRPr="00CA7C82">
        <w:rPr>
          <w:rFonts w:ascii="Times New Roman" w:hAnsi="Times New Roman" w:cs="Times New Roman"/>
          <w:iCs/>
          <w:color w:val="000000" w:themeColor="text1"/>
          <w:sz w:val="24"/>
          <w:szCs w:val="24"/>
        </w:rPr>
        <w:t xml:space="preserve">Synopsis: </w:t>
      </w:r>
      <w:commentRangeStart w:id="22"/>
      <w:r w:rsidR="000024FF" w:rsidRPr="00CA7C82">
        <w:rPr>
          <w:rFonts w:ascii="Times New Roman" w:hAnsi="Times New Roman" w:cs="Times New Roman"/>
          <w:iCs/>
          <w:color w:val="000000" w:themeColor="text1"/>
          <w:sz w:val="24"/>
          <w:szCs w:val="24"/>
        </w:rPr>
        <w:t xml:space="preserve">300 </w:t>
      </w:r>
      <w:r w:rsidRPr="00CA7C82">
        <w:rPr>
          <w:rFonts w:ascii="Times New Roman" w:hAnsi="Times New Roman" w:cs="Times New Roman"/>
          <w:iCs/>
          <w:color w:val="000000" w:themeColor="text1"/>
          <w:sz w:val="24"/>
          <w:szCs w:val="24"/>
        </w:rPr>
        <w:t xml:space="preserve">words, Main text: </w:t>
      </w:r>
      <w:r w:rsidR="000024FF" w:rsidRPr="00CA7C82">
        <w:rPr>
          <w:rFonts w:ascii="Times New Roman" w:hAnsi="Times New Roman" w:cs="Times New Roman"/>
          <w:iCs/>
          <w:color w:val="000000" w:themeColor="text1"/>
          <w:sz w:val="24"/>
          <w:szCs w:val="24"/>
        </w:rPr>
        <w:t xml:space="preserve">19091 </w:t>
      </w:r>
      <w:commentRangeEnd w:id="22"/>
      <w:r w:rsidR="00ED760D">
        <w:rPr>
          <w:rStyle w:val="CommentReference"/>
        </w:rPr>
        <w:commentReference w:id="22"/>
      </w:r>
      <w:r w:rsidRPr="00CA7C82">
        <w:rPr>
          <w:rFonts w:ascii="Times New Roman" w:hAnsi="Times New Roman" w:cs="Times New Roman"/>
          <w:iCs/>
          <w:color w:val="000000" w:themeColor="text1"/>
          <w:sz w:val="24"/>
          <w:szCs w:val="24"/>
        </w:rPr>
        <w:t>words</w:t>
      </w:r>
      <w:r>
        <w:rPr>
          <w:rFonts w:ascii="Times New Roman" w:hAnsi="Times New Roman" w:cs="Times New Roman"/>
          <w:b/>
          <w:iCs/>
          <w:color w:val="FF0000"/>
          <w:sz w:val="24"/>
          <w:szCs w:val="24"/>
        </w:rPr>
        <w:tab/>
      </w:r>
    </w:p>
    <w:p w14:paraId="404244A4" w14:textId="77777777" w:rsidR="003B1A80" w:rsidRDefault="003B1A80" w:rsidP="00527ECD">
      <w:pPr>
        <w:spacing w:after="0" w:line="480" w:lineRule="auto"/>
        <w:rPr>
          <w:rFonts w:ascii="Times New Roman" w:hAnsi="Times New Roman" w:cs="Times New Roman"/>
          <w:sz w:val="24"/>
          <w:szCs w:val="24"/>
        </w:rPr>
      </w:pPr>
    </w:p>
    <w:p w14:paraId="1FE6FFDC" w14:textId="77777777" w:rsidR="003B1A80" w:rsidRDefault="003B1A80" w:rsidP="00527ECD">
      <w:pPr>
        <w:spacing w:after="0" w:line="480" w:lineRule="auto"/>
        <w:rPr>
          <w:rFonts w:ascii="Times New Roman" w:hAnsi="Times New Roman" w:cs="Times New Roman"/>
          <w:sz w:val="24"/>
          <w:szCs w:val="24"/>
        </w:rPr>
      </w:pPr>
    </w:p>
    <w:p w14:paraId="0EF16962" w14:textId="77777777" w:rsidR="003B1A80" w:rsidRDefault="003B1A80" w:rsidP="00527ECD">
      <w:pPr>
        <w:spacing w:after="0" w:line="480" w:lineRule="auto"/>
        <w:rPr>
          <w:rFonts w:ascii="Times New Roman" w:hAnsi="Times New Roman" w:cs="Times New Roman"/>
          <w:sz w:val="24"/>
          <w:szCs w:val="24"/>
        </w:rPr>
      </w:pPr>
    </w:p>
    <w:p w14:paraId="6D637F02" w14:textId="77777777" w:rsidR="003B1A80" w:rsidRDefault="003B1A80" w:rsidP="00527ECD">
      <w:pPr>
        <w:spacing w:after="0" w:line="480" w:lineRule="auto"/>
        <w:rPr>
          <w:rFonts w:ascii="Times New Roman" w:hAnsi="Times New Roman" w:cs="Times New Roman"/>
          <w:sz w:val="24"/>
          <w:szCs w:val="24"/>
        </w:rPr>
      </w:pPr>
    </w:p>
    <w:p w14:paraId="04B267B0" w14:textId="77777777" w:rsidR="003B1A80" w:rsidRDefault="003B1A80" w:rsidP="00527ECD">
      <w:pPr>
        <w:spacing w:after="0" w:line="480" w:lineRule="auto"/>
        <w:rPr>
          <w:rFonts w:ascii="Times New Roman" w:hAnsi="Times New Roman" w:cs="Times New Roman"/>
          <w:sz w:val="24"/>
          <w:szCs w:val="24"/>
        </w:rPr>
      </w:pPr>
    </w:p>
    <w:p w14:paraId="32424E3B" w14:textId="02F00A8B" w:rsidR="00D45A50" w:rsidRPr="006F644E" w:rsidRDefault="00610E07" w:rsidP="00527ECD">
      <w:pPr>
        <w:spacing w:after="0" w:line="480" w:lineRule="auto"/>
        <w:rPr>
          <w:rFonts w:ascii="Times New Roman" w:hAnsi="Times New Roman" w:cs="Times New Roman"/>
          <w:i/>
          <w:sz w:val="24"/>
          <w:szCs w:val="24"/>
        </w:rPr>
      </w:pPr>
      <w:hyperlink r:id="rId10" w:history="1"/>
    </w:p>
    <w:p w14:paraId="27A46731" w14:textId="7A496628" w:rsidR="003D73F2" w:rsidRPr="002E07DB" w:rsidRDefault="00042B1B" w:rsidP="00B1508A">
      <w:pPr>
        <w:spacing w:after="0" w:line="480" w:lineRule="auto"/>
        <w:jc w:val="both"/>
        <w:rPr>
          <w:rFonts w:ascii="Times New Roman" w:hAnsi="Times New Roman" w:cs="Times New Roman"/>
          <w:b/>
          <w:sz w:val="24"/>
          <w:szCs w:val="24"/>
        </w:rPr>
      </w:pPr>
      <w:commentRangeStart w:id="23"/>
      <w:r>
        <w:rPr>
          <w:rFonts w:ascii="Times New Roman" w:hAnsi="Times New Roman" w:cs="Times New Roman"/>
          <w:b/>
          <w:sz w:val="24"/>
          <w:szCs w:val="24"/>
        </w:rPr>
        <w:lastRenderedPageBreak/>
        <w:t>Objectives</w:t>
      </w:r>
      <w:r w:rsidR="006F644E">
        <w:rPr>
          <w:rFonts w:ascii="Times New Roman" w:hAnsi="Times New Roman" w:cs="Times New Roman"/>
          <w:b/>
          <w:sz w:val="24"/>
          <w:szCs w:val="24"/>
        </w:rPr>
        <w:t xml:space="preserve">: </w:t>
      </w:r>
      <w:r w:rsidR="003D73F2" w:rsidRPr="002E07DB">
        <w:rPr>
          <w:rFonts w:ascii="Times New Roman" w:hAnsi="Times New Roman" w:cs="Times New Roman"/>
          <w:sz w:val="24"/>
          <w:szCs w:val="24"/>
        </w:rPr>
        <w:t>Rapid</w:t>
      </w:r>
      <w:r w:rsidR="007B7100">
        <w:rPr>
          <w:rFonts w:ascii="Times New Roman" w:hAnsi="Times New Roman" w:cs="Times New Roman"/>
          <w:sz w:val="24"/>
          <w:szCs w:val="24"/>
        </w:rPr>
        <w:t>, cost-effective</w:t>
      </w:r>
      <w:r w:rsidR="003D73F2" w:rsidRPr="002E07DB">
        <w:rPr>
          <w:rFonts w:ascii="Times New Roman" w:hAnsi="Times New Roman" w:cs="Times New Roman"/>
          <w:sz w:val="24"/>
          <w:szCs w:val="24"/>
        </w:rPr>
        <w:t xml:space="preserve"> and objective methods for antimicrobial susceptibility testing of </w:t>
      </w:r>
      <w:commentRangeEnd w:id="23"/>
      <w:r w:rsidR="000E31B8">
        <w:rPr>
          <w:rStyle w:val="CommentReference"/>
        </w:rPr>
        <w:commentReference w:id="23"/>
      </w:r>
      <w:commentRangeStart w:id="24"/>
      <w:r w:rsidR="003D73F2" w:rsidRPr="002E07DB">
        <w:rPr>
          <w:rFonts w:ascii="Times New Roman" w:hAnsi="Times New Roman" w:cs="Times New Roman"/>
          <w:i/>
          <w:sz w:val="24"/>
          <w:szCs w:val="24"/>
        </w:rPr>
        <w:t>Neisseria</w:t>
      </w:r>
      <w:commentRangeEnd w:id="24"/>
      <w:r w:rsidR="006957F3">
        <w:rPr>
          <w:rStyle w:val="CommentReference"/>
        </w:rPr>
        <w:commentReference w:id="24"/>
      </w:r>
      <w:r w:rsidR="003D73F2" w:rsidRPr="002E07DB">
        <w:rPr>
          <w:rFonts w:ascii="Times New Roman" w:hAnsi="Times New Roman" w:cs="Times New Roman"/>
          <w:i/>
          <w:sz w:val="24"/>
          <w:szCs w:val="24"/>
        </w:rPr>
        <w:t xml:space="preserve"> gonorrhoeae </w:t>
      </w:r>
      <w:r w:rsidR="003D73F2" w:rsidRPr="002E07DB">
        <w:rPr>
          <w:rFonts w:ascii="Times New Roman" w:hAnsi="Times New Roman" w:cs="Times New Roman"/>
          <w:sz w:val="24"/>
          <w:szCs w:val="24"/>
        </w:rPr>
        <w:t xml:space="preserve">would greatly enhance surveillance of </w:t>
      </w:r>
      <w:r w:rsidR="007B7100">
        <w:rPr>
          <w:rFonts w:ascii="Times New Roman" w:hAnsi="Times New Roman" w:cs="Times New Roman"/>
          <w:sz w:val="24"/>
          <w:szCs w:val="24"/>
        </w:rPr>
        <w:t xml:space="preserve">antimicrobial </w:t>
      </w:r>
      <w:r w:rsidR="003D73F2" w:rsidRPr="002E07DB">
        <w:rPr>
          <w:rFonts w:ascii="Times New Roman" w:hAnsi="Times New Roman" w:cs="Times New Roman"/>
          <w:sz w:val="24"/>
          <w:szCs w:val="24"/>
        </w:rPr>
        <w:t xml:space="preserve">resistance. </w:t>
      </w:r>
      <w:proofErr w:type="spellStart"/>
      <w:r w:rsidR="003D73F2" w:rsidRPr="002E07DB">
        <w:rPr>
          <w:rFonts w:ascii="Times New Roman" w:hAnsi="Times New Roman" w:cs="Times New Roman"/>
          <w:sz w:val="24"/>
          <w:szCs w:val="24"/>
        </w:rPr>
        <w:t>Etest</w:t>
      </w:r>
      <w:proofErr w:type="spellEnd"/>
      <w:r w:rsidR="003D73F2" w:rsidRPr="002E07DB">
        <w:rPr>
          <w:rFonts w:ascii="Times New Roman" w:hAnsi="Times New Roman" w:cs="Times New Roman"/>
          <w:sz w:val="24"/>
          <w:szCs w:val="24"/>
        </w:rPr>
        <w:t xml:space="preserve">, disc diffusion or agar dilution methods </w:t>
      </w:r>
      <w:r w:rsidR="002F02C3">
        <w:rPr>
          <w:rFonts w:ascii="Times New Roman" w:hAnsi="Times New Roman" w:cs="Times New Roman"/>
          <w:sz w:val="24"/>
          <w:szCs w:val="24"/>
        </w:rPr>
        <w:t xml:space="preserve">are subjective, </w:t>
      </w:r>
      <w:r w:rsidR="000E31B8">
        <w:rPr>
          <w:rFonts w:ascii="Times New Roman" w:hAnsi="Times New Roman" w:cs="Times New Roman"/>
          <w:sz w:val="24"/>
          <w:szCs w:val="24"/>
        </w:rPr>
        <w:t xml:space="preserve">mostly </w:t>
      </w:r>
      <w:r w:rsidR="002F02C3">
        <w:rPr>
          <w:rFonts w:ascii="Times New Roman" w:hAnsi="Times New Roman" w:cs="Times New Roman"/>
          <w:sz w:val="24"/>
          <w:szCs w:val="24"/>
        </w:rPr>
        <w:t xml:space="preserve">laborious for large-scale testing, and </w:t>
      </w:r>
      <w:r w:rsidR="003D73F2" w:rsidRPr="002E07DB">
        <w:rPr>
          <w:rFonts w:ascii="Times New Roman" w:hAnsi="Times New Roman" w:cs="Times New Roman"/>
          <w:sz w:val="24"/>
          <w:szCs w:val="24"/>
        </w:rPr>
        <w:t xml:space="preserve">take </w:t>
      </w:r>
      <w:r w:rsidR="000E31B8">
        <w:rPr>
          <w:rFonts w:ascii="Times New Roman" w:hAnsi="Times New Roman" w:cs="Times New Roman"/>
          <w:sz w:val="24"/>
          <w:szCs w:val="24"/>
        </w:rPr>
        <w:sym w:font="Symbol" w:char="F07E"/>
      </w:r>
      <w:r w:rsidR="000E31B8">
        <w:rPr>
          <w:rFonts w:ascii="Times New Roman" w:hAnsi="Times New Roman" w:cs="Times New Roman"/>
          <w:sz w:val="24"/>
          <w:szCs w:val="24"/>
        </w:rPr>
        <w:t>24</w:t>
      </w:r>
      <w:r w:rsidR="003D73F2" w:rsidRPr="002E07DB">
        <w:rPr>
          <w:rFonts w:ascii="Times New Roman" w:hAnsi="Times New Roman" w:cs="Times New Roman"/>
          <w:sz w:val="24"/>
          <w:szCs w:val="24"/>
        </w:rPr>
        <w:t xml:space="preserve"> hours. We </w:t>
      </w:r>
      <w:ins w:id="25" w:author="sunny" w:date="2017-01-03T22:56:00Z">
        <w:r w:rsidR="00BD6237">
          <w:rPr>
            <w:rFonts w:ascii="Times New Roman" w:hAnsi="Times New Roman" w:cs="Times New Roman"/>
            <w:sz w:val="24"/>
            <w:szCs w:val="24"/>
          </w:rPr>
          <w:t xml:space="preserve">aimed to </w:t>
        </w:r>
      </w:ins>
      <w:r w:rsidR="003D73F2" w:rsidRPr="002E07DB">
        <w:rPr>
          <w:rFonts w:ascii="Times New Roman" w:hAnsi="Times New Roman" w:cs="Times New Roman"/>
          <w:sz w:val="24"/>
          <w:szCs w:val="24"/>
        </w:rPr>
        <w:t>develop</w:t>
      </w:r>
      <w:del w:id="26" w:author="sunny" w:date="2017-01-03T22:56:00Z">
        <w:r w:rsidR="003D73F2" w:rsidRPr="002E07DB" w:rsidDel="00BD6237">
          <w:rPr>
            <w:rFonts w:ascii="Times New Roman" w:hAnsi="Times New Roman" w:cs="Times New Roman"/>
            <w:sz w:val="24"/>
            <w:szCs w:val="24"/>
          </w:rPr>
          <w:delText>ed</w:delText>
        </w:r>
      </w:del>
      <w:r w:rsidR="003D73F2" w:rsidRPr="002E07DB">
        <w:rPr>
          <w:rFonts w:ascii="Times New Roman" w:hAnsi="Times New Roman" w:cs="Times New Roman"/>
          <w:sz w:val="24"/>
          <w:szCs w:val="24"/>
        </w:rPr>
        <w:t xml:space="preserve"> a rapid </w:t>
      </w:r>
      <w:r w:rsidR="00B1508A">
        <w:rPr>
          <w:rFonts w:ascii="Times New Roman" w:hAnsi="Times New Roman" w:cs="Times New Roman"/>
          <w:sz w:val="24"/>
          <w:szCs w:val="24"/>
        </w:rPr>
        <w:t xml:space="preserve">broth </w:t>
      </w:r>
      <w:proofErr w:type="spellStart"/>
      <w:r w:rsidR="003D73F2" w:rsidRPr="002E07DB">
        <w:rPr>
          <w:rFonts w:ascii="Times New Roman" w:hAnsi="Times New Roman" w:cs="Times New Roman"/>
          <w:sz w:val="24"/>
          <w:szCs w:val="24"/>
        </w:rPr>
        <w:t>microdilution</w:t>
      </w:r>
      <w:proofErr w:type="spellEnd"/>
      <w:r w:rsidR="003D73F2" w:rsidRPr="002E07DB">
        <w:rPr>
          <w:rFonts w:ascii="Times New Roman" w:hAnsi="Times New Roman" w:cs="Times New Roman"/>
          <w:sz w:val="24"/>
          <w:szCs w:val="24"/>
        </w:rPr>
        <w:t xml:space="preserve"> assay using </w:t>
      </w:r>
      <w:proofErr w:type="spellStart"/>
      <w:r w:rsidR="003D73F2" w:rsidRPr="002E07DB">
        <w:rPr>
          <w:rFonts w:ascii="Times New Roman" w:hAnsi="Times New Roman" w:cs="Times New Roman"/>
          <w:sz w:val="24"/>
          <w:szCs w:val="24"/>
        </w:rPr>
        <w:t>resazurin</w:t>
      </w:r>
      <w:proofErr w:type="spellEnd"/>
      <w:r w:rsidR="00B1508A">
        <w:rPr>
          <w:rFonts w:ascii="Times New Roman" w:hAnsi="Times New Roman" w:cs="Times New Roman"/>
          <w:sz w:val="24"/>
          <w:szCs w:val="24"/>
        </w:rPr>
        <w:t xml:space="preserve"> (blue)</w:t>
      </w:r>
      <w:r w:rsidR="003D73F2" w:rsidRPr="002E07DB">
        <w:rPr>
          <w:rFonts w:ascii="Times New Roman" w:hAnsi="Times New Roman" w:cs="Times New Roman"/>
          <w:sz w:val="24"/>
          <w:szCs w:val="24"/>
        </w:rPr>
        <w:t xml:space="preserve">, which is converted to </w:t>
      </w:r>
      <w:proofErr w:type="spellStart"/>
      <w:r w:rsidR="00B1508A" w:rsidRPr="002E07DB">
        <w:rPr>
          <w:rFonts w:ascii="Times New Roman" w:hAnsi="Times New Roman" w:cs="Times New Roman"/>
          <w:sz w:val="24"/>
          <w:szCs w:val="24"/>
        </w:rPr>
        <w:t>resorufin</w:t>
      </w:r>
      <w:proofErr w:type="spellEnd"/>
      <w:r w:rsidR="00B1508A" w:rsidRPr="002E07DB">
        <w:rPr>
          <w:rFonts w:ascii="Times New Roman" w:hAnsi="Times New Roman" w:cs="Times New Roman"/>
          <w:sz w:val="24"/>
          <w:szCs w:val="24"/>
        </w:rPr>
        <w:t xml:space="preserve"> </w:t>
      </w:r>
      <w:r w:rsidR="00B1508A">
        <w:rPr>
          <w:rFonts w:ascii="Times New Roman" w:hAnsi="Times New Roman" w:cs="Times New Roman"/>
          <w:sz w:val="24"/>
          <w:szCs w:val="24"/>
        </w:rPr>
        <w:t>(</w:t>
      </w:r>
      <w:r w:rsidR="003D73F2" w:rsidRPr="002E07DB">
        <w:rPr>
          <w:rFonts w:ascii="Times New Roman" w:hAnsi="Times New Roman" w:cs="Times New Roman"/>
          <w:sz w:val="24"/>
          <w:szCs w:val="24"/>
        </w:rPr>
        <w:t>pink fluorescen</w:t>
      </w:r>
      <w:r w:rsidR="00B1508A">
        <w:rPr>
          <w:rFonts w:ascii="Times New Roman" w:hAnsi="Times New Roman" w:cs="Times New Roman"/>
          <w:sz w:val="24"/>
          <w:szCs w:val="24"/>
        </w:rPr>
        <w:t>ce)</w:t>
      </w:r>
      <w:ins w:id="27" w:author="sunny" w:date="2017-01-04T11:57:00Z">
        <w:r w:rsidR="00C858B9">
          <w:rPr>
            <w:rFonts w:ascii="Times New Roman" w:hAnsi="Times New Roman" w:cs="Times New Roman"/>
            <w:sz w:val="24"/>
            <w:szCs w:val="24"/>
          </w:rPr>
          <w:t xml:space="preserve"> in the presence of viable bacteria</w:t>
        </w:r>
      </w:ins>
      <w:ins w:id="28" w:author="sunny" w:date="2017-01-03T22:54:00Z">
        <w:r w:rsidR="00BD6237">
          <w:rPr>
            <w:rFonts w:ascii="Times New Roman" w:hAnsi="Times New Roman" w:cs="Times New Roman"/>
            <w:sz w:val="24"/>
            <w:szCs w:val="24"/>
          </w:rPr>
          <w:t>.</w:t>
        </w:r>
      </w:ins>
      <w:del w:id="29" w:author="sunny" w:date="2017-01-03T22:54:00Z">
        <w:r w:rsidR="00B1508A" w:rsidDel="00BD6237">
          <w:rPr>
            <w:rFonts w:ascii="Times New Roman" w:hAnsi="Times New Roman" w:cs="Times New Roman"/>
            <w:sz w:val="24"/>
            <w:szCs w:val="24"/>
          </w:rPr>
          <w:delText>,</w:delText>
        </w:r>
      </w:del>
      <w:r w:rsidR="003D73F2" w:rsidRPr="002E07DB">
        <w:rPr>
          <w:rFonts w:ascii="Times New Roman" w:hAnsi="Times New Roman" w:cs="Times New Roman"/>
          <w:sz w:val="24"/>
          <w:szCs w:val="24"/>
        </w:rPr>
        <w:t xml:space="preserve"> </w:t>
      </w:r>
      <w:del w:id="30" w:author="sunny" w:date="2017-01-03T22:49:00Z">
        <w:r w:rsidR="005113EF" w:rsidDel="00A21895">
          <w:rPr>
            <w:rFonts w:ascii="Times New Roman" w:hAnsi="Times New Roman" w:cs="Times New Roman"/>
            <w:sz w:val="24"/>
            <w:szCs w:val="24"/>
          </w:rPr>
          <w:delText xml:space="preserve">to analyse dose-response curves </w:delText>
        </w:r>
        <w:r w:rsidR="00F41834" w:rsidDel="00A21895">
          <w:rPr>
            <w:rFonts w:ascii="Times New Roman" w:hAnsi="Times New Roman" w:cs="Times New Roman"/>
            <w:sz w:val="24"/>
            <w:szCs w:val="24"/>
          </w:rPr>
          <w:delText>for</w:delText>
        </w:r>
        <w:r w:rsidR="00F41834" w:rsidRPr="002E07DB" w:rsidDel="00A21895">
          <w:rPr>
            <w:rFonts w:ascii="Times New Roman" w:hAnsi="Times New Roman" w:cs="Times New Roman"/>
            <w:sz w:val="24"/>
            <w:szCs w:val="24"/>
          </w:rPr>
          <w:delText xml:space="preserve"> </w:delText>
        </w:r>
        <w:r w:rsidR="003D73F2" w:rsidRPr="002E07DB" w:rsidDel="00A21895">
          <w:rPr>
            <w:rFonts w:ascii="Times New Roman" w:hAnsi="Times New Roman" w:cs="Times New Roman"/>
            <w:sz w:val="24"/>
            <w:szCs w:val="24"/>
          </w:rPr>
          <w:delText xml:space="preserve">antimicrobials in </w:delText>
        </w:r>
        <w:r w:rsidR="00B1508A" w:rsidDel="00A21895">
          <w:rPr>
            <w:rFonts w:ascii="Times New Roman" w:hAnsi="Times New Roman" w:cs="Times New Roman"/>
            <w:sz w:val="24"/>
            <w:szCs w:val="24"/>
          </w:rPr>
          <w:delText xml:space="preserve">gonococcal </w:delText>
        </w:r>
        <w:r w:rsidR="003D73F2" w:rsidRPr="002E07DB" w:rsidDel="00A21895">
          <w:rPr>
            <w:rFonts w:ascii="Times New Roman" w:hAnsi="Times New Roman" w:cs="Times New Roman"/>
            <w:sz w:val="24"/>
            <w:szCs w:val="24"/>
          </w:rPr>
          <w:delText>isolates.</w:delText>
        </w:r>
      </w:del>
    </w:p>
    <w:p w14:paraId="4699B703" w14:textId="4582A50F" w:rsidR="009320D1" w:rsidRDefault="006F644E" w:rsidP="00A17D4C">
      <w:pPr>
        <w:spacing w:after="0" w:line="480" w:lineRule="auto"/>
        <w:jc w:val="both"/>
        <w:rPr>
          <w:rFonts w:ascii="Times New Roman" w:hAnsi="Times New Roman" w:cs="Times New Roman"/>
          <w:sz w:val="24"/>
          <w:szCs w:val="24"/>
        </w:rPr>
      </w:pPr>
      <w:r w:rsidRPr="002E07DB">
        <w:rPr>
          <w:rFonts w:ascii="Times New Roman" w:hAnsi="Times New Roman" w:cs="Times New Roman"/>
          <w:b/>
          <w:sz w:val="24"/>
          <w:szCs w:val="24"/>
        </w:rPr>
        <w:t>Methods</w:t>
      </w:r>
      <w:r>
        <w:rPr>
          <w:rFonts w:ascii="Times New Roman" w:hAnsi="Times New Roman" w:cs="Times New Roman"/>
          <w:b/>
          <w:sz w:val="24"/>
          <w:szCs w:val="24"/>
        </w:rPr>
        <w:t xml:space="preserve">: </w:t>
      </w:r>
      <w:r w:rsidR="00B1508A">
        <w:rPr>
          <w:rFonts w:ascii="Times New Roman" w:hAnsi="Times New Roman" w:cs="Times New Roman"/>
          <w:sz w:val="24"/>
          <w:szCs w:val="24"/>
        </w:rPr>
        <w:t>The</w:t>
      </w:r>
      <w:r w:rsidR="004D6E5D">
        <w:rPr>
          <w:rFonts w:ascii="Times New Roman" w:hAnsi="Times New Roman" w:cs="Times New Roman"/>
          <w:sz w:val="24"/>
          <w:szCs w:val="24"/>
        </w:rPr>
        <w:t xml:space="preserve"> </w:t>
      </w:r>
      <w:proofErr w:type="spellStart"/>
      <w:r w:rsidR="00887567">
        <w:rPr>
          <w:rFonts w:ascii="Times New Roman" w:hAnsi="Times New Roman" w:cs="Times New Roman"/>
          <w:sz w:val="24"/>
          <w:szCs w:val="24"/>
        </w:rPr>
        <w:t>resazurin</w:t>
      </w:r>
      <w:proofErr w:type="spellEnd"/>
      <w:r w:rsidR="00887567">
        <w:rPr>
          <w:rFonts w:ascii="Times New Roman" w:hAnsi="Times New Roman" w:cs="Times New Roman"/>
          <w:sz w:val="24"/>
          <w:szCs w:val="24"/>
        </w:rPr>
        <w:t xml:space="preserve">-based </w:t>
      </w:r>
      <w:r w:rsidR="00626654">
        <w:rPr>
          <w:rFonts w:ascii="Times New Roman" w:hAnsi="Times New Roman" w:cs="Times New Roman"/>
          <w:sz w:val="24"/>
          <w:szCs w:val="24"/>
        </w:rPr>
        <w:t xml:space="preserve">broth </w:t>
      </w:r>
      <w:proofErr w:type="spellStart"/>
      <w:r w:rsidR="00626654">
        <w:rPr>
          <w:rFonts w:ascii="Times New Roman" w:hAnsi="Times New Roman" w:cs="Times New Roman"/>
          <w:sz w:val="24"/>
          <w:szCs w:val="24"/>
        </w:rPr>
        <w:t>microdilution</w:t>
      </w:r>
      <w:proofErr w:type="spellEnd"/>
      <w:r w:rsidR="00626654">
        <w:rPr>
          <w:rFonts w:ascii="Times New Roman" w:hAnsi="Times New Roman" w:cs="Times New Roman"/>
          <w:sz w:val="24"/>
          <w:szCs w:val="24"/>
        </w:rPr>
        <w:t xml:space="preserve"> </w:t>
      </w:r>
      <w:r w:rsidR="004D6E5D">
        <w:rPr>
          <w:rFonts w:ascii="Times New Roman" w:hAnsi="Times New Roman" w:cs="Times New Roman"/>
          <w:sz w:val="24"/>
          <w:szCs w:val="24"/>
        </w:rPr>
        <w:t xml:space="preserve">assay was established </w:t>
      </w:r>
      <w:r w:rsidR="00887567">
        <w:rPr>
          <w:rFonts w:ascii="Times New Roman" w:hAnsi="Times New Roman" w:cs="Times New Roman"/>
          <w:sz w:val="24"/>
          <w:szCs w:val="24"/>
        </w:rPr>
        <w:t xml:space="preserve">using </w:t>
      </w:r>
      <w:del w:id="31" w:author="sunny" w:date="2017-01-03T22:22:00Z">
        <w:r w:rsidR="00887567" w:rsidDel="007B6BD0">
          <w:rPr>
            <w:rFonts w:ascii="Times New Roman" w:hAnsi="Times New Roman" w:cs="Times New Roman"/>
            <w:sz w:val="24"/>
            <w:szCs w:val="24"/>
          </w:rPr>
          <w:delText>the 2008 WHO gonococcal reference strains (n=8)</w:delText>
        </w:r>
      </w:del>
      <w:ins w:id="32" w:author="sunny" w:date="2017-01-03T22:28:00Z">
        <w:r w:rsidR="007B6BD0">
          <w:rPr>
            <w:rFonts w:ascii="Times New Roman" w:hAnsi="Times New Roman" w:cs="Times New Roman"/>
            <w:sz w:val="24"/>
            <w:szCs w:val="24"/>
          </w:rPr>
          <w:t xml:space="preserve">132 </w:t>
        </w:r>
        <w:commentRangeStart w:id="33"/>
        <w:r w:rsidR="007B6BD0" w:rsidRPr="002E07DB">
          <w:rPr>
            <w:rFonts w:ascii="Times New Roman" w:hAnsi="Times New Roman" w:cs="Times New Roman"/>
            <w:i/>
            <w:sz w:val="24"/>
            <w:szCs w:val="24"/>
          </w:rPr>
          <w:t>Neisseria</w:t>
        </w:r>
        <w:commentRangeEnd w:id="33"/>
        <w:r w:rsidR="007B6BD0">
          <w:rPr>
            <w:rStyle w:val="CommentReference"/>
          </w:rPr>
          <w:commentReference w:id="33"/>
        </w:r>
        <w:r w:rsidR="007B6BD0" w:rsidRPr="002E07DB">
          <w:rPr>
            <w:rFonts w:ascii="Times New Roman" w:hAnsi="Times New Roman" w:cs="Times New Roman"/>
            <w:i/>
            <w:sz w:val="24"/>
            <w:szCs w:val="24"/>
          </w:rPr>
          <w:t xml:space="preserve"> </w:t>
        </w:r>
        <w:proofErr w:type="spellStart"/>
        <w:r w:rsidR="007B6BD0" w:rsidRPr="00D52A92">
          <w:rPr>
            <w:rFonts w:ascii="Times New Roman" w:hAnsi="Times New Roman" w:cs="Times New Roman"/>
            <w:i/>
            <w:sz w:val="24"/>
            <w:szCs w:val="24"/>
          </w:rPr>
          <w:t>gonorrhoeae</w:t>
        </w:r>
        <w:proofErr w:type="spellEnd"/>
        <w:r w:rsidR="007B6BD0" w:rsidRPr="00D52A92">
          <w:rPr>
            <w:rFonts w:ascii="Times New Roman" w:hAnsi="Times New Roman" w:cs="Times New Roman"/>
            <w:i/>
            <w:sz w:val="24"/>
            <w:szCs w:val="24"/>
          </w:rPr>
          <w:t xml:space="preserve"> </w:t>
        </w:r>
        <w:r w:rsidR="00A21895" w:rsidRPr="00A21895">
          <w:rPr>
            <w:rFonts w:ascii="Times New Roman" w:hAnsi="Times New Roman" w:cs="Times New Roman"/>
            <w:sz w:val="24"/>
            <w:szCs w:val="24"/>
            <w:rPrChange w:id="34" w:author="sunny" w:date="2017-01-03T22:48:00Z">
              <w:rPr>
                <w:rFonts w:ascii="Times New Roman" w:hAnsi="Times New Roman" w:cs="Times New Roman"/>
                <w:sz w:val="24"/>
                <w:szCs w:val="24"/>
                <w:u w:val="single"/>
              </w:rPr>
            </w:rPrChange>
          </w:rPr>
          <w:t xml:space="preserve">strains </w:t>
        </w:r>
      </w:ins>
      <w:del w:id="35" w:author="sunny" w:date="2017-01-03T22:48:00Z">
        <w:r w:rsidR="002F02C3" w:rsidDel="00A21895">
          <w:rPr>
            <w:rFonts w:ascii="Times New Roman" w:hAnsi="Times New Roman" w:cs="Times New Roman"/>
            <w:sz w:val="24"/>
            <w:szCs w:val="24"/>
          </w:rPr>
          <w:delText xml:space="preserve"> </w:delText>
        </w:r>
      </w:del>
      <w:r w:rsidR="002F02C3">
        <w:rPr>
          <w:rFonts w:ascii="Times New Roman" w:hAnsi="Times New Roman" w:cs="Times New Roman"/>
          <w:sz w:val="24"/>
          <w:szCs w:val="24"/>
        </w:rPr>
        <w:t xml:space="preserve">and </w:t>
      </w:r>
      <w:r w:rsidR="0086685F">
        <w:rPr>
          <w:rFonts w:ascii="Times New Roman" w:hAnsi="Times New Roman" w:cs="Times New Roman"/>
          <w:sz w:val="24"/>
          <w:szCs w:val="24"/>
        </w:rPr>
        <w:t xml:space="preserve">the antimicrobials </w:t>
      </w:r>
      <w:r w:rsidR="00887567">
        <w:rPr>
          <w:rFonts w:ascii="Times New Roman" w:hAnsi="Times New Roman" w:cs="Times New Roman"/>
          <w:sz w:val="24"/>
          <w:szCs w:val="24"/>
        </w:rPr>
        <w:t>ceftriaxone, cefixime</w:t>
      </w:r>
      <w:r w:rsidR="00887567" w:rsidRPr="002E07DB">
        <w:rPr>
          <w:rFonts w:ascii="Times New Roman" w:hAnsi="Times New Roman" w:cs="Times New Roman"/>
          <w:sz w:val="24"/>
          <w:szCs w:val="24"/>
        </w:rPr>
        <w:t xml:space="preserve">, </w:t>
      </w:r>
      <w:r w:rsidR="004D6E5D">
        <w:rPr>
          <w:rFonts w:ascii="Times New Roman" w:hAnsi="Times New Roman" w:cs="Times New Roman"/>
          <w:sz w:val="24"/>
          <w:szCs w:val="24"/>
        </w:rPr>
        <w:t>a</w:t>
      </w:r>
      <w:r w:rsidR="003D73F2" w:rsidRPr="002E07DB">
        <w:rPr>
          <w:rFonts w:ascii="Times New Roman" w:hAnsi="Times New Roman" w:cs="Times New Roman"/>
          <w:sz w:val="24"/>
          <w:szCs w:val="24"/>
        </w:rPr>
        <w:t xml:space="preserve">zithromycin, </w:t>
      </w:r>
      <w:proofErr w:type="gramStart"/>
      <w:r w:rsidR="00887567" w:rsidRPr="002E07DB">
        <w:rPr>
          <w:rFonts w:ascii="Times New Roman" w:hAnsi="Times New Roman" w:cs="Times New Roman"/>
          <w:sz w:val="24"/>
          <w:szCs w:val="24"/>
        </w:rPr>
        <w:t>spectinomycin</w:t>
      </w:r>
      <w:proofErr w:type="gramEnd"/>
      <w:r w:rsidR="00887567">
        <w:rPr>
          <w:rFonts w:ascii="Times New Roman" w:hAnsi="Times New Roman" w:cs="Times New Roman"/>
          <w:sz w:val="24"/>
          <w:szCs w:val="24"/>
        </w:rPr>
        <w:t>,</w:t>
      </w:r>
      <w:r w:rsidR="00887567" w:rsidRPr="002E07DB">
        <w:rPr>
          <w:rFonts w:ascii="Times New Roman" w:hAnsi="Times New Roman" w:cs="Times New Roman"/>
          <w:sz w:val="24"/>
          <w:szCs w:val="24"/>
        </w:rPr>
        <w:t xml:space="preserve"> cipr</w:t>
      </w:r>
      <w:r w:rsidR="00887567">
        <w:rPr>
          <w:rFonts w:ascii="Times New Roman" w:hAnsi="Times New Roman" w:cs="Times New Roman"/>
          <w:sz w:val="24"/>
          <w:szCs w:val="24"/>
        </w:rPr>
        <w:t xml:space="preserve">ofloxacin, </w:t>
      </w:r>
      <w:r w:rsidR="003D73F2" w:rsidRPr="002E07DB">
        <w:rPr>
          <w:rFonts w:ascii="Times New Roman" w:hAnsi="Times New Roman" w:cs="Times New Roman"/>
          <w:sz w:val="24"/>
          <w:szCs w:val="24"/>
        </w:rPr>
        <w:t xml:space="preserve">gentamicin, tetracycline, </w:t>
      </w:r>
      <w:r w:rsidR="00887567" w:rsidRPr="002E07DB">
        <w:rPr>
          <w:rFonts w:ascii="Times New Roman" w:hAnsi="Times New Roman" w:cs="Times New Roman"/>
          <w:sz w:val="24"/>
          <w:szCs w:val="24"/>
        </w:rPr>
        <w:t xml:space="preserve">and </w:t>
      </w:r>
      <w:r w:rsidR="003D73F2" w:rsidRPr="002E07DB">
        <w:rPr>
          <w:rFonts w:ascii="Times New Roman" w:hAnsi="Times New Roman" w:cs="Times New Roman"/>
          <w:sz w:val="24"/>
          <w:szCs w:val="24"/>
        </w:rPr>
        <w:t>penicillin G.</w:t>
      </w:r>
      <w:r w:rsidR="00121DB5">
        <w:rPr>
          <w:rFonts w:ascii="Times New Roman" w:hAnsi="Times New Roman" w:cs="Times New Roman"/>
          <w:sz w:val="24"/>
          <w:szCs w:val="24"/>
        </w:rPr>
        <w:t xml:space="preserve"> </w:t>
      </w:r>
      <w:commentRangeStart w:id="36"/>
      <w:del w:id="37" w:author="sunny" w:date="2017-01-03T22:28:00Z">
        <w:r w:rsidR="00121DB5" w:rsidDel="007B6BD0">
          <w:rPr>
            <w:rFonts w:ascii="Times New Roman" w:hAnsi="Times New Roman" w:cs="Times New Roman"/>
            <w:sz w:val="24"/>
            <w:szCs w:val="24"/>
          </w:rPr>
          <w:delText xml:space="preserve">Training </w:delText>
        </w:r>
        <w:r w:rsidR="004D6E5D" w:rsidDel="007B6BD0">
          <w:rPr>
            <w:rFonts w:ascii="Times New Roman" w:hAnsi="Times New Roman" w:cs="Times New Roman"/>
            <w:sz w:val="24"/>
            <w:szCs w:val="24"/>
          </w:rPr>
          <w:delText xml:space="preserve">data </w:delText>
        </w:r>
        <w:r w:rsidR="002F02C3" w:rsidDel="007B6BD0">
          <w:rPr>
            <w:rFonts w:ascii="Times New Roman" w:hAnsi="Times New Roman" w:cs="Times New Roman"/>
            <w:sz w:val="24"/>
            <w:szCs w:val="24"/>
          </w:rPr>
          <w:delText xml:space="preserve">including </w:delText>
        </w:r>
        <w:r w:rsidR="004D6E5D" w:rsidDel="007B6BD0">
          <w:rPr>
            <w:rFonts w:ascii="Times New Roman" w:hAnsi="Times New Roman" w:cs="Times New Roman"/>
            <w:sz w:val="24"/>
            <w:szCs w:val="24"/>
          </w:rPr>
          <w:delText xml:space="preserve">84 </w:delText>
        </w:r>
      </w:del>
      <w:del w:id="38" w:author="sunny" w:date="2017-01-03T21:32:00Z">
        <w:r w:rsidR="002F02C3" w:rsidDel="00A87ED5">
          <w:rPr>
            <w:rFonts w:ascii="Times New Roman" w:hAnsi="Times New Roman" w:cs="Times New Roman"/>
            <w:sz w:val="24"/>
            <w:szCs w:val="24"/>
          </w:rPr>
          <w:delText xml:space="preserve">blinded </w:delText>
        </w:r>
      </w:del>
      <w:del w:id="39" w:author="sunny" w:date="2017-01-03T22:28:00Z">
        <w:r w:rsidR="00B1508A" w:rsidDel="007B6BD0">
          <w:rPr>
            <w:rFonts w:ascii="Times New Roman" w:hAnsi="Times New Roman" w:cs="Times New Roman"/>
            <w:sz w:val="24"/>
            <w:szCs w:val="24"/>
          </w:rPr>
          <w:delText xml:space="preserve">gonococcal </w:delText>
        </w:r>
        <w:r w:rsidR="004627F7" w:rsidDel="007B6BD0">
          <w:rPr>
            <w:rFonts w:ascii="Times New Roman" w:hAnsi="Times New Roman" w:cs="Times New Roman"/>
            <w:sz w:val="24"/>
            <w:szCs w:val="24"/>
          </w:rPr>
          <w:delText>strains</w:delText>
        </w:r>
        <w:commentRangeEnd w:id="36"/>
        <w:r w:rsidR="00667D2F" w:rsidDel="007B6BD0">
          <w:rPr>
            <w:rStyle w:val="CommentReference"/>
          </w:rPr>
          <w:commentReference w:id="36"/>
        </w:r>
        <w:r w:rsidR="004627F7" w:rsidDel="007B6BD0">
          <w:rPr>
            <w:rFonts w:ascii="Times New Roman" w:hAnsi="Times New Roman" w:cs="Times New Roman"/>
            <w:sz w:val="24"/>
            <w:szCs w:val="24"/>
          </w:rPr>
          <w:delText xml:space="preserve"> </w:delText>
        </w:r>
        <w:r w:rsidR="00121DB5" w:rsidDel="007B6BD0">
          <w:rPr>
            <w:rFonts w:ascii="Times New Roman" w:hAnsi="Times New Roman" w:cs="Times New Roman"/>
            <w:sz w:val="24"/>
            <w:szCs w:val="24"/>
          </w:rPr>
          <w:delText>were used</w:delText>
        </w:r>
        <w:r w:rsidR="00820F71" w:rsidDel="007B6BD0">
          <w:rPr>
            <w:rFonts w:ascii="Times New Roman" w:hAnsi="Times New Roman" w:cs="Times New Roman"/>
            <w:sz w:val="24"/>
            <w:szCs w:val="24"/>
          </w:rPr>
          <w:delText xml:space="preserve"> to develop a </w:delText>
        </w:r>
      </w:del>
      <w:ins w:id="40" w:author="sunny" w:date="2017-01-03T22:28:00Z">
        <w:r w:rsidR="007B6BD0">
          <w:rPr>
            <w:rFonts w:ascii="Times New Roman" w:hAnsi="Times New Roman" w:cs="Times New Roman"/>
            <w:sz w:val="24"/>
            <w:szCs w:val="24"/>
          </w:rPr>
          <w:t xml:space="preserve">A </w:t>
        </w:r>
      </w:ins>
      <w:r w:rsidR="00820F71">
        <w:rPr>
          <w:rFonts w:ascii="Times New Roman" w:hAnsi="Times New Roman" w:cs="Times New Roman"/>
          <w:sz w:val="24"/>
          <w:szCs w:val="24"/>
        </w:rPr>
        <w:t xml:space="preserve">regression </w:t>
      </w:r>
      <w:r w:rsidR="004627F7">
        <w:rPr>
          <w:rFonts w:ascii="Times New Roman" w:hAnsi="Times New Roman" w:cs="Times New Roman"/>
          <w:sz w:val="24"/>
          <w:szCs w:val="24"/>
        </w:rPr>
        <w:t>model</w:t>
      </w:r>
      <w:ins w:id="41" w:author="sunny" w:date="2017-01-03T22:29:00Z">
        <w:r w:rsidR="007B6BD0">
          <w:rPr>
            <w:rFonts w:ascii="Times New Roman" w:hAnsi="Times New Roman" w:cs="Times New Roman"/>
            <w:sz w:val="24"/>
            <w:szCs w:val="24"/>
          </w:rPr>
          <w:t xml:space="preserve"> was used to</w:t>
        </w:r>
      </w:ins>
      <w:r w:rsidR="004627F7">
        <w:rPr>
          <w:rFonts w:ascii="Times New Roman" w:hAnsi="Times New Roman" w:cs="Times New Roman"/>
          <w:sz w:val="24"/>
          <w:szCs w:val="24"/>
        </w:rPr>
        <w:t xml:space="preserve"> </w:t>
      </w:r>
      <w:del w:id="42" w:author="sunny" w:date="2017-01-03T22:29:00Z">
        <w:r w:rsidR="004627F7" w:rsidDel="007B6BD0">
          <w:rPr>
            <w:rFonts w:ascii="Times New Roman" w:hAnsi="Times New Roman" w:cs="Times New Roman"/>
            <w:sz w:val="24"/>
            <w:szCs w:val="24"/>
          </w:rPr>
          <w:delText>for estimati</w:delText>
        </w:r>
      </w:del>
      <w:ins w:id="43" w:author="sunny" w:date="2017-01-03T22:29:00Z">
        <w:r w:rsidR="007B6BD0">
          <w:rPr>
            <w:rFonts w:ascii="Times New Roman" w:hAnsi="Times New Roman" w:cs="Times New Roman"/>
            <w:sz w:val="24"/>
            <w:szCs w:val="24"/>
          </w:rPr>
          <w:t>estimate</w:t>
        </w:r>
      </w:ins>
      <w:del w:id="44" w:author="sunny" w:date="2017-01-03T22:29:00Z">
        <w:r w:rsidR="004627F7" w:rsidDel="007B6BD0">
          <w:rPr>
            <w:rFonts w:ascii="Times New Roman" w:hAnsi="Times New Roman" w:cs="Times New Roman"/>
            <w:sz w:val="24"/>
            <w:szCs w:val="24"/>
          </w:rPr>
          <w:delText>ng</w:delText>
        </w:r>
      </w:del>
      <w:r w:rsidR="004D6E5D">
        <w:rPr>
          <w:rFonts w:ascii="Times New Roman" w:hAnsi="Times New Roman" w:cs="Times New Roman"/>
          <w:sz w:val="24"/>
          <w:szCs w:val="24"/>
        </w:rPr>
        <w:t xml:space="preserve"> the MIC</w:t>
      </w:r>
      <w:r w:rsidR="00820F71">
        <w:rPr>
          <w:rFonts w:ascii="Times New Roman" w:hAnsi="Times New Roman" w:cs="Times New Roman"/>
          <w:sz w:val="24"/>
          <w:szCs w:val="24"/>
        </w:rPr>
        <w:t xml:space="preserve"> after six hours incubation time</w:t>
      </w:r>
      <w:r w:rsidR="00206AFA">
        <w:rPr>
          <w:rFonts w:ascii="Times New Roman" w:hAnsi="Times New Roman" w:cs="Times New Roman"/>
          <w:sz w:val="24"/>
          <w:szCs w:val="24"/>
        </w:rPr>
        <w:t>.</w:t>
      </w:r>
      <w:r w:rsidR="00626654">
        <w:rPr>
          <w:rFonts w:ascii="Times New Roman" w:hAnsi="Times New Roman" w:cs="Times New Roman"/>
          <w:sz w:val="24"/>
          <w:szCs w:val="24"/>
        </w:rPr>
        <w:t xml:space="preserve"> </w:t>
      </w:r>
      <w:ins w:id="45" w:author="sunny" w:date="2017-01-03T22:34:00Z">
        <w:r w:rsidR="007B6BD0" w:rsidRPr="003F390D">
          <w:rPr>
            <w:rFonts w:ascii="Times New Roman" w:hAnsi="Times New Roman" w:cs="Times New Roman"/>
            <w:sz w:val="24"/>
            <w:szCs w:val="24"/>
          </w:rPr>
          <w:t xml:space="preserve">Results </w:t>
        </w:r>
        <w:r w:rsidR="007B6BD0" w:rsidRPr="00F41834">
          <w:rPr>
            <w:rFonts w:ascii="Times New Roman" w:hAnsi="Times New Roman" w:cs="Times New Roman"/>
            <w:sz w:val="24"/>
            <w:szCs w:val="24"/>
          </w:rPr>
          <w:t>were obtained in</w:t>
        </w:r>
        <w:r w:rsidR="007B6BD0">
          <w:rPr>
            <w:rFonts w:ascii="Times New Roman" w:hAnsi="Times New Roman" w:cs="Times New Roman"/>
            <w:sz w:val="24"/>
            <w:szCs w:val="24"/>
          </w:rPr>
          <w:t xml:space="preserve"> approximately 7.5 hours.</w:t>
        </w:r>
      </w:ins>
      <w:del w:id="46" w:author="sunny" w:date="2017-01-03T22:29:00Z">
        <w:r w:rsidR="00206AFA" w:rsidDel="007B6BD0">
          <w:rPr>
            <w:rFonts w:ascii="Times New Roman" w:hAnsi="Times New Roman" w:cs="Times New Roman"/>
            <w:sz w:val="24"/>
            <w:szCs w:val="24"/>
          </w:rPr>
          <w:delText>The assay was</w:delText>
        </w:r>
        <w:r w:rsidR="004D6E5D" w:rsidDel="007B6BD0">
          <w:rPr>
            <w:rFonts w:ascii="Times New Roman" w:hAnsi="Times New Roman" w:cs="Times New Roman"/>
            <w:sz w:val="24"/>
            <w:szCs w:val="24"/>
          </w:rPr>
          <w:delText xml:space="preserve"> </w:delText>
        </w:r>
        <w:r w:rsidR="002F02C3" w:rsidDel="007B6BD0">
          <w:rPr>
            <w:rFonts w:ascii="Times New Roman" w:hAnsi="Times New Roman" w:cs="Times New Roman"/>
            <w:sz w:val="24"/>
            <w:szCs w:val="24"/>
          </w:rPr>
          <w:delText xml:space="preserve">finally </w:delText>
        </w:r>
        <w:r w:rsidR="004D6E5D" w:rsidDel="007B6BD0">
          <w:rPr>
            <w:rFonts w:ascii="Times New Roman" w:hAnsi="Times New Roman" w:cs="Times New Roman"/>
            <w:sz w:val="24"/>
            <w:szCs w:val="24"/>
          </w:rPr>
          <w:delText xml:space="preserve">validated </w:delText>
        </w:r>
        <w:r w:rsidR="00206AFA" w:rsidDel="007B6BD0">
          <w:rPr>
            <w:rFonts w:ascii="Times New Roman" w:hAnsi="Times New Roman" w:cs="Times New Roman"/>
            <w:sz w:val="24"/>
            <w:szCs w:val="24"/>
          </w:rPr>
          <w:delText>with</w:delText>
        </w:r>
        <w:r w:rsidR="004D6E5D" w:rsidDel="007B6BD0">
          <w:rPr>
            <w:rFonts w:ascii="Times New Roman" w:hAnsi="Times New Roman" w:cs="Times New Roman"/>
            <w:sz w:val="24"/>
            <w:szCs w:val="24"/>
          </w:rPr>
          <w:delText xml:space="preserve"> 40 blinded </w:delText>
        </w:r>
        <w:r w:rsidR="002F02C3" w:rsidDel="007B6BD0">
          <w:rPr>
            <w:rFonts w:ascii="Times New Roman" w:hAnsi="Times New Roman" w:cs="Times New Roman"/>
            <w:sz w:val="24"/>
            <w:szCs w:val="24"/>
          </w:rPr>
          <w:delText xml:space="preserve">gonococcal </w:delText>
        </w:r>
        <w:r w:rsidR="004D6E5D" w:rsidDel="007B6BD0">
          <w:rPr>
            <w:rFonts w:ascii="Times New Roman" w:hAnsi="Times New Roman" w:cs="Times New Roman"/>
            <w:sz w:val="24"/>
            <w:szCs w:val="24"/>
          </w:rPr>
          <w:delText>strains.</w:delText>
        </w:r>
        <w:r w:rsidR="003D73F2" w:rsidRPr="002E07DB" w:rsidDel="007B6BD0">
          <w:rPr>
            <w:rFonts w:ascii="Times New Roman" w:hAnsi="Times New Roman" w:cs="Times New Roman"/>
            <w:sz w:val="24"/>
            <w:szCs w:val="24"/>
          </w:rPr>
          <w:delText xml:space="preserve"> </w:delText>
        </w:r>
      </w:del>
    </w:p>
    <w:p w14:paraId="06141828" w14:textId="087756AD" w:rsidR="005C36F0" w:rsidRDefault="006F644E" w:rsidP="00A17D4C">
      <w:pPr>
        <w:spacing w:after="0" w:line="480" w:lineRule="auto"/>
        <w:jc w:val="both"/>
        <w:rPr>
          <w:rFonts w:ascii="Times New Roman" w:hAnsi="Times New Roman" w:cs="Times New Roman"/>
          <w:sz w:val="24"/>
          <w:szCs w:val="24"/>
        </w:rPr>
      </w:pPr>
      <w:r w:rsidRPr="002E07DB">
        <w:rPr>
          <w:rFonts w:ascii="Times New Roman" w:hAnsi="Times New Roman" w:cs="Times New Roman"/>
          <w:b/>
          <w:sz w:val="24"/>
          <w:szCs w:val="24"/>
        </w:rPr>
        <w:t>Results</w:t>
      </w:r>
      <w:r>
        <w:rPr>
          <w:rFonts w:ascii="Times New Roman" w:hAnsi="Times New Roman" w:cs="Times New Roman"/>
          <w:b/>
          <w:sz w:val="24"/>
          <w:szCs w:val="24"/>
        </w:rPr>
        <w:t xml:space="preserve">: </w:t>
      </w:r>
      <w:del w:id="47" w:author="sunny" w:date="2017-01-03T22:34:00Z">
        <w:r w:rsidR="00685218" w:rsidRPr="003F390D" w:rsidDel="007B6BD0">
          <w:rPr>
            <w:rFonts w:ascii="Times New Roman" w:hAnsi="Times New Roman" w:cs="Times New Roman"/>
            <w:sz w:val="24"/>
            <w:szCs w:val="24"/>
          </w:rPr>
          <w:delText xml:space="preserve">Results </w:delText>
        </w:r>
        <w:r w:rsidR="00685218" w:rsidRPr="00F41834" w:rsidDel="007B6BD0">
          <w:rPr>
            <w:rFonts w:ascii="Times New Roman" w:hAnsi="Times New Roman" w:cs="Times New Roman"/>
            <w:sz w:val="24"/>
            <w:szCs w:val="24"/>
          </w:rPr>
          <w:delText>were obtained in</w:delText>
        </w:r>
        <w:r w:rsidR="00685218" w:rsidDel="007B6BD0">
          <w:rPr>
            <w:rFonts w:ascii="Times New Roman" w:hAnsi="Times New Roman" w:cs="Times New Roman"/>
            <w:sz w:val="24"/>
            <w:szCs w:val="24"/>
          </w:rPr>
          <w:delText xml:space="preserve"> approximately 7.5 hours. </w:delText>
        </w:r>
      </w:del>
      <w:r w:rsidR="002959E8">
        <w:rPr>
          <w:rFonts w:ascii="Times New Roman" w:hAnsi="Times New Roman" w:cs="Times New Roman"/>
          <w:sz w:val="24"/>
          <w:szCs w:val="24"/>
        </w:rPr>
        <w:t xml:space="preserve">The </w:t>
      </w:r>
      <w:r w:rsidR="002959E8" w:rsidRPr="006B5444">
        <w:rPr>
          <w:rFonts w:ascii="Times New Roman" w:hAnsi="Times New Roman" w:cs="Times New Roman"/>
          <w:i/>
          <w:sz w:val="24"/>
          <w:szCs w:val="24"/>
        </w:rPr>
        <w:t>EC</w:t>
      </w:r>
      <w:r w:rsidR="002959E8" w:rsidRPr="006B5444">
        <w:rPr>
          <w:rFonts w:ascii="Times New Roman" w:hAnsi="Times New Roman" w:cs="Times New Roman"/>
          <w:i/>
          <w:sz w:val="24"/>
          <w:szCs w:val="24"/>
          <w:vertAlign w:val="subscript"/>
        </w:rPr>
        <w:t>50</w:t>
      </w:r>
      <w:r w:rsidR="002959E8" w:rsidRPr="006B5444">
        <w:rPr>
          <w:rFonts w:ascii="Times New Roman" w:hAnsi="Times New Roman" w:cs="Times New Roman"/>
          <w:i/>
          <w:sz w:val="24"/>
          <w:szCs w:val="24"/>
        </w:rPr>
        <w:t xml:space="preserve"> </w:t>
      </w:r>
      <w:r w:rsidR="002959E8">
        <w:rPr>
          <w:rFonts w:ascii="Times New Roman" w:hAnsi="Times New Roman" w:cs="Times New Roman"/>
          <w:sz w:val="24"/>
          <w:szCs w:val="24"/>
        </w:rPr>
        <w:t xml:space="preserve">of the </w:t>
      </w:r>
      <w:r w:rsidR="00871D92">
        <w:rPr>
          <w:rFonts w:ascii="Times New Roman" w:hAnsi="Times New Roman" w:cs="Times New Roman"/>
          <w:sz w:val="24"/>
          <w:szCs w:val="24"/>
        </w:rPr>
        <w:t>dose</w:t>
      </w:r>
      <w:r w:rsidR="00323F88">
        <w:rPr>
          <w:rFonts w:ascii="Times New Roman" w:hAnsi="Times New Roman" w:cs="Times New Roman"/>
          <w:sz w:val="24"/>
          <w:szCs w:val="24"/>
        </w:rPr>
        <w:t>-</w:t>
      </w:r>
      <w:r w:rsidR="00871D92">
        <w:rPr>
          <w:rFonts w:ascii="Times New Roman" w:hAnsi="Times New Roman" w:cs="Times New Roman"/>
          <w:sz w:val="24"/>
          <w:szCs w:val="24"/>
        </w:rPr>
        <w:t xml:space="preserve">response curves </w:t>
      </w:r>
      <w:r w:rsidR="00C16ADB">
        <w:rPr>
          <w:rFonts w:ascii="Times New Roman" w:hAnsi="Times New Roman" w:cs="Times New Roman"/>
          <w:sz w:val="24"/>
          <w:szCs w:val="24"/>
        </w:rPr>
        <w:t>correlate</w:t>
      </w:r>
      <w:ins w:id="48" w:author="Unemo Magnus, USÖ Labmed länsklinik" w:date="2016-12-28T21:04:00Z">
        <w:r w:rsidR="000E31B8">
          <w:rPr>
            <w:rFonts w:ascii="Times New Roman" w:hAnsi="Times New Roman" w:cs="Times New Roman"/>
            <w:sz w:val="24"/>
            <w:szCs w:val="24"/>
          </w:rPr>
          <w:t>d</w:t>
        </w:r>
      </w:ins>
      <w:del w:id="49" w:author="Unemo Magnus, USÖ Labmed länsklinik" w:date="2016-12-28T21:04:00Z">
        <w:r w:rsidR="00C16ADB" w:rsidDel="000E31B8">
          <w:rPr>
            <w:rFonts w:ascii="Times New Roman" w:hAnsi="Times New Roman" w:cs="Times New Roman"/>
            <w:sz w:val="24"/>
            <w:szCs w:val="24"/>
          </w:rPr>
          <w:delText>s</w:delText>
        </w:r>
      </w:del>
      <w:r w:rsidR="00820F71">
        <w:rPr>
          <w:rFonts w:ascii="Times New Roman" w:hAnsi="Times New Roman" w:cs="Times New Roman"/>
          <w:sz w:val="24"/>
          <w:szCs w:val="24"/>
        </w:rPr>
        <w:t xml:space="preserve"> </w:t>
      </w:r>
      <w:commentRangeStart w:id="50"/>
      <w:commentRangeStart w:id="51"/>
      <w:del w:id="52" w:author="Christian Althaus" w:date="2017-01-03T14:52:00Z">
        <w:r w:rsidR="00C16ADB" w:rsidDel="00667D2F">
          <w:rPr>
            <w:rFonts w:ascii="Times New Roman" w:hAnsi="Times New Roman" w:cs="Times New Roman"/>
            <w:sz w:val="24"/>
            <w:szCs w:val="24"/>
          </w:rPr>
          <w:delText>linear</w:delText>
        </w:r>
        <w:r w:rsidR="00D73E89" w:rsidDel="00667D2F">
          <w:rPr>
            <w:rFonts w:ascii="Times New Roman" w:hAnsi="Times New Roman" w:cs="Times New Roman"/>
            <w:sz w:val="24"/>
            <w:szCs w:val="24"/>
          </w:rPr>
          <w:delText>ly</w:delText>
        </w:r>
        <w:r w:rsidR="00C16ADB" w:rsidDel="00667D2F">
          <w:rPr>
            <w:rFonts w:ascii="Times New Roman" w:hAnsi="Times New Roman" w:cs="Times New Roman"/>
            <w:sz w:val="24"/>
            <w:szCs w:val="24"/>
          </w:rPr>
          <w:delText xml:space="preserve"> </w:delText>
        </w:r>
      </w:del>
      <w:ins w:id="53" w:author="Christian Althaus" w:date="2017-01-03T14:52:00Z">
        <w:r w:rsidR="00667D2F">
          <w:rPr>
            <w:rFonts w:ascii="Times New Roman" w:hAnsi="Times New Roman" w:cs="Times New Roman"/>
            <w:sz w:val="24"/>
            <w:szCs w:val="24"/>
          </w:rPr>
          <w:t xml:space="preserve">well </w:t>
        </w:r>
      </w:ins>
      <w:commentRangeEnd w:id="50"/>
      <w:ins w:id="54" w:author="Christian Althaus" w:date="2017-01-03T14:55:00Z">
        <w:r w:rsidR="00667D2F">
          <w:rPr>
            <w:rStyle w:val="CommentReference"/>
          </w:rPr>
          <w:commentReference w:id="50"/>
        </w:r>
      </w:ins>
      <w:commentRangeEnd w:id="51"/>
      <w:r w:rsidR="00307320">
        <w:rPr>
          <w:rStyle w:val="CommentReference"/>
        </w:rPr>
        <w:commentReference w:id="51"/>
      </w:r>
      <w:r w:rsidR="00871D92">
        <w:rPr>
          <w:rFonts w:ascii="Times New Roman" w:hAnsi="Times New Roman" w:cs="Times New Roman"/>
          <w:sz w:val="24"/>
          <w:szCs w:val="24"/>
        </w:rPr>
        <w:t xml:space="preserve">with </w:t>
      </w:r>
      <w:ins w:id="55" w:author="Unemo Magnus, USÖ Labmed länsklinik" w:date="2016-12-28T21:04:00Z">
        <w:r w:rsidR="000E31B8">
          <w:rPr>
            <w:rFonts w:ascii="Times New Roman" w:hAnsi="Times New Roman" w:cs="Times New Roman"/>
            <w:sz w:val="24"/>
            <w:szCs w:val="24"/>
          </w:rPr>
          <w:t xml:space="preserve">the </w:t>
        </w:r>
      </w:ins>
      <w:proofErr w:type="spellStart"/>
      <w:r w:rsidR="00871D92">
        <w:rPr>
          <w:rFonts w:ascii="Times New Roman" w:hAnsi="Times New Roman" w:cs="Times New Roman"/>
          <w:sz w:val="24"/>
          <w:szCs w:val="24"/>
        </w:rPr>
        <w:t>Etest</w:t>
      </w:r>
      <w:proofErr w:type="spellEnd"/>
      <w:r w:rsidR="00C16ADB">
        <w:rPr>
          <w:rFonts w:ascii="Times New Roman" w:hAnsi="Times New Roman" w:cs="Times New Roman"/>
          <w:sz w:val="24"/>
          <w:szCs w:val="24"/>
        </w:rPr>
        <w:t xml:space="preserve"> MIC values (</w:t>
      </w:r>
      <w:proofErr w:type="spellStart"/>
      <w:del w:id="56" w:author="sunny" w:date="2017-01-04T16:38:00Z">
        <w:r w:rsidR="00C16ADB" w:rsidDel="00307320">
          <w:rPr>
            <w:rFonts w:ascii="Times New Roman" w:hAnsi="Times New Roman" w:cs="Times New Roman"/>
            <w:sz w:val="24"/>
            <w:szCs w:val="24"/>
          </w:rPr>
          <w:delText>R</w:delText>
        </w:r>
        <w:r w:rsidR="00C16ADB" w:rsidDel="00307320">
          <w:rPr>
            <w:rFonts w:ascii="Times New Roman" w:hAnsi="Times New Roman" w:cs="Times New Roman"/>
            <w:sz w:val="24"/>
            <w:szCs w:val="24"/>
            <w:vertAlign w:val="superscript"/>
          </w:rPr>
          <w:delText>2</w:delText>
        </w:r>
        <w:r w:rsidR="00C16ADB" w:rsidDel="00307320">
          <w:rPr>
            <w:rFonts w:ascii="Times New Roman" w:hAnsi="Times New Roman" w:cs="Times New Roman"/>
            <w:sz w:val="24"/>
            <w:szCs w:val="24"/>
          </w:rPr>
          <w:delText xml:space="preserve"> = 0.87</w:delText>
        </w:r>
      </w:del>
      <w:ins w:id="57" w:author="sunny" w:date="2017-01-04T16:38:00Z">
        <w:r w:rsidR="00610E07">
          <w:rPr>
            <w:rFonts w:ascii="Times New Roman" w:hAnsi="Times New Roman" w:cs="Times New Roman"/>
            <w:sz w:val="24"/>
            <w:szCs w:val="24"/>
          </w:rPr>
          <w:t>pearsons</w:t>
        </w:r>
      </w:ins>
      <w:ins w:id="58" w:author="sunny" w:date="2017-01-04T19:18:00Z">
        <w:r w:rsidR="00610E07">
          <w:rPr>
            <w:rFonts w:ascii="Times New Roman" w:hAnsi="Times New Roman" w:cs="Times New Roman"/>
            <w:sz w:val="24"/>
            <w:szCs w:val="24"/>
          </w:rPr>
          <w:t>’</w:t>
        </w:r>
      </w:ins>
      <w:ins w:id="59" w:author="sunny" w:date="2017-01-04T17:45:00Z">
        <w:r w:rsidR="00B07AB7">
          <w:rPr>
            <w:rFonts w:ascii="Times New Roman" w:hAnsi="Times New Roman" w:cs="Times New Roman"/>
            <w:sz w:val="24"/>
            <w:szCs w:val="24"/>
          </w:rPr>
          <w:t>r</w:t>
        </w:r>
      </w:ins>
      <w:proofErr w:type="spellEnd"/>
      <w:ins w:id="60" w:author="sunny" w:date="2017-01-04T19:18:00Z">
        <w:r w:rsidR="00610E07">
          <w:rPr>
            <w:rFonts w:ascii="Times New Roman" w:hAnsi="Times New Roman" w:cs="Times New Roman"/>
            <w:sz w:val="24"/>
            <w:szCs w:val="24"/>
          </w:rPr>
          <w:t xml:space="preserve"> 0.93</w:t>
        </w:r>
      </w:ins>
      <w:r w:rsidR="00C16ADB">
        <w:rPr>
          <w:rFonts w:ascii="Times New Roman" w:hAnsi="Times New Roman" w:cs="Times New Roman"/>
          <w:sz w:val="24"/>
          <w:szCs w:val="24"/>
        </w:rPr>
        <w:t>)</w:t>
      </w:r>
      <w:r w:rsidR="00E15EEB">
        <w:rPr>
          <w:rFonts w:ascii="Times New Roman" w:hAnsi="Times New Roman" w:cs="Times New Roman"/>
          <w:sz w:val="24"/>
          <w:szCs w:val="24"/>
        </w:rPr>
        <w:t>.</w:t>
      </w:r>
      <w:r w:rsidR="00C84D96">
        <w:rPr>
          <w:rFonts w:ascii="Times New Roman" w:hAnsi="Times New Roman" w:cs="Times New Roman"/>
          <w:sz w:val="24"/>
          <w:szCs w:val="24"/>
        </w:rPr>
        <w:t xml:space="preserve"> </w:t>
      </w:r>
      <w:moveFromRangeStart w:id="61" w:author="Unemo Magnus, USÖ Labmed länsklinik" w:date="2016-12-28T21:05:00Z" w:name="move470722428"/>
      <w:moveFrom w:id="62" w:author="Unemo Magnus, USÖ Labmed länsklinik" w:date="2016-12-28T21:05:00Z">
        <w:r w:rsidR="00C16ADB" w:rsidDel="000E31B8">
          <w:rPr>
            <w:rFonts w:ascii="Times New Roman" w:hAnsi="Times New Roman" w:cs="Times New Roman"/>
            <w:sz w:val="24"/>
            <w:szCs w:val="24"/>
          </w:rPr>
          <w:t>Only one very major er</w:t>
        </w:r>
        <w:r w:rsidR="00213DCA" w:rsidDel="000E31B8">
          <w:rPr>
            <w:rFonts w:ascii="Times New Roman" w:hAnsi="Times New Roman" w:cs="Times New Roman"/>
            <w:sz w:val="24"/>
            <w:szCs w:val="24"/>
          </w:rPr>
          <w:t xml:space="preserve">ror was found for a resistant ceftriaxone strain misclassified as susceptible. </w:t>
        </w:r>
      </w:moveFrom>
      <w:moveFromRangeEnd w:id="61"/>
      <w:r w:rsidR="00502795">
        <w:rPr>
          <w:rFonts w:ascii="Times New Roman" w:hAnsi="Times New Roman" w:cs="Times New Roman"/>
          <w:sz w:val="24"/>
          <w:szCs w:val="24"/>
        </w:rPr>
        <w:t>M</w:t>
      </w:r>
      <w:r w:rsidR="00213DCA">
        <w:rPr>
          <w:rFonts w:ascii="Times New Roman" w:hAnsi="Times New Roman" w:cs="Times New Roman"/>
          <w:sz w:val="24"/>
          <w:szCs w:val="24"/>
        </w:rPr>
        <w:t>inor errors resulting from misclassifications of intermediary resistant strains</w:t>
      </w:r>
      <w:r w:rsidR="00502795">
        <w:rPr>
          <w:rFonts w:ascii="Times New Roman" w:hAnsi="Times New Roman" w:cs="Times New Roman"/>
          <w:sz w:val="24"/>
          <w:szCs w:val="24"/>
        </w:rPr>
        <w:t xml:space="preserve"> were found </w:t>
      </w:r>
      <w:r w:rsidR="00685218">
        <w:rPr>
          <w:rFonts w:ascii="Times New Roman" w:hAnsi="Times New Roman" w:cs="Times New Roman"/>
          <w:sz w:val="24"/>
          <w:szCs w:val="24"/>
        </w:rPr>
        <w:t xml:space="preserve">for </w:t>
      </w:r>
      <w:r w:rsidR="00E66FEB">
        <w:rPr>
          <w:rFonts w:ascii="Times New Roman" w:hAnsi="Times New Roman" w:cs="Times New Roman"/>
          <w:sz w:val="24"/>
          <w:szCs w:val="24"/>
        </w:rPr>
        <w:t>9</w:t>
      </w:r>
      <w:r w:rsidR="00685218">
        <w:rPr>
          <w:rFonts w:ascii="Times New Roman" w:hAnsi="Times New Roman" w:cs="Times New Roman"/>
          <w:sz w:val="24"/>
          <w:szCs w:val="24"/>
        </w:rPr>
        <w:t xml:space="preserve">% of the samples. </w:t>
      </w:r>
      <w:r w:rsidR="008B3E85">
        <w:rPr>
          <w:rFonts w:ascii="Times New Roman" w:hAnsi="Times New Roman" w:cs="Times New Roman"/>
          <w:sz w:val="24"/>
          <w:szCs w:val="24"/>
        </w:rPr>
        <w:t>M</w:t>
      </w:r>
      <w:r w:rsidR="00502795">
        <w:rPr>
          <w:rFonts w:ascii="Times New Roman" w:hAnsi="Times New Roman" w:cs="Times New Roman"/>
          <w:sz w:val="24"/>
          <w:szCs w:val="24"/>
        </w:rPr>
        <w:t xml:space="preserve">ajor errors </w:t>
      </w:r>
      <w:ins w:id="63" w:author="Unemo Magnus, USÖ Labmed länsklinik" w:date="2016-12-28T21:05:00Z">
        <w:r w:rsidR="000E31B8">
          <w:rPr>
            <w:rFonts w:ascii="Times New Roman" w:hAnsi="Times New Roman" w:cs="Times New Roman"/>
            <w:sz w:val="24"/>
            <w:szCs w:val="24"/>
          </w:rPr>
          <w:t xml:space="preserve">(susceptible strains misclassified as resistant) </w:t>
        </w:r>
      </w:ins>
      <w:r w:rsidR="00502795">
        <w:rPr>
          <w:rFonts w:ascii="Times New Roman" w:hAnsi="Times New Roman" w:cs="Times New Roman"/>
          <w:sz w:val="24"/>
          <w:szCs w:val="24"/>
        </w:rPr>
        <w:t xml:space="preserve">occurred </w:t>
      </w:r>
      <w:r w:rsidR="00685218">
        <w:rPr>
          <w:rFonts w:ascii="Times New Roman" w:hAnsi="Times New Roman" w:cs="Times New Roman"/>
          <w:sz w:val="24"/>
          <w:szCs w:val="24"/>
        </w:rPr>
        <w:t xml:space="preserve">for ceftriaxone </w:t>
      </w:r>
      <w:r w:rsidR="008B3E85">
        <w:rPr>
          <w:rFonts w:ascii="Times New Roman" w:hAnsi="Times New Roman" w:cs="Times New Roman"/>
          <w:sz w:val="24"/>
          <w:szCs w:val="24"/>
        </w:rPr>
        <w:t>(</w:t>
      </w:r>
      <w:r w:rsidR="00CA2CCA">
        <w:rPr>
          <w:rFonts w:ascii="Times New Roman" w:hAnsi="Times New Roman" w:cs="Times New Roman"/>
          <w:sz w:val="24"/>
          <w:szCs w:val="24"/>
        </w:rPr>
        <w:t>4.8</w:t>
      </w:r>
      <w:r w:rsidR="008B3E85">
        <w:rPr>
          <w:rFonts w:ascii="Times New Roman" w:hAnsi="Times New Roman" w:cs="Times New Roman"/>
          <w:sz w:val="24"/>
          <w:szCs w:val="24"/>
        </w:rPr>
        <w:t xml:space="preserve">%), </w:t>
      </w:r>
      <w:r w:rsidR="00685218">
        <w:rPr>
          <w:rFonts w:ascii="Times New Roman" w:hAnsi="Times New Roman" w:cs="Times New Roman"/>
          <w:sz w:val="24"/>
          <w:szCs w:val="24"/>
        </w:rPr>
        <w:t>cefixime</w:t>
      </w:r>
      <w:r w:rsidR="002210CD">
        <w:rPr>
          <w:rFonts w:ascii="Times New Roman" w:hAnsi="Times New Roman" w:cs="Times New Roman"/>
          <w:sz w:val="24"/>
          <w:szCs w:val="24"/>
        </w:rPr>
        <w:t xml:space="preserve"> </w:t>
      </w:r>
      <w:r w:rsidR="00685218">
        <w:rPr>
          <w:rFonts w:ascii="Times New Roman" w:hAnsi="Times New Roman" w:cs="Times New Roman"/>
          <w:sz w:val="24"/>
          <w:szCs w:val="24"/>
        </w:rPr>
        <w:t>(</w:t>
      </w:r>
      <w:r w:rsidR="00CA2CCA">
        <w:rPr>
          <w:rFonts w:ascii="Times New Roman" w:hAnsi="Times New Roman" w:cs="Times New Roman"/>
          <w:sz w:val="24"/>
          <w:szCs w:val="24"/>
        </w:rPr>
        <w:t>3.5</w:t>
      </w:r>
      <w:r w:rsidR="008B3E85">
        <w:rPr>
          <w:rFonts w:ascii="Times New Roman" w:hAnsi="Times New Roman" w:cs="Times New Roman"/>
          <w:sz w:val="24"/>
          <w:szCs w:val="24"/>
        </w:rPr>
        <w:t>%)</w:t>
      </w:r>
      <w:r w:rsidR="00CA2CCA">
        <w:rPr>
          <w:rFonts w:ascii="Times New Roman" w:hAnsi="Times New Roman" w:cs="Times New Roman"/>
          <w:sz w:val="24"/>
          <w:szCs w:val="24"/>
        </w:rPr>
        <w:t>, azithromycin (0.6</w:t>
      </w:r>
      <w:r w:rsidR="008B3E85">
        <w:rPr>
          <w:rFonts w:ascii="Times New Roman" w:hAnsi="Times New Roman" w:cs="Times New Roman"/>
          <w:sz w:val="24"/>
          <w:szCs w:val="24"/>
        </w:rPr>
        <w:t>%) and tetracycline (</w:t>
      </w:r>
      <w:r w:rsidR="00CA2CCA">
        <w:rPr>
          <w:rFonts w:ascii="Times New Roman" w:hAnsi="Times New Roman" w:cs="Times New Roman"/>
          <w:sz w:val="24"/>
          <w:szCs w:val="24"/>
        </w:rPr>
        <w:t>0.</w:t>
      </w:r>
      <w:r w:rsidR="008B3E85">
        <w:rPr>
          <w:rFonts w:ascii="Times New Roman" w:hAnsi="Times New Roman" w:cs="Times New Roman"/>
          <w:sz w:val="24"/>
          <w:szCs w:val="24"/>
        </w:rPr>
        <w:t xml:space="preserve">2%). </w:t>
      </w:r>
      <w:moveToRangeStart w:id="64" w:author="Unemo Magnus, USÖ Labmed länsklinik" w:date="2016-12-28T21:05:00Z" w:name="move470722428"/>
      <w:moveTo w:id="65" w:author="Unemo Magnus, USÖ Labmed länsklinik" w:date="2016-12-28T21:05:00Z">
        <w:r w:rsidR="000E31B8">
          <w:rPr>
            <w:rFonts w:ascii="Times New Roman" w:hAnsi="Times New Roman" w:cs="Times New Roman"/>
            <w:sz w:val="24"/>
            <w:szCs w:val="24"/>
          </w:rPr>
          <w:t xml:space="preserve">Only one very major error was found </w:t>
        </w:r>
      </w:moveTo>
      <w:ins w:id="66" w:author="Unemo Magnus, USÖ Labmed länsklinik" w:date="2016-12-28T21:05:00Z">
        <w:r w:rsidR="000E31B8">
          <w:rPr>
            <w:rFonts w:ascii="Times New Roman" w:hAnsi="Times New Roman" w:cs="Times New Roman"/>
            <w:sz w:val="24"/>
            <w:szCs w:val="24"/>
          </w:rPr>
          <w:t>(</w:t>
        </w:r>
      </w:ins>
      <w:moveTo w:id="67" w:author="Unemo Magnus, USÖ Labmed länsklinik" w:date="2016-12-28T21:05:00Z">
        <w:del w:id="68" w:author="Unemo Magnus, USÖ Labmed länsklinik" w:date="2016-12-28T21:05:00Z">
          <w:r w:rsidR="000E31B8" w:rsidDel="000E31B8">
            <w:rPr>
              <w:rFonts w:ascii="Times New Roman" w:hAnsi="Times New Roman" w:cs="Times New Roman"/>
              <w:sz w:val="24"/>
              <w:szCs w:val="24"/>
            </w:rPr>
            <w:delText xml:space="preserve">for </w:delText>
          </w:r>
        </w:del>
        <w:r w:rsidR="000E31B8">
          <w:rPr>
            <w:rFonts w:ascii="Times New Roman" w:hAnsi="Times New Roman" w:cs="Times New Roman"/>
            <w:sz w:val="24"/>
            <w:szCs w:val="24"/>
          </w:rPr>
          <w:t xml:space="preserve">a </w:t>
        </w:r>
      </w:moveTo>
      <w:ins w:id="69" w:author="Unemo Magnus, USÖ Labmed länsklinik" w:date="2016-12-28T21:06:00Z">
        <w:r w:rsidR="000E31B8">
          <w:rPr>
            <w:rFonts w:ascii="Times New Roman" w:hAnsi="Times New Roman" w:cs="Times New Roman"/>
            <w:sz w:val="24"/>
            <w:szCs w:val="24"/>
          </w:rPr>
          <w:t xml:space="preserve">ceftriaxone </w:t>
        </w:r>
      </w:ins>
      <w:moveTo w:id="70" w:author="Unemo Magnus, USÖ Labmed länsklinik" w:date="2016-12-28T21:05:00Z">
        <w:r w:rsidR="000E31B8">
          <w:rPr>
            <w:rFonts w:ascii="Times New Roman" w:hAnsi="Times New Roman" w:cs="Times New Roman"/>
            <w:sz w:val="24"/>
            <w:szCs w:val="24"/>
          </w:rPr>
          <w:t xml:space="preserve">resistant </w:t>
        </w:r>
        <w:del w:id="71" w:author="Unemo Magnus, USÖ Labmed länsklinik" w:date="2016-12-28T21:06:00Z">
          <w:r w:rsidR="000E31B8" w:rsidDel="000E31B8">
            <w:rPr>
              <w:rFonts w:ascii="Times New Roman" w:hAnsi="Times New Roman" w:cs="Times New Roman"/>
              <w:sz w:val="24"/>
              <w:szCs w:val="24"/>
            </w:rPr>
            <w:delText xml:space="preserve">ceftriaxone </w:delText>
          </w:r>
        </w:del>
        <w:r w:rsidR="000E31B8">
          <w:rPr>
            <w:rFonts w:ascii="Times New Roman" w:hAnsi="Times New Roman" w:cs="Times New Roman"/>
            <w:sz w:val="24"/>
            <w:szCs w:val="24"/>
          </w:rPr>
          <w:t>strain misclassified as susceptible</w:t>
        </w:r>
      </w:moveTo>
      <w:ins w:id="72" w:author="Unemo Magnus, USÖ Labmed länsklinik" w:date="2016-12-28T21:06:00Z">
        <w:r w:rsidR="000E31B8">
          <w:rPr>
            <w:rFonts w:ascii="Times New Roman" w:hAnsi="Times New Roman" w:cs="Times New Roman"/>
            <w:sz w:val="24"/>
            <w:szCs w:val="24"/>
          </w:rPr>
          <w:t>)</w:t>
        </w:r>
      </w:ins>
      <w:moveTo w:id="73" w:author="Unemo Magnus, USÖ Labmed länsklinik" w:date="2016-12-28T21:05:00Z">
        <w:r w:rsidR="000E31B8">
          <w:rPr>
            <w:rFonts w:ascii="Times New Roman" w:hAnsi="Times New Roman" w:cs="Times New Roman"/>
            <w:sz w:val="24"/>
            <w:szCs w:val="24"/>
          </w:rPr>
          <w:t xml:space="preserve">. </w:t>
        </w:r>
      </w:moveTo>
      <w:moveToRangeEnd w:id="64"/>
      <w:r w:rsidR="008B3E85">
        <w:rPr>
          <w:rFonts w:ascii="Times New Roman" w:hAnsi="Times New Roman" w:cs="Times New Roman"/>
          <w:sz w:val="24"/>
          <w:szCs w:val="24"/>
        </w:rPr>
        <w:t xml:space="preserve">Overall the sensitivity of the assay was </w:t>
      </w:r>
      <w:r w:rsidR="00035D56" w:rsidRPr="00035D56">
        <w:rPr>
          <w:rFonts w:ascii="Times New Roman" w:hAnsi="Times New Roman" w:cs="Times New Roman"/>
          <w:sz w:val="24"/>
          <w:szCs w:val="24"/>
        </w:rPr>
        <w:t>97.1</w:t>
      </w:r>
      <w:del w:id="74" w:author="Unemo Magnus, USÖ Labmed länsklinik" w:date="2016-12-28T21:04:00Z">
        <w:r w:rsidR="00035D56" w:rsidRPr="00035D56" w:rsidDel="000E31B8">
          <w:rPr>
            <w:rFonts w:ascii="Times New Roman" w:hAnsi="Times New Roman" w:cs="Times New Roman"/>
            <w:sz w:val="24"/>
            <w:szCs w:val="24"/>
          </w:rPr>
          <w:delText>3</w:delText>
        </w:r>
      </w:del>
      <w:r w:rsidR="00035D56" w:rsidRPr="00035D56">
        <w:rPr>
          <w:rFonts w:ascii="Times New Roman" w:hAnsi="Times New Roman" w:cs="Times New Roman"/>
          <w:sz w:val="24"/>
          <w:szCs w:val="24"/>
        </w:rPr>
        <w:t>%</w:t>
      </w:r>
      <w:r w:rsidR="00035D56">
        <w:rPr>
          <w:rFonts w:ascii="Times New Roman" w:hAnsi="Times New Roman" w:cs="Times New Roman"/>
          <w:sz w:val="24"/>
          <w:szCs w:val="24"/>
        </w:rPr>
        <w:t xml:space="preserve"> (CI: 95.2</w:t>
      </w:r>
      <w:del w:id="75" w:author="Unemo Magnus, USÖ Labmed länsklinik" w:date="2016-12-28T21:04:00Z">
        <w:r w:rsidR="00035D56" w:rsidDel="000E31B8">
          <w:rPr>
            <w:rFonts w:ascii="Times New Roman" w:hAnsi="Times New Roman" w:cs="Times New Roman"/>
            <w:sz w:val="24"/>
            <w:szCs w:val="24"/>
          </w:rPr>
          <w:delText>2</w:delText>
        </w:r>
      </w:del>
      <w:r w:rsidR="00035D56">
        <w:rPr>
          <w:rFonts w:ascii="Times New Roman" w:hAnsi="Times New Roman" w:cs="Times New Roman"/>
          <w:sz w:val="24"/>
          <w:szCs w:val="24"/>
        </w:rPr>
        <w:t>-98.4</w:t>
      </w:r>
      <w:del w:id="76" w:author="Unemo Magnus, USÖ Labmed länsklinik" w:date="2016-12-28T21:04:00Z">
        <w:r w:rsidR="00035D56" w:rsidDel="000E31B8">
          <w:rPr>
            <w:rFonts w:ascii="Times New Roman" w:hAnsi="Times New Roman" w:cs="Times New Roman"/>
            <w:sz w:val="24"/>
            <w:szCs w:val="24"/>
          </w:rPr>
          <w:delText>2</w:delText>
        </w:r>
      </w:del>
      <w:r w:rsidR="00035D56">
        <w:rPr>
          <w:rFonts w:ascii="Times New Roman" w:hAnsi="Times New Roman" w:cs="Times New Roman"/>
          <w:sz w:val="24"/>
          <w:szCs w:val="24"/>
        </w:rPr>
        <w:t>) and the specificity 79.</w:t>
      </w:r>
      <w:ins w:id="77" w:author="Unemo Magnus, USÖ Labmed länsklinik" w:date="2016-12-28T21:04:00Z">
        <w:r w:rsidR="000E31B8">
          <w:rPr>
            <w:rFonts w:ascii="Times New Roman" w:hAnsi="Times New Roman" w:cs="Times New Roman"/>
            <w:sz w:val="24"/>
            <w:szCs w:val="24"/>
          </w:rPr>
          <w:t>3</w:t>
        </w:r>
      </w:ins>
      <w:del w:id="78" w:author="Unemo Magnus, USÖ Labmed länsklinik" w:date="2016-12-28T21:04:00Z">
        <w:r w:rsidR="00035D56" w:rsidDel="000E31B8">
          <w:rPr>
            <w:rFonts w:ascii="Times New Roman" w:hAnsi="Times New Roman" w:cs="Times New Roman"/>
            <w:sz w:val="24"/>
            <w:szCs w:val="24"/>
          </w:rPr>
          <w:delText>27</w:delText>
        </w:r>
      </w:del>
      <w:r w:rsidR="00035D56">
        <w:rPr>
          <w:rFonts w:ascii="Times New Roman" w:hAnsi="Times New Roman" w:cs="Times New Roman"/>
          <w:sz w:val="24"/>
          <w:szCs w:val="24"/>
        </w:rPr>
        <w:t xml:space="preserve"> % (CI: 74.8</w:t>
      </w:r>
      <w:del w:id="79" w:author="Unemo Magnus, USÖ Labmed länsklinik" w:date="2016-12-28T21:04:00Z">
        <w:r w:rsidR="00035D56" w:rsidDel="000E31B8">
          <w:rPr>
            <w:rFonts w:ascii="Times New Roman" w:hAnsi="Times New Roman" w:cs="Times New Roman"/>
            <w:sz w:val="24"/>
            <w:szCs w:val="24"/>
          </w:rPr>
          <w:delText>4</w:delText>
        </w:r>
      </w:del>
      <w:r w:rsidR="00035D56">
        <w:rPr>
          <w:rFonts w:ascii="Times New Roman" w:hAnsi="Times New Roman" w:cs="Times New Roman"/>
          <w:sz w:val="24"/>
          <w:szCs w:val="24"/>
        </w:rPr>
        <w:t>-</w:t>
      </w:r>
      <w:r w:rsidR="00035D56" w:rsidRPr="00035D56">
        <w:rPr>
          <w:rFonts w:ascii="Times New Roman" w:hAnsi="Times New Roman" w:cs="Times New Roman"/>
          <w:sz w:val="24"/>
          <w:szCs w:val="24"/>
        </w:rPr>
        <w:t>83.2</w:t>
      </w:r>
      <w:del w:id="80" w:author="Unemo Magnus, USÖ Labmed länsklinik" w:date="2016-12-28T21:04:00Z">
        <w:r w:rsidR="00035D56" w:rsidRPr="00035D56" w:rsidDel="000E31B8">
          <w:rPr>
            <w:rFonts w:ascii="Times New Roman" w:hAnsi="Times New Roman" w:cs="Times New Roman"/>
            <w:sz w:val="24"/>
            <w:szCs w:val="24"/>
          </w:rPr>
          <w:delText>3</w:delText>
        </w:r>
      </w:del>
      <w:r w:rsidR="00035D56">
        <w:rPr>
          <w:rFonts w:ascii="Times New Roman" w:hAnsi="Times New Roman" w:cs="Times New Roman"/>
          <w:sz w:val="24"/>
          <w:szCs w:val="24"/>
        </w:rPr>
        <w:t>).</w:t>
      </w:r>
    </w:p>
    <w:p w14:paraId="3A556550" w14:textId="1FAD64E6" w:rsidR="003D73F2" w:rsidRPr="00507FDE" w:rsidRDefault="006F644E" w:rsidP="00A17D4C">
      <w:pPr>
        <w:spacing w:after="0" w:line="480" w:lineRule="auto"/>
        <w:jc w:val="both"/>
        <w:rPr>
          <w:rFonts w:ascii="Times New Roman" w:hAnsi="Times New Roman" w:cs="Times New Roman"/>
          <w:b/>
          <w:sz w:val="24"/>
          <w:szCs w:val="24"/>
        </w:rPr>
      </w:pPr>
      <w:r w:rsidRPr="002E07DB">
        <w:rPr>
          <w:rFonts w:ascii="Times New Roman" w:hAnsi="Times New Roman" w:cs="Times New Roman"/>
          <w:b/>
          <w:sz w:val="24"/>
          <w:szCs w:val="24"/>
        </w:rPr>
        <w:t>Conclusion</w:t>
      </w:r>
      <w:r>
        <w:rPr>
          <w:rFonts w:ascii="Times New Roman" w:hAnsi="Times New Roman" w:cs="Times New Roman"/>
          <w:b/>
          <w:sz w:val="24"/>
          <w:szCs w:val="24"/>
        </w:rPr>
        <w:t xml:space="preserve">s: </w:t>
      </w:r>
      <w:r w:rsidR="00E15EEB">
        <w:rPr>
          <w:rFonts w:ascii="Times New Roman" w:hAnsi="Times New Roman" w:cs="Times New Roman"/>
          <w:sz w:val="24"/>
          <w:szCs w:val="24"/>
        </w:rPr>
        <w:t>A</w:t>
      </w:r>
      <w:r w:rsidR="00A20858">
        <w:rPr>
          <w:rFonts w:ascii="Times New Roman" w:hAnsi="Times New Roman" w:cs="Times New Roman"/>
          <w:sz w:val="24"/>
          <w:szCs w:val="24"/>
        </w:rPr>
        <w:t xml:space="preserve"> rapid</w:t>
      </w:r>
      <w:r w:rsidR="00111FD3">
        <w:rPr>
          <w:rFonts w:ascii="Times New Roman" w:hAnsi="Times New Roman" w:cs="Times New Roman"/>
          <w:sz w:val="24"/>
          <w:szCs w:val="24"/>
        </w:rPr>
        <w:t xml:space="preserve">, </w:t>
      </w:r>
      <w:r w:rsidR="007B7100">
        <w:rPr>
          <w:rFonts w:ascii="Times New Roman" w:hAnsi="Times New Roman" w:cs="Times New Roman"/>
          <w:sz w:val="24"/>
          <w:szCs w:val="24"/>
        </w:rPr>
        <w:t xml:space="preserve">objective, high-throughput, </w:t>
      </w:r>
      <w:r w:rsidR="00111FD3">
        <w:rPr>
          <w:rFonts w:ascii="Times New Roman" w:hAnsi="Times New Roman" w:cs="Times New Roman"/>
          <w:sz w:val="24"/>
          <w:szCs w:val="24"/>
        </w:rPr>
        <w:t>quantitative</w:t>
      </w:r>
      <w:r>
        <w:rPr>
          <w:rFonts w:ascii="Times New Roman" w:hAnsi="Times New Roman" w:cs="Times New Roman"/>
          <w:sz w:val="24"/>
          <w:szCs w:val="24"/>
        </w:rPr>
        <w:t xml:space="preserve"> </w:t>
      </w:r>
      <w:r w:rsidR="00A20858">
        <w:rPr>
          <w:rFonts w:ascii="Times New Roman" w:hAnsi="Times New Roman" w:cs="Times New Roman"/>
          <w:sz w:val="24"/>
          <w:szCs w:val="24"/>
        </w:rPr>
        <w:t>and cost</w:t>
      </w:r>
      <w:r w:rsidR="007B7100">
        <w:rPr>
          <w:rFonts w:ascii="Times New Roman" w:hAnsi="Times New Roman" w:cs="Times New Roman"/>
          <w:sz w:val="24"/>
          <w:szCs w:val="24"/>
        </w:rPr>
        <w:t>-</w:t>
      </w:r>
      <w:r w:rsidR="00A20858">
        <w:rPr>
          <w:rFonts w:ascii="Times New Roman" w:hAnsi="Times New Roman" w:cs="Times New Roman"/>
          <w:sz w:val="24"/>
          <w:szCs w:val="24"/>
        </w:rPr>
        <w:t>eff</w:t>
      </w:r>
      <w:r w:rsidR="007B7100">
        <w:rPr>
          <w:rFonts w:ascii="Times New Roman" w:hAnsi="Times New Roman" w:cs="Times New Roman"/>
          <w:sz w:val="24"/>
          <w:szCs w:val="24"/>
        </w:rPr>
        <w:t>ective</w:t>
      </w:r>
      <w:r w:rsidR="00E15EEB">
        <w:rPr>
          <w:rFonts w:ascii="Times New Roman" w:hAnsi="Times New Roman" w:cs="Times New Roman"/>
          <w:sz w:val="24"/>
          <w:szCs w:val="24"/>
        </w:rPr>
        <w:t xml:space="preserve"> broth microdilution assay was </w:t>
      </w:r>
      <w:r w:rsidR="00A20858">
        <w:rPr>
          <w:rFonts w:ascii="Times New Roman" w:hAnsi="Times New Roman" w:cs="Times New Roman"/>
          <w:sz w:val="24"/>
          <w:szCs w:val="24"/>
        </w:rPr>
        <w:t xml:space="preserve">established for </w:t>
      </w:r>
      <w:r w:rsidR="00B1508A">
        <w:rPr>
          <w:rFonts w:ascii="Times New Roman" w:hAnsi="Times New Roman" w:cs="Times New Roman"/>
          <w:sz w:val="24"/>
          <w:szCs w:val="24"/>
        </w:rPr>
        <w:t>gonococci</w:t>
      </w:r>
      <w:r w:rsidR="00A20858">
        <w:rPr>
          <w:rFonts w:ascii="Times New Roman" w:hAnsi="Times New Roman" w:cs="Times New Roman"/>
          <w:sz w:val="24"/>
          <w:szCs w:val="24"/>
        </w:rPr>
        <w:t>.</w:t>
      </w:r>
      <w:r w:rsidR="00507FDE">
        <w:rPr>
          <w:rFonts w:ascii="Times New Roman" w:hAnsi="Times New Roman" w:cs="Times New Roman"/>
          <w:i/>
          <w:sz w:val="24"/>
          <w:szCs w:val="24"/>
        </w:rPr>
        <w:t xml:space="preserve"> </w:t>
      </w:r>
      <w:r w:rsidR="007B7100">
        <w:rPr>
          <w:rFonts w:ascii="Times New Roman" w:hAnsi="Times New Roman" w:cs="Times New Roman"/>
          <w:sz w:val="24"/>
          <w:szCs w:val="24"/>
        </w:rPr>
        <w:t>For use in routine diagnostic</w:t>
      </w:r>
      <w:r w:rsidR="00886A71">
        <w:rPr>
          <w:rFonts w:ascii="Times New Roman" w:hAnsi="Times New Roman" w:cs="Times New Roman"/>
          <w:sz w:val="24"/>
          <w:szCs w:val="24"/>
        </w:rPr>
        <w:t>s without confirmatory testing</w:t>
      </w:r>
      <w:r w:rsidR="007B7100">
        <w:rPr>
          <w:rFonts w:ascii="Times New Roman" w:hAnsi="Times New Roman" w:cs="Times New Roman"/>
          <w:sz w:val="24"/>
          <w:szCs w:val="24"/>
        </w:rPr>
        <w:t xml:space="preserve">, the specificity might remain suboptimal for </w:t>
      </w:r>
      <w:r w:rsidR="00035D56">
        <w:rPr>
          <w:rFonts w:ascii="Times New Roman" w:hAnsi="Times New Roman" w:cs="Times New Roman"/>
          <w:sz w:val="24"/>
          <w:szCs w:val="24"/>
        </w:rPr>
        <w:t>ceftriaxone and cefixime</w:t>
      </w:r>
      <w:r w:rsidR="007B7100">
        <w:rPr>
          <w:rFonts w:ascii="Times New Roman" w:hAnsi="Times New Roman" w:cs="Times New Roman"/>
          <w:sz w:val="24"/>
          <w:szCs w:val="24"/>
        </w:rPr>
        <w:t xml:space="preserve">. </w:t>
      </w:r>
      <w:r w:rsidR="007B7100">
        <w:rPr>
          <w:rFonts w:ascii="Times New Roman" w:hAnsi="Times New Roman" w:cs="Times New Roman"/>
          <w:sz w:val="24"/>
          <w:szCs w:val="24"/>
        </w:rPr>
        <w:lastRenderedPageBreak/>
        <w:t>However, t</w:t>
      </w:r>
      <w:r w:rsidR="00277E1A">
        <w:rPr>
          <w:rFonts w:ascii="Times New Roman" w:hAnsi="Times New Roman" w:cs="Times New Roman"/>
          <w:sz w:val="24"/>
          <w:szCs w:val="24"/>
        </w:rPr>
        <w:t>he</w:t>
      </w:r>
      <w:r w:rsidR="003D73F2" w:rsidRPr="002E07DB">
        <w:rPr>
          <w:rFonts w:ascii="Times New Roman" w:hAnsi="Times New Roman" w:cs="Times New Roman"/>
          <w:sz w:val="24"/>
          <w:szCs w:val="24"/>
        </w:rPr>
        <w:t xml:space="preserve"> assay </w:t>
      </w:r>
      <w:r w:rsidR="00FD1153">
        <w:rPr>
          <w:rFonts w:ascii="Times New Roman" w:hAnsi="Times New Roman" w:cs="Times New Roman"/>
          <w:sz w:val="24"/>
          <w:szCs w:val="24"/>
        </w:rPr>
        <w:t>can</w:t>
      </w:r>
      <w:r w:rsidR="00FD1153" w:rsidRPr="002E07DB">
        <w:rPr>
          <w:rFonts w:ascii="Times New Roman" w:hAnsi="Times New Roman" w:cs="Times New Roman"/>
          <w:sz w:val="24"/>
          <w:szCs w:val="24"/>
        </w:rPr>
        <w:t xml:space="preserve"> </w:t>
      </w:r>
      <w:r w:rsidR="003D73F2" w:rsidRPr="002E07DB">
        <w:rPr>
          <w:rFonts w:ascii="Times New Roman" w:hAnsi="Times New Roman" w:cs="Times New Roman"/>
          <w:sz w:val="24"/>
          <w:szCs w:val="24"/>
        </w:rPr>
        <w:t>be a</w:t>
      </w:r>
      <w:r w:rsidR="00886A71">
        <w:rPr>
          <w:rFonts w:ascii="Times New Roman" w:hAnsi="Times New Roman" w:cs="Times New Roman"/>
          <w:sz w:val="24"/>
          <w:szCs w:val="24"/>
        </w:rPr>
        <w:t>n</w:t>
      </w:r>
      <w:r w:rsidR="003D73F2" w:rsidRPr="002E07DB">
        <w:rPr>
          <w:rFonts w:ascii="Times New Roman" w:hAnsi="Times New Roman" w:cs="Times New Roman"/>
          <w:sz w:val="24"/>
          <w:szCs w:val="24"/>
        </w:rPr>
        <w:t xml:space="preserve"> </w:t>
      </w:r>
      <w:r w:rsidR="00886A71">
        <w:rPr>
          <w:rFonts w:ascii="Times New Roman" w:hAnsi="Times New Roman" w:cs="Times New Roman"/>
          <w:sz w:val="24"/>
          <w:szCs w:val="24"/>
        </w:rPr>
        <w:t xml:space="preserve">effective </w:t>
      </w:r>
      <w:r w:rsidR="003D73F2" w:rsidRPr="002E07DB">
        <w:rPr>
          <w:rFonts w:ascii="Times New Roman" w:hAnsi="Times New Roman" w:cs="Times New Roman"/>
          <w:sz w:val="24"/>
          <w:szCs w:val="24"/>
        </w:rPr>
        <w:t>low-cost method to evaluate novel antimicrobials</w:t>
      </w:r>
      <w:r w:rsidR="00886A71">
        <w:rPr>
          <w:rFonts w:ascii="Times New Roman" w:hAnsi="Times New Roman" w:cs="Times New Roman"/>
          <w:sz w:val="24"/>
          <w:szCs w:val="24"/>
        </w:rPr>
        <w:t>,</w:t>
      </w:r>
      <w:r w:rsidR="003D73F2" w:rsidRPr="002E07DB">
        <w:rPr>
          <w:rFonts w:ascii="Times New Roman" w:hAnsi="Times New Roman" w:cs="Times New Roman"/>
          <w:sz w:val="24"/>
          <w:szCs w:val="24"/>
        </w:rPr>
        <w:t xml:space="preserve"> for high throughput screening</w:t>
      </w:r>
      <w:r w:rsidR="00C84D96">
        <w:rPr>
          <w:rFonts w:ascii="Times New Roman" w:hAnsi="Times New Roman" w:cs="Times New Roman"/>
          <w:sz w:val="24"/>
          <w:szCs w:val="24"/>
        </w:rPr>
        <w:t>s</w:t>
      </w:r>
      <w:r w:rsidR="007B7100">
        <w:rPr>
          <w:rFonts w:ascii="Times New Roman" w:hAnsi="Times New Roman" w:cs="Times New Roman"/>
          <w:sz w:val="24"/>
          <w:szCs w:val="24"/>
        </w:rPr>
        <w:t>, a</w:t>
      </w:r>
      <w:r w:rsidR="00886A71">
        <w:rPr>
          <w:rFonts w:ascii="Times New Roman" w:hAnsi="Times New Roman" w:cs="Times New Roman"/>
          <w:sz w:val="24"/>
          <w:szCs w:val="24"/>
        </w:rPr>
        <w:t>nd</w:t>
      </w:r>
      <w:r w:rsidR="007B7100">
        <w:rPr>
          <w:rFonts w:ascii="Times New Roman" w:hAnsi="Times New Roman" w:cs="Times New Roman"/>
          <w:sz w:val="24"/>
          <w:szCs w:val="24"/>
        </w:rPr>
        <w:t xml:space="preserve"> </w:t>
      </w:r>
      <w:r w:rsidR="00507FDE">
        <w:rPr>
          <w:rFonts w:ascii="Times New Roman" w:hAnsi="Times New Roman" w:cs="Times New Roman"/>
          <w:sz w:val="24"/>
          <w:szCs w:val="24"/>
        </w:rPr>
        <w:t>expand</w:t>
      </w:r>
      <w:r w:rsidR="00C2338D">
        <w:rPr>
          <w:rFonts w:ascii="Times New Roman" w:hAnsi="Times New Roman" w:cs="Times New Roman"/>
          <w:sz w:val="24"/>
          <w:szCs w:val="24"/>
        </w:rPr>
        <w:t>s</w:t>
      </w:r>
      <w:r w:rsidR="00507FDE">
        <w:rPr>
          <w:rFonts w:ascii="Times New Roman" w:hAnsi="Times New Roman" w:cs="Times New Roman"/>
          <w:sz w:val="24"/>
          <w:szCs w:val="24"/>
        </w:rPr>
        <w:t xml:space="preserve"> the currently available methodologies for surveillance of </w:t>
      </w:r>
      <w:r w:rsidR="0086685F">
        <w:rPr>
          <w:rFonts w:ascii="Times New Roman" w:hAnsi="Times New Roman" w:cs="Times New Roman"/>
          <w:sz w:val="24"/>
          <w:szCs w:val="24"/>
        </w:rPr>
        <w:t xml:space="preserve">antimicrobial </w:t>
      </w:r>
      <w:r w:rsidR="00507FDE">
        <w:rPr>
          <w:rFonts w:ascii="Times New Roman" w:hAnsi="Times New Roman" w:cs="Times New Roman"/>
          <w:sz w:val="24"/>
          <w:szCs w:val="24"/>
        </w:rPr>
        <w:t xml:space="preserve">resistance in </w:t>
      </w:r>
      <w:r w:rsidR="00B1508A">
        <w:rPr>
          <w:rFonts w:ascii="Times New Roman" w:hAnsi="Times New Roman" w:cs="Times New Roman"/>
          <w:sz w:val="24"/>
          <w:szCs w:val="24"/>
        </w:rPr>
        <w:t>gonococci</w:t>
      </w:r>
      <w:r w:rsidR="003D73F2" w:rsidRPr="002E07DB">
        <w:rPr>
          <w:rFonts w:ascii="Times New Roman" w:hAnsi="Times New Roman" w:cs="Times New Roman"/>
          <w:sz w:val="24"/>
          <w:szCs w:val="24"/>
        </w:rPr>
        <w:t xml:space="preserve">. </w:t>
      </w:r>
    </w:p>
    <w:p w14:paraId="3EE38B28" w14:textId="67CF1A28" w:rsidR="003B1A80" w:rsidRPr="001C6E3E" w:rsidRDefault="003B1A80" w:rsidP="003B1A80">
      <w:pPr>
        <w:spacing w:line="480" w:lineRule="auto"/>
        <w:rPr>
          <w:rFonts w:ascii="Times New Roman" w:hAnsi="Times New Roman" w:cs="Times New Roman"/>
          <w:color w:val="FF0000"/>
          <w:sz w:val="24"/>
          <w:szCs w:val="24"/>
        </w:rPr>
      </w:pPr>
      <w:r w:rsidRPr="00CF66C6">
        <w:rPr>
          <w:rFonts w:ascii="Times New Roman" w:hAnsi="Times New Roman" w:cs="Times New Roman"/>
          <w:b/>
          <w:sz w:val="24"/>
          <w:szCs w:val="24"/>
        </w:rPr>
        <w:t>Keywords:</w:t>
      </w:r>
      <w:r w:rsidRPr="00CF66C6">
        <w:rPr>
          <w:rFonts w:ascii="Times New Roman" w:hAnsi="Times New Roman" w:cs="Times New Roman"/>
          <w:sz w:val="24"/>
          <w:szCs w:val="24"/>
        </w:rPr>
        <w:t xml:space="preserve"> </w:t>
      </w:r>
      <w:r w:rsidRPr="006F644E">
        <w:rPr>
          <w:rFonts w:ascii="Times New Roman" w:hAnsi="Times New Roman" w:cs="Times New Roman"/>
          <w:sz w:val="24"/>
          <w:szCs w:val="24"/>
        </w:rPr>
        <w:t xml:space="preserve">Gonorrhoea, </w:t>
      </w:r>
      <w:r>
        <w:rPr>
          <w:rFonts w:ascii="Times New Roman" w:hAnsi="Times New Roman" w:cs="Times New Roman"/>
          <w:sz w:val="24"/>
          <w:szCs w:val="24"/>
        </w:rPr>
        <w:t>a</w:t>
      </w:r>
      <w:r w:rsidRPr="006F644E">
        <w:rPr>
          <w:rFonts w:ascii="Times New Roman" w:hAnsi="Times New Roman" w:cs="Times New Roman"/>
          <w:sz w:val="24"/>
          <w:szCs w:val="24"/>
        </w:rPr>
        <w:t xml:space="preserve">ntimicrobial resistance, </w:t>
      </w:r>
      <w:proofErr w:type="spellStart"/>
      <w:r w:rsidRPr="00AB0E68">
        <w:rPr>
          <w:rFonts w:ascii="Times New Roman" w:hAnsi="Times New Roman"/>
          <w:sz w:val="24"/>
          <w:szCs w:val="24"/>
        </w:rPr>
        <w:t>resazurin</w:t>
      </w:r>
      <w:proofErr w:type="spellEnd"/>
      <w:r w:rsidRPr="00AB0E68">
        <w:rPr>
          <w:rFonts w:ascii="Times New Roman" w:hAnsi="Times New Roman"/>
          <w:sz w:val="24"/>
          <w:szCs w:val="24"/>
        </w:rPr>
        <w:t xml:space="preserve">, broth </w:t>
      </w:r>
      <w:proofErr w:type="spellStart"/>
      <w:r w:rsidRPr="00AB0E68">
        <w:rPr>
          <w:rFonts w:ascii="Times New Roman" w:hAnsi="Times New Roman"/>
          <w:sz w:val="24"/>
          <w:szCs w:val="24"/>
        </w:rPr>
        <w:t>microdilution</w:t>
      </w:r>
      <w:proofErr w:type="spellEnd"/>
      <w:r w:rsidRPr="00AB0E68">
        <w:rPr>
          <w:rFonts w:ascii="Times New Roman" w:hAnsi="Times New Roman"/>
          <w:sz w:val="24"/>
          <w:szCs w:val="24"/>
        </w:rPr>
        <w:t xml:space="preserve">, </w:t>
      </w:r>
      <w:r w:rsidR="00B1508A">
        <w:rPr>
          <w:rFonts w:ascii="Times New Roman" w:hAnsi="Times New Roman"/>
          <w:sz w:val="24"/>
          <w:szCs w:val="24"/>
        </w:rPr>
        <w:t>minimum</w:t>
      </w:r>
      <w:r w:rsidRPr="00AB0E68">
        <w:rPr>
          <w:rFonts w:ascii="Times New Roman" w:hAnsi="Times New Roman"/>
          <w:sz w:val="24"/>
          <w:szCs w:val="24"/>
        </w:rPr>
        <w:t xml:space="preserve"> inhibitory concentration, dose-response curve</w:t>
      </w:r>
    </w:p>
    <w:p w14:paraId="7AA2B4AE" w14:textId="1C791AF8" w:rsidR="009206A7" w:rsidRPr="006F644E" w:rsidRDefault="006F644E" w:rsidP="003F390D">
      <w:pPr>
        <w:spacing w:after="0" w:line="480" w:lineRule="auto"/>
        <w:rPr>
          <w:rFonts w:ascii="Times New Roman" w:hAnsi="Times New Roman" w:cs="Times New Roman"/>
          <w:b/>
          <w:sz w:val="24"/>
          <w:szCs w:val="24"/>
        </w:rPr>
      </w:pPr>
      <w:r w:rsidRPr="006F644E">
        <w:rPr>
          <w:rFonts w:ascii="Times New Roman" w:hAnsi="Times New Roman" w:cs="Times New Roman"/>
          <w:b/>
          <w:sz w:val="24"/>
          <w:szCs w:val="24"/>
        </w:rPr>
        <w:t>Introduction</w:t>
      </w:r>
    </w:p>
    <w:p w14:paraId="4EFA679A" w14:textId="2E7E8985" w:rsidR="00C1579A" w:rsidRPr="006F644E" w:rsidRDefault="000C7E73" w:rsidP="003B42CC">
      <w:pPr>
        <w:spacing w:after="0" w:line="480" w:lineRule="auto"/>
        <w:jc w:val="both"/>
        <w:rPr>
          <w:rFonts w:ascii="Times New Roman" w:hAnsi="Times New Roman" w:cs="Times New Roman"/>
          <w:sz w:val="24"/>
          <w:szCs w:val="24"/>
        </w:rPr>
      </w:pPr>
      <w:r w:rsidRPr="006F644E">
        <w:rPr>
          <w:rFonts w:ascii="Times New Roman" w:hAnsi="Times New Roman" w:cs="Times New Roman"/>
          <w:i/>
          <w:sz w:val="24"/>
          <w:szCs w:val="24"/>
        </w:rPr>
        <w:t>Neisseria gonorrhoeae</w:t>
      </w:r>
      <w:r w:rsidRPr="006F644E">
        <w:rPr>
          <w:rFonts w:ascii="Times New Roman" w:hAnsi="Times New Roman" w:cs="Times New Roman"/>
          <w:sz w:val="24"/>
          <w:szCs w:val="24"/>
        </w:rPr>
        <w:t xml:space="preserve"> is a </w:t>
      </w:r>
      <w:r w:rsidR="00DE7EF0">
        <w:rPr>
          <w:rFonts w:ascii="Times New Roman" w:hAnsi="Times New Roman" w:cs="Times New Roman"/>
          <w:sz w:val="24"/>
          <w:szCs w:val="24"/>
        </w:rPr>
        <w:t xml:space="preserve">very </w:t>
      </w:r>
      <w:r w:rsidRPr="006F644E">
        <w:rPr>
          <w:rFonts w:ascii="Times New Roman" w:hAnsi="Times New Roman" w:cs="Times New Roman"/>
          <w:sz w:val="24"/>
          <w:szCs w:val="24"/>
        </w:rPr>
        <w:t xml:space="preserve">fastidious bacterium that causes the sexually transmitted </w:t>
      </w:r>
      <w:r w:rsidR="0086685F">
        <w:rPr>
          <w:rFonts w:ascii="Times New Roman" w:hAnsi="Times New Roman" w:cs="Times New Roman"/>
          <w:sz w:val="24"/>
          <w:szCs w:val="24"/>
        </w:rPr>
        <w:t>infection</w:t>
      </w:r>
      <w:r w:rsidR="0086685F" w:rsidRPr="006F644E">
        <w:rPr>
          <w:rFonts w:ascii="Times New Roman" w:hAnsi="Times New Roman" w:cs="Times New Roman"/>
          <w:sz w:val="24"/>
          <w:szCs w:val="24"/>
        </w:rPr>
        <w:t xml:space="preserve"> </w:t>
      </w:r>
      <w:r w:rsidRPr="006F644E">
        <w:rPr>
          <w:rFonts w:ascii="Times New Roman" w:hAnsi="Times New Roman" w:cs="Times New Roman"/>
          <w:sz w:val="24"/>
          <w:szCs w:val="24"/>
        </w:rPr>
        <w:t>gonorrhoea</w:t>
      </w:r>
      <w:r w:rsidR="00F5346C" w:rsidRPr="006F644E">
        <w:rPr>
          <w:rFonts w:ascii="Times New Roman" w:hAnsi="Times New Roman" w:cs="Times New Roman"/>
          <w:sz w:val="24"/>
          <w:szCs w:val="24"/>
        </w:rPr>
        <w:t xml:space="preserve">. </w:t>
      </w:r>
      <w:r w:rsidR="0086685F" w:rsidRPr="003B42CC">
        <w:rPr>
          <w:rFonts w:ascii="Times New Roman" w:hAnsi="Times New Roman" w:cs="Times New Roman"/>
          <w:sz w:val="24"/>
          <w:szCs w:val="24"/>
        </w:rPr>
        <w:t>Gonorrhoea is a public health concern globally,</w:t>
      </w:r>
      <w:r w:rsidR="00C63D81">
        <w:rPr>
          <w:rFonts w:ascii="Times New Roman" w:hAnsi="Times New Roman" w:cs="Times New Roman"/>
          <w:sz w:val="24"/>
          <w:szCs w:val="24"/>
        </w:rPr>
        <w:fldChar w:fldCharType="begin"/>
      </w:r>
      <w:r w:rsidR="00FE2A90">
        <w:rPr>
          <w:rFonts w:ascii="Times New Roman" w:hAnsi="Times New Roman" w:cs="Times New Roman"/>
          <w:sz w:val="24"/>
          <w:szCs w:val="24"/>
        </w:rPr>
        <w:instrText xml:space="preserve"> ADDIN ZOTERO_ITEM CSL_CITATION {"citationID":"26acbtugdp","properties":{"formattedCitation":"{\\rtf \\super 1,2\\nosupersub{}}","plainCitation":"1,2"},"citationItems":[{"id":521,"uris":["http://zotero.org/users/1321783/items/EQVNUX3R"],"uri":["http://zotero.org/users/1321783/items/EQVNUX3R"],"itemData":{"id":521,"type":"webpage","title":"Global action plan to control the spread and impact of antimicrobial resistance in Neisseria gonorrhoeae. 2012.","URL":"http://apps.who.int/iris/bitstream/10665/44863/1/9789241503501_eng.pdf","author":[{"family":"WHO","given":""}],"accessed":{"date-parts":[["2016",12,6]]}},"label":"page"},{"id":518,"uris":["http://zotero.org/users/1321783/items/6NZ4S7DR"],"uri":["http://zotero.org/users/1321783/items/6NZ4S7DR"],"itemData":{"id":518,"type":"article-journal","title":"Global Estimates of the Prevalence and Incidence of Four Curable Sexually Transmitted Infections in 2012 Based on Systematic Review and Global Reporting","container-title":"PLOS ONE","page":"e0143304","volume":"10","issue":"12","source":"PLoS Journals","abstract":"Background Quantifying sexually transmitted infection (STI) prevalence and incidence is important for planning interventions and advocating for resources. The World Health Organization (WHO) periodically estimates global and regional prevalence and incidence of four curable STIs: chlamydia, gonorrhoea, trichomoniasis and syphilis.   Methods and Findings WHO’s 2012 estimates were based upon literature reviews of prevalence data from 2005 through 2012 among general populations for genitourinary infection with chlamydia, gonorrhoea, and trichomoniasis, and nationally reported data on syphilis seroprevalence among antenatal care attendees. Data were standardized for laboratory test type, geography, age, and high risk subpopulations, and combined using a Bayesian meta-analytic approach. Regional incidence estimates were generated from prevalence estimates by adjusting for average duration of infection. In 2012, among women aged 15–49 years, the estimated global prevalence of chlamydia was 4.2% (95% uncertainty interval (UI): 3.7–4.7%), gonorrhoea 0.8% (0.6–1.0%), trichomoniasis 5.0% (4.0–6.4%), and syphilis 0.5% (0.4–0.6%); among men, estimated chlamydia prevalence was 2.7% (2.0–3.6%), gonorrhoea 0.6% (0.4–0.9%), trichomoniasis 0.6% (0.4–0.8%), and syphilis 0.48% (0.3–0.7%). These figures correspond to an estimated 131 million new cases of chlamydia (100–166 million), 78 million of gonorrhoea (53–110 million), 143 million of trichomoniasis (98–202 million), and 6 million of syphilis (4–8 million). Prevalence and incidence estimates varied by region and sex.   Conclusions Estimates of the global prevalence and incidence of chlamydia, gonorrhoea, trichomoniasis, and syphilis in adult women and men remain high, with nearly one million new infections with curable STI each day. The estimates highlight the urgent need for the public health community to ensure that well-recognized effective interventions for STI prevention, screening, diagnosis, and treatment are made more widely available. Improved estimation methods are needed to allow use of more varied data and generation of estimates at the national level.","DOI":"10.1371/journal.pone.0143304","ISSN":"1932-6203","journalAbbreviation":"PLOS ONE","author":[{"family":"Newman","given":"Lori"},{"family":"Rowley","given":"Jane"},{"family":"Hoorn","given":"Stephen Vander"},{"family":"Wijesooriya","given":"Nalinka Saman"},{"family":"Unemo","given":"Magnus"},{"family":"Low","given":"Nicola"},{"family":"Stevens","given":"Gretchen"},{"family":"Gottlieb","given":"Sami"},{"family":"Kiarie","given":"James"},{"family":"Temmerman","given":"Marleen"}],"issued":{"date-parts":[["2015",12,8]]}},"label":"page"}],"schema":"https://github.com/citation-style-language/schema/raw/master/csl-citation.json"} </w:instrText>
      </w:r>
      <w:r w:rsidR="00C63D81">
        <w:rPr>
          <w:rFonts w:ascii="Times New Roman" w:hAnsi="Times New Roman" w:cs="Times New Roman"/>
          <w:sz w:val="24"/>
          <w:szCs w:val="24"/>
        </w:rPr>
        <w:fldChar w:fldCharType="separate"/>
      </w:r>
      <w:r w:rsidR="00C63D81" w:rsidRPr="00C63D81">
        <w:rPr>
          <w:rFonts w:ascii="Times New Roman" w:hAnsi="Times New Roman" w:cs="Times New Roman"/>
          <w:sz w:val="24"/>
          <w:szCs w:val="24"/>
          <w:vertAlign w:val="superscript"/>
        </w:rPr>
        <w:t>1,2</w:t>
      </w:r>
      <w:r w:rsidR="00C63D81">
        <w:rPr>
          <w:rFonts w:ascii="Times New Roman" w:hAnsi="Times New Roman" w:cs="Times New Roman"/>
          <w:sz w:val="24"/>
          <w:szCs w:val="24"/>
        </w:rPr>
        <w:fldChar w:fldCharType="end"/>
      </w:r>
      <w:r w:rsidR="00116CC7">
        <w:rPr>
          <w:rFonts w:ascii="Times New Roman" w:hAnsi="Times New Roman" w:cs="Times New Roman"/>
          <w:sz w:val="24"/>
          <w:szCs w:val="24"/>
        </w:rPr>
        <w:t xml:space="preserve"> </w:t>
      </w:r>
      <w:r w:rsidR="0086685F" w:rsidRPr="003B42CC">
        <w:rPr>
          <w:rFonts w:ascii="Times New Roman" w:hAnsi="Times New Roman" w:cs="Times New Roman"/>
          <w:sz w:val="24"/>
          <w:szCs w:val="24"/>
        </w:rPr>
        <w:t xml:space="preserve">and </w:t>
      </w:r>
      <w:r w:rsidR="0086685F" w:rsidRPr="003B42CC">
        <w:rPr>
          <w:rFonts w:ascii="Times New Roman" w:hAnsi="Times New Roman" w:cs="Times New Roman"/>
          <w:i/>
          <w:sz w:val="24"/>
          <w:szCs w:val="24"/>
        </w:rPr>
        <w:t xml:space="preserve">N. gonorrhoeae </w:t>
      </w:r>
      <w:r w:rsidR="0086685F" w:rsidRPr="003B42CC">
        <w:rPr>
          <w:rFonts w:ascii="Times New Roman" w:hAnsi="Times New Roman" w:cs="Times New Roman"/>
          <w:sz w:val="24"/>
          <w:szCs w:val="24"/>
        </w:rPr>
        <w:t>has developed resistance to all antimicrobials introduced for treatment.</w:t>
      </w:r>
      <w:r w:rsidR="00990560">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{"citationID":"Oz9ie1DH","properties":{"formattedCitation":"{\\rtf \\super 3\\nosupersub{}}","plainCitation":"3"},"citationItems":[{"id":523,"uris":["http://zotero.org/users/1321783/items/8QXPJKB3"],"uri":["http://zotero.org/users/1321783/items/8QXPJKB3"],"itemData":{"id":523,"type":"article-journal","title":"Antimicrobial Resistance in Neisseria gonorrhoeae in the 21st Century: Past, Evolution, and Future","container-title":"Clinical Microbiology Reviews","page":"587-613","volume":"27","issue":"3","source":"PubMed Central","abstract":"SUMMARY\nNeisseria gonorrhoeae is evolving into a superbug with resistance to previously and currently recommended antimicrobials for treatment of gonorrhea, which is a major public health concern globally. Given the global nature of gonorrhea, the high rate of usage of antimicrobials, suboptimal control and monitoring of antimicrobial resistance (AMR) and treatment failures, slow update of treatment guidelines in most geographical settings, and the extraordinary capacity of the gonococci to develop and retain AMR, it is likely that the global problem of gonococcal AMR will worsen in the foreseeable future and that the severe complications of gonorrhea will emerge as a silent epidemic. By understanding the evolution, emergence, and spread of AMR in N. gonorrhoeae, including its molecular and phenotypic mechanisms, resistance to antimicrobials used clinically can be anticipated, future methods for genetic testing for AMR might permit region-specific and tailor-made antimicrobial therapy, and the design of novel antimicrobials to circumvent the resistance problems can be undertaken more rationally. This review focuses on the history and evolution of gonorrhea treatment regimens and emerging resistance to them, on genetic and phenotypic determinants of gonococcal resistance to previously and currently recommended antimicrobials, including biological costs or benefits; and on crucial actions and future advances necessary to detect and treat resistant gonococcal strains and, ultimately, retain gonorrhea as a treatable infection.","DOI":"10.1128/CMR.00010-14","ISSN":"0893-8512","note":"PMID: 24982323\nPMCID: PMC4135894","shortTitle":"Antimicrobial Resistance in Neisseria gonorrhoeae in the 21st Century","journalAbbreviation":"Clin Microbiol Rev","author":[{"family":"Unemo","given":"Magnus"},{"family":"Shafer","given":"William M."}],"issued":{"date-parts":[["2014",7]]},"PMID":"24982323","PMCID":"PMC4135894"}}],"schema":"https://github.com/citation-style-language/schema/raw/master/csl-citation.json"} </w:instrText>
      </w:r>
      <w:r w:rsidR="00990560">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3</w:t>
      </w:r>
      <w:r w:rsidR="00990560">
        <w:rPr>
          <w:rFonts w:ascii="Times New Roman" w:hAnsi="Times New Roman" w:cs="Times New Roman"/>
          <w:sz w:val="24"/>
          <w:szCs w:val="24"/>
        </w:rPr>
        <w:fldChar w:fldCharType="end"/>
      </w:r>
      <w:r w:rsidR="0086685F">
        <w:t xml:space="preserve"> </w:t>
      </w:r>
      <w:r w:rsidR="00DE7EF0" w:rsidRPr="003B42CC">
        <w:rPr>
          <w:rFonts w:ascii="Times New Roman" w:hAnsi="Times New Roman" w:cs="Times New Roman"/>
          <w:sz w:val="24"/>
          <w:szCs w:val="24"/>
        </w:rPr>
        <w:t xml:space="preserve">Accordingly, enhanced </w:t>
      </w:r>
      <w:r w:rsidR="004677BC">
        <w:rPr>
          <w:rFonts w:ascii="Times New Roman" w:hAnsi="Times New Roman" w:cs="Times New Roman"/>
          <w:sz w:val="24"/>
          <w:szCs w:val="24"/>
        </w:rPr>
        <w:t>surveillance</w:t>
      </w:r>
      <w:r w:rsidR="004677BC" w:rsidRPr="0034525A">
        <w:rPr>
          <w:rFonts w:ascii="Times New Roman" w:hAnsi="Times New Roman" w:cs="Times New Roman"/>
          <w:sz w:val="24"/>
          <w:szCs w:val="24"/>
        </w:rPr>
        <w:t xml:space="preserve"> </w:t>
      </w:r>
      <w:r w:rsidR="004677BC">
        <w:rPr>
          <w:rFonts w:ascii="Times New Roman" w:hAnsi="Times New Roman" w:cs="Times New Roman"/>
          <w:sz w:val="24"/>
          <w:szCs w:val="24"/>
        </w:rPr>
        <w:t xml:space="preserve">of </w:t>
      </w:r>
      <w:r w:rsidR="00DE7EF0" w:rsidRPr="003B42CC">
        <w:rPr>
          <w:rFonts w:ascii="Times New Roman" w:hAnsi="Times New Roman" w:cs="Times New Roman"/>
          <w:sz w:val="24"/>
          <w:szCs w:val="24"/>
        </w:rPr>
        <w:t xml:space="preserve">antimicrobial susceptibility </w:t>
      </w:r>
      <w:r w:rsidR="004677BC">
        <w:rPr>
          <w:rFonts w:ascii="Times New Roman" w:hAnsi="Times New Roman" w:cs="Times New Roman"/>
          <w:sz w:val="24"/>
          <w:szCs w:val="24"/>
        </w:rPr>
        <w:t>in</w:t>
      </w:r>
      <w:r w:rsidR="00DE7EF0" w:rsidRPr="003B42CC">
        <w:rPr>
          <w:rFonts w:ascii="Times New Roman" w:hAnsi="Times New Roman" w:cs="Times New Roman"/>
          <w:sz w:val="24"/>
          <w:szCs w:val="24"/>
        </w:rPr>
        <w:t xml:space="preserve"> </w:t>
      </w:r>
      <w:r w:rsidR="00DE7EF0" w:rsidRPr="003B42CC">
        <w:rPr>
          <w:rFonts w:ascii="Times New Roman" w:hAnsi="Times New Roman" w:cs="Times New Roman"/>
          <w:i/>
          <w:sz w:val="24"/>
          <w:szCs w:val="24"/>
        </w:rPr>
        <w:t xml:space="preserve">N. gonorrhoeae </w:t>
      </w:r>
      <w:r w:rsidR="00DE7EF0" w:rsidRPr="003B42CC">
        <w:rPr>
          <w:rFonts w:ascii="Times New Roman" w:hAnsi="Times New Roman" w:cs="Times New Roman"/>
          <w:sz w:val="24"/>
          <w:szCs w:val="24"/>
        </w:rPr>
        <w:t>is imperative globally.</w:t>
      </w:r>
      <w:r w:rsidR="007E01ED">
        <w:rPr>
          <w:rFonts w:ascii="Times New Roman" w:hAnsi="Times New Roman" w:cs="Times New Roman"/>
          <w:sz w:val="24"/>
          <w:szCs w:val="24"/>
        </w:rPr>
        <w:fldChar w:fldCharType="begin"/>
      </w:r>
      <w:r w:rsidR="00FE2A90">
        <w:rPr>
          <w:rFonts w:ascii="Times New Roman" w:hAnsi="Times New Roman" w:cs="Times New Roman"/>
          <w:sz w:val="24"/>
          <w:szCs w:val="24"/>
        </w:rPr>
        <w:instrText xml:space="preserve"> ADDIN ZOTERO_ITEM CSL_CITATION {"citationID":"y5LJ7wj6","properties":{"formattedCitation":"{\\rtf \\super 1\\nosupersub{}}","plainCitation":"1"},"citationItems":[{"id":521,"uris":["http://zotero.org/users/1321783/items/EQVNUX3R"],"uri":["http://zotero.org/users/1321783/items/EQVNUX3R"],"itemData":{"id":521,"type":"webpage","title":"Global action plan to control the spread and impact of antimicrobial resistance in Neisseria gonorrhoeae. 2012.","URL":"http://apps.who.int/iris/bitstream/10665/44863/1/9789241503501_eng.pdf","author":[{"family":"WHO","given":""}],"accessed":{"date-parts":[["2016",12,6]]}}}],"schema":"https://github.com/citation-style-language/schema/raw/master/csl-citation.json"} </w:instrText>
      </w:r>
      <w:r w:rsidR="007E01ED">
        <w:rPr>
          <w:rFonts w:ascii="Times New Roman" w:hAnsi="Times New Roman" w:cs="Times New Roman"/>
          <w:sz w:val="24"/>
          <w:szCs w:val="24"/>
        </w:rPr>
        <w:fldChar w:fldCharType="separate"/>
      </w:r>
      <w:r w:rsidR="007E01ED" w:rsidRPr="007E01ED">
        <w:rPr>
          <w:rFonts w:ascii="Times New Roman" w:hAnsi="Times New Roman" w:cs="Times New Roman"/>
          <w:sz w:val="24"/>
          <w:szCs w:val="24"/>
          <w:vertAlign w:val="superscript"/>
        </w:rPr>
        <w:t>1</w:t>
      </w:r>
      <w:r w:rsidR="007E01ED">
        <w:rPr>
          <w:rFonts w:ascii="Times New Roman" w:hAnsi="Times New Roman" w:cs="Times New Roman"/>
          <w:sz w:val="24"/>
          <w:szCs w:val="24"/>
        </w:rPr>
        <w:fldChar w:fldCharType="end"/>
      </w:r>
      <w:r w:rsidR="00DE7EF0">
        <w:t xml:space="preserve"> </w:t>
      </w:r>
      <w:r w:rsidR="00DE7EF0" w:rsidRPr="003B42CC">
        <w:rPr>
          <w:rFonts w:ascii="Times New Roman" w:hAnsi="Times New Roman" w:cs="Times New Roman"/>
          <w:sz w:val="24"/>
          <w:szCs w:val="24"/>
        </w:rPr>
        <w:t xml:space="preserve">Ideally, this surveillance should be performed using methods determining the MICs of relevant antimicrobials. </w:t>
      </w:r>
      <w:r w:rsidR="00DE7EF0">
        <w:rPr>
          <w:rFonts w:ascii="Times New Roman" w:hAnsi="Times New Roman" w:cs="Times New Roman"/>
          <w:sz w:val="24"/>
          <w:szCs w:val="24"/>
        </w:rPr>
        <w:t>MIC-</w:t>
      </w:r>
      <w:r w:rsidR="00DE7EF0" w:rsidRPr="00DE7EF0">
        <w:rPr>
          <w:rFonts w:ascii="Times New Roman" w:hAnsi="Times New Roman" w:cs="Times New Roman"/>
          <w:sz w:val="24"/>
          <w:szCs w:val="24"/>
        </w:rPr>
        <w:t xml:space="preserve">based </w:t>
      </w:r>
      <w:r w:rsidR="00DE7EF0" w:rsidRPr="003B42CC">
        <w:rPr>
          <w:rFonts w:ascii="Times New Roman" w:hAnsi="Times New Roman" w:cs="Times New Roman"/>
          <w:sz w:val="24"/>
          <w:szCs w:val="24"/>
          <w:lang w:val="sv-SE"/>
        </w:rPr>
        <w:fldChar w:fldCharType="begin"/>
      </w:r>
      <w:r w:rsidR="00DE7EF0" w:rsidRPr="003B42CC">
        <w:rPr>
          <w:rFonts w:ascii="Times New Roman" w:hAnsi="Times New Roman" w:cs="Times New Roman"/>
          <w:sz w:val="24"/>
          <w:szCs w:val="24"/>
          <w:lang w:val="sv-SE"/>
        </w:rPr>
        <w:fldChar w:fldCharType="separate"/>
      </w:r>
      <w:r w:rsidR="00DE7EF0" w:rsidRPr="003B42CC">
        <w:rPr>
          <w:rFonts w:ascii="Times New Roman" w:hAnsi="Times New Roman" w:cs="Times New Roman"/>
          <w:sz w:val="24"/>
          <w:szCs w:val="24"/>
        </w:rPr>
        <w:t>(Tapsall, 2009 #201;Unemo, 2012 #172;Unemo, 2011 #173)</w:t>
      </w:r>
      <w:r w:rsidR="00DE7EF0" w:rsidRPr="003B42CC">
        <w:rPr>
          <w:rFonts w:ascii="Times New Roman" w:hAnsi="Times New Roman" w:cs="Times New Roman"/>
          <w:sz w:val="24"/>
          <w:szCs w:val="24"/>
        </w:rPr>
        <w:fldChar w:fldCharType="end"/>
      </w:r>
      <w:r w:rsidR="00DE7EF0" w:rsidRPr="003B42CC">
        <w:rPr>
          <w:rFonts w:ascii="Times New Roman" w:hAnsi="Times New Roman" w:cs="Times New Roman"/>
          <w:sz w:val="24"/>
          <w:szCs w:val="24"/>
          <w:lang w:val="en-US"/>
        </w:rPr>
        <w:t>m</w:t>
      </w:r>
      <w:proofErr w:type="spellStart"/>
      <w:r w:rsidR="00DE7EF0" w:rsidRPr="00DE7EF0">
        <w:rPr>
          <w:rFonts w:ascii="Times New Roman" w:hAnsi="Times New Roman" w:cs="Times New Roman"/>
          <w:sz w:val="24"/>
          <w:szCs w:val="24"/>
        </w:rPr>
        <w:t>ethods</w:t>
      </w:r>
      <w:proofErr w:type="spellEnd"/>
      <w:r w:rsidR="00DE7EF0" w:rsidRPr="006F644E">
        <w:rPr>
          <w:rFonts w:ascii="Times New Roman" w:hAnsi="Times New Roman" w:cs="Times New Roman"/>
          <w:sz w:val="24"/>
          <w:szCs w:val="24"/>
        </w:rPr>
        <w:t xml:space="preserve"> </w:t>
      </w:r>
      <w:r w:rsidR="00DE7EF0">
        <w:rPr>
          <w:rFonts w:ascii="Times New Roman" w:hAnsi="Times New Roman" w:cs="Times New Roman"/>
          <w:sz w:val="24"/>
          <w:szCs w:val="24"/>
        </w:rPr>
        <w:t>are also valuable to directly inform treatment after laboratory results are available</w:t>
      </w:r>
      <w:r w:rsidR="00CC5727">
        <w:rPr>
          <w:rFonts w:ascii="Times New Roman" w:hAnsi="Times New Roman" w:cs="Times New Roman"/>
          <w:sz w:val="24"/>
          <w:szCs w:val="24"/>
        </w:rPr>
        <w:t xml:space="preserve"> </w:t>
      </w:r>
      <w:r w:rsidR="00DE7EF0">
        <w:rPr>
          <w:rFonts w:ascii="Times New Roman" w:hAnsi="Times New Roman" w:cs="Times New Roman"/>
          <w:sz w:val="24"/>
          <w:szCs w:val="24"/>
        </w:rPr>
        <w:t xml:space="preserve">and evaluate </w:t>
      </w:r>
      <w:r w:rsidR="00DE7EF0">
        <w:rPr>
          <w:rFonts w:ascii="Times New Roman" w:hAnsi="Times New Roman" w:cs="Times New Roman"/>
          <w:i/>
          <w:sz w:val="24"/>
          <w:szCs w:val="24"/>
        </w:rPr>
        <w:t xml:space="preserve">in vitro </w:t>
      </w:r>
      <w:r w:rsidR="00DE7EF0">
        <w:rPr>
          <w:rFonts w:ascii="Times New Roman" w:hAnsi="Times New Roman" w:cs="Times New Roman"/>
          <w:sz w:val="24"/>
          <w:szCs w:val="24"/>
        </w:rPr>
        <w:t>efficacy of novel antimicrobials</w:t>
      </w:r>
      <w:r w:rsidR="00AC751C" w:rsidRPr="006F644E">
        <w:rPr>
          <w:rFonts w:ascii="Times New Roman" w:hAnsi="Times New Roman" w:cs="Times New Roman"/>
          <w:sz w:val="24"/>
          <w:szCs w:val="24"/>
        </w:rPr>
        <w:t>.</w:t>
      </w:r>
    </w:p>
    <w:p w14:paraId="08B24A2D" w14:textId="1D020E40" w:rsidR="001A5C4D" w:rsidRPr="006F644E" w:rsidRDefault="00F87CFA" w:rsidP="003B42CC">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Due to the lack of </w:t>
      </w:r>
      <w:r w:rsidR="00040E63">
        <w:rPr>
          <w:rFonts w:ascii="Times New Roman" w:hAnsi="Times New Roman" w:cs="Times New Roman"/>
          <w:sz w:val="24"/>
          <w:szCs w:val="24"/>
        </w:rPr>
        <w:t xml:space="preserve">any appropriate </w:t>
      </w:r>
      <w:r w:rsidRPr="006F644E">
        <w:rPr>
          <w:rFonts w:ascii="Times New Roman" w:hAnsi="Times New Roman" w:cs="Times New Roman"/>
          <w:sz w:val="24"/>
          <w:szCs w:val="24"/>
        </w:rPr>
        <w:t>broth med</w:t>
      </w:r>
      <w:r w:rsidR="00040E63">
        <w:rPr>
          <w:rFonts w:ascii="Times New Roman" w:hAnsi="Times New Roman" w:cs="Times New Roman"/>
          <w:sz w:val="24"/>
          <w:szCs w:val="24"/>
        </w:rPr>
        <w:t xml:space="preserve">ium, MIC-based </w:t>
      </w:r>
      <w:r w:rsidRPr="006F644E">
        <w:rPr>
          <w:rFonts w:ascii="Times New Roman" w:hAnsi="Times New Roman" w:cs="Times New Roman"/>
          <w:sz w:val="24"/>
          <w:szCs w:val="24"/>
        </w:rPr>
        <w:t>s</w:t>
      </w:r>
      <w:r w:rsidR="00B30377" w:rsidRPr="006F644E">
        <w:rPr>
          <w:rFonts w:ascii="Times New Roman" w:hAnsi="Times New Roman" w:cs="Times New Roman"/>
          <w:sz w:val="24"/>
          <w:szCs w:val="24"/>
        </w:rPr>
        <w:t xml:space="preserve">usceptibility testing </w:t>
      </w:r>
      <w:r w:rsidR="00040E63">
        <w:rPr>
          <w:rFonts w:ascii="Times New Roman" w:hAnsi="Times New Roman" w:cs="Times New Roman"/>
          <w:sz w:val="24"/>
          <w:szCs w:val="24"/>
        </w:rPr>
        <w:t>of</w:t>
      </w:r>
      <w:r w:rsidR="00040E63" w:rsidRPr="006F644E">
        <w:rPr>
          <w:rFonts w:ascii="Times New Roman" w:hAnsi="Times New Roman" w:cs="Times New Roman"/>
          <w:sz w:val="24"/>
          <w:szCs w:val="24"/>
        </w:rPr>
        <w:t xml:space="preserve"> </w:t>
      </w:r>
      <w:r w:rsidR="00B30377" w:rsidRPr="006F644E">
        <w:rPr>
          <w:rFonts w:ascii="Times New Roman" w:hAnsi="Times New Roman" w:cs="Times New Roman"/>
          <w:i/>
          <w:sz w:val="24"/>
          <w:szCs w:val="24"/>
        </w:rPr>
        <w:t>N. gonorrhoeae</w:t>
      </w:r>
      <w:r w:rsidR="00B30377" w:rsidRPr="006F644E">
        <w:rPr>
          <w:rFonts w:ascii="Times New Roman" w:hAnsi="Times New Roman" w:cs="Times New Roman"/>
          <w:sz w:val="24"/>
          <w:szCs w:val="24"/>
        </w:rPr>
        <w:t xml:space="preserve"> </w:t>
      </w:r>
      <w:r w:rsidRPr="006F644E">
        <w:rPr>
          <w:rFonts w:ascii="Times New Roman" w:hAnsi="Times New Roman" w:cs="Times New Roman"/>
          <w:sz w:val="24"/>
          <w:szCs w:val="24"/>
        </w:rPr>
        <w:t>has been</w:t>
      </w:r>
      <w:r w:rsidR="00532747" w:rsidRPr="006F644E">
        <w:rPr>
          <w:rFonts w:ascii="Times New Roman" w:hAnsi="Times New Roman" w:cs="Times New Roman"/>
          <w:sz w:val="24"/>
          <w:szCs w:val="24"/>
        </w:rPr>
        <w:t xml:space="preserve"> </w:t>
      </w:r>
      <w:r w:rsidRPr="006F644E">
        <w:rPr>
          <w:rFonts w:ascii="Times New Roman" w:hAnsi="Times New Roman" w:cs="Times New Roman"/>
          <w:sz w:val="24"/>
          <w:szCs w:val="24"/>
        </w:rPr>
        <w:t>limited to</w:t>
      </w:r>
      <w:r w:rsidR="00C1579A" w:rsidRPr="006F644E">
        <w:rPr>
          <w:rFonts w:ascii="Times New Roman" w:hAnsi="Times New Roman" w:cs="Times New Roman"/>
          <w:sz w:val="24"/>
          <w:szCs w:val="24"/>
        </w:rPr>
        <w:t xml:space="preserve"> </w:t>
      </w:r>
      <w:r w:rsidR="00F6313D">
        <w:rPr>
          <w:rFonts w:ascii="Times New Roman" w:hAnsi="Times New Roman" w:cs="Times New Roman"/>
          <w:sz w:val="24"/>
          <w:szCs w:val="24"/>
        </w:rPr>
        <w:t xml:space="preserve">disk diffusion, </w:t>
      </w:r>
      <w:proofErr w:type="spellStart"/>
      <w:r w:rsidR="00BA3620" w:rsidRPr="006F644E">
        <w:rPr>
          <w:rFonts w:ascii="Times New Roman" w:hAnsi="Times New Roman" w:cs="Times New Roman"/>
          <w:sz w:val="24"/>
          <w:szCs w:val="24"/>
        </w:rPr>
        <w:t>Et</w:t>
      </w:r>
      <w:r w:rsidR="00B30377" w:rsidRPr="006F644E">
        <w:rPr>
          <w:rFonts w:ascii="Times New Roman" w:hAnsi="Times New Roman" w:cs="Times New Roman"/>
          <w:sz w:val="24"/>
          <w:szCs w:val="24"/>
        </w:rPr>
        <w:t>est</w:t>
      </w:r>
      <w:proofErr w:type="spellEnd"/>
      <w:r w:rsidR="00B30377" w:rsidRPr="006F644E">
        <w:rPr>
          <w:rFonts w:ascii="Times New Roman" w:hAnsi="Times New Roman" w:cs="Times New Roman"/>
          <w:sz w:val="24"/>
          <w:szCs w:val="24"/>
        </w:rPr>
        <w:t xml:space="preserve"> </w:t>
      </w:r>
      <w:r w:rsidR="00C85C27">
        <w:rPr>
          <w:rFonts w:ascii="Times New Roman" w:hAnsi="Times New Roman" w:cs="Times New Roman"/>
          <w:sz w:val="24"/>
          <w:szCs w:val="24"/>
        </w:rPr>
        <w:t>and</w:t>
      </w:r>
      <w:r w:rsidR="00B30377" w:rsidRPr="006F644E">
        <w:rPr>
          <w:rFonts w:ascii="Times New Roman" w:hAnsi="Times New Roman" w:cs="Times New Roman"/>
          <w:sz w:val="24"/>
          <w:szCs w:val="24"/>
        </w:rPr>
        <w:t xml:space="preserve"> </w:t>
      </w:r>
      <w:r w:rsidR="00C1579A" w:rsidRPr="006F644E">
        <w:rPr>
          <w:rFonts w:ascii="Times New Roman" w:hAnsi="Times New Roman" w:cs="Times New Roman"/>
          <w:sz w:val="24"/>
          <w:szCs w:val="24"/>
        </w:rPr>
        <w:t>a</w:t>
      </w:r>
      <w:r w:rsidR="00B30377" w:rsidRPr="006F644E">
        <w:rPr>
          <w:rFonts w:ascii="Times New Roman" w:hAnsi="Times New Roman" w:cs="Times New Roman"/>
          <w:sz w:val="24"/>
          <w:szCs w:val="24"/>
        </w:rPr>
        <w:t>gar dilution</w:t>
      </w:r>
      <w:r w:rsidR="00040E63">
        <w:rPr>
          <w:rFonts w:ascii="Times New Roman" w:hAnsi="Times New Roman" w:cs="Times New Roman"/>
          <w:sz w:val="24"/>
          <w:szCs w:val="24"/>
        </w:rPr>
        <w:t xml:space="preserve"> method (gold standard)</w:t>
      </w:r>
      <w:r w:rsidR="00B30377" w:rsidRPr="006F644E">
        <w:rPr>
          <w:rFonts w:ascii="Times New Roman" w:hAnsi="Times New Roman" w:cs="Times New Roman"/>
          <w:sz w:val="24"/>
          <w:szCs w:val="24"/>
        </w:rPr>
        <w:t xml:space="preserve">. </w:t>
      </w:r>
      <w:r w:rsidR="00DC2BC7" w:rsidRPr="006F644E">
        <w:rPr>
          <w:rFonts w:ascii="Times New Roman" w:hAnsi="Times New Roman" w:cs="Times New Roman"/>
          <w:sz w:val="24"/>
          <w:szCs w:val="24"/>
        </w:rPr>
        <w:t>Essential agreement with th</w:t>
      </w:r>
      <w:r w:rsidR="00040E63">
        <w:rPr>
          <w:rFonts w:ascii="Times New Roman" w:hAnsi="Times New Roman" w:cs="Times New Roman"/>
          <w:sz w:val="24"/>
          <w:szCs w:val="24"/>
        </w:rPr>
        <w:t>e agar dilution</w:t>
      </w:r>
      <w:r w:rsidR="00DC2BC7" w:rsidRPr="006F644E">
        <w:rPr>
          <w:rFonts w:ascii="Times New Roman" w:hAnsi="Times New Roman" w:cs="Times New Roman"/>
          <w:sz w:val="24"/>
          <w:szCs w:val="24"/>
        </w:rPr>
        <w:t xml:space="preserve"> method is defined as </w:t>
      </w:r>
      <w:r w:rsidR="00040E63">
        <w:rPr>
          <w:rFonts w:ascii="Times New Roman" w:hAnsi="Times New Roman" w:cs="Times New Roman"/>
          <w:sz w:val="24"/>
          <w:szCs w:val="24"/>
        </w:rPr>
        <w:t xml:space="preserve">±1 </w:t>
      </w:r>
      <w:r w:rsidR="00DC2BC7" w:rsidRPr="006F644E">
        <w:rPr>
          <w:rFonts w:ascii="Times New Roman" w:hAnsi="Times New Roman" w:cs="Times New Roman"/>
          <w:sz w:val="24"/>
          <w:szCs w:val="24"/>
        </w:rPr>
        <w:t xml:space="preserve">doubling dilution and should </w:t>
      </w:r>
      <w:r w:rsidR="009911EF">
        <w:rPr>
          <w:rFonts w:ascii="Times New Roman" w:hAnsi="Times New Roman" w:cs="Times New Roman"/>
          <w:sz w:val="24"/>
          <w:szCs w:val="24"/>
        </w:rPr>
        <w:t xml:space="preserve">ideally </w:t>
      </w:r>
      <w:r w:rsidR="00DC2BC7" w:rsidRPr="006F644E">
        <w:rPr>
          <w:rFonts w:ascii="Times New Roman" w:hAnsi="Times New Roman" w:cs="Times New Roman"/>
          <w:sz w:val="24"/>
          <w:szCs w:val="24"/>
        </w:rPr>
        <w:t>be above 90%</w:t>
      </w:r>
      <w:r w:rsidR="00E941DE" w:rsidRPr="006F644E">
        <w:rPr>
          <w:rFonts w:ascii="Times New Roman" w:hAnsi="Times New Roman" w:cs="Times New Roman"/>
          <w:sz w:val="24"/>
          <w:szCs w:val="24"/>
        </w:rPr>
        <w:t xml:space="preserve"> for diagnostic purposes where the same resistance breakpoints are applied</w:t>
      </w:r>
      <w:r w:rsidR="006F644E">
        <w:rPr>
          <w:rFonts w:ascii="Times New Roman" w:hAnsi="Times New Roman" w:cs="Times New Roman"/>
          <w:sz w:val="24"/>
          <w:szCs w:val="24"/>
        </w:rPr>
        <w:t>.</w:t>
      </w:r>
      <w:r w:rsidR="00DC2BC7"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{"citationID":"FsD0BQ7E","properties":{"formattedCitation":"{\\rtf \\super 4\\nosupersub{}}","plainCitation":"4"},"citationItems":[{"id":399,"uris":["http://zotero.org/users/1321783/items/Z3S6KAF7"],"uri":["http://zotero.org/users/1321783/items/Z3S6KAF7"],"itemData":{"id":399,"type":"article-journal","title":"Comparative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N."}],"issued":{"date-parts":[["1996",12]]},"PMID":"8940476","PMCID":"PMC229487"}}],"schema":"https://github.com/citation-style-language/schema/raw/master/csl-citation.json"} </w:instrText>
      </w:r>
      <w:r w:rsidR="00DC2BC7"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4</w:t>
      </w:r>
      <w:r w:rsidR="00DC2BC7" w:rsidRPr="006F644E">
        <w:rPr>
          <w:rFonts w:ascii="Times New Roman" w:hAnsi="Times New Roman" w:cs="Times New Roman"/>
          <w:sz w:val="24"/>
          <w:szCs w:val="24"/>
        </w:rPr>
        <w:fldChar w:fldCharType="end"/>
      </w:r>
      <w:r w:rsidR="00DC2BC7" w:rsidRPr="006F644E">
        <w:rPr>
          <w:rFonts w:ascii="Times New Roman" w:hAnsi="Times New Roman" w:cs="Times New Roman"/>
          <w:sz w:val="24"/>
          <w:szCs w:val="24"/>
        </w:rPr>
        <w:t xml:space="preserve"> </w:t>
      </w:r>
      <w:proofErr w:type="spellStart"/>
      <w:r w:rsidR="00E941DE" w:rsidRPr="006F644E">
        <w:rPr>
          <w:rFonts w:ascii="Times New Roman" w:hAnsi="Times New Roman" w:cs="Times New Roman"/>
          <w:sz w:val="24"/>
          <w:szCs w:val="24"/>
        </w:rPr>
        <w:t>Etest</w:t>
      </w:r>
      <w:proofErr w:type="spellEnd"/>
      <w:r w:rsidR="00E941DE" w:rsidRPr="006F644E">
        <w:rPr>
          <w:rFonts w:ascii="Times New Roman" w:hAnsi="Times New Roman" w:cs="Times New Roman"/>
          <w:sz w:val="24"/>
          <w:szCs w:val="24"/>
        </w:rPr>
        <w:t xml:space="preserve"> has</w:t>
      </w:r>
      <w:r w:rsidR="00DC2BC7" w:rsidRPr="006F644E">
        <w:rPr>
          <w:rFonts w:ascii="Times New Roman" w:hAnsi="Times New Roman" w:cs="Times New Roman"/>
          <w:sz w:val="24"/>
          <w:szCs w:val="24"/>
        </w:rPr>
        <w:t xml:space="preserve"> shown excellent agreement </w:t>
      </w:r>
      <w:r w:rsidR="00E941DE" w:rsidRPr="006F644E">
        <w:rPr>
          <w:rFonts w:ascii="Times New Roman" w:hAnsi="Times New Roman" w:cs="Times New Roman"/>
          <w:sz w:val="24"/>
          <w:szCs w:val="24"/>
        </w:rPr>
        <w:t xml:space="preserve">with </w:t>
      </w:r>
      <w:r w:rsidR="00F6313D">
        <w:rPr>
          <w:rFonts w:ascii="Times New Roman" w:hAnsi="Times New Roman" w:cs="Times New Roman"/>
          <w:sz w:val="24"/>
          <w:szCs w:val="24"/>
        </w:rPr>
        <w:t xml:space="preserve">the </w:t>
      </w:r>
      <w:r w:rsidR="004677BC">
        <w:rPr>
          <w:rFonts w:ascii="Times New Roman" w:hAnsi="Times New Roman" w:cs="Times New Roman"/>
          <w:sz w:val="24"/>
          <w:szCs w:val="24"/>
        </w:rPr>
        <w:t xml:space="preserve">agar dilution </w:t>
      </w:r>
      <w:r w:rsidR="00E941DE" w:rsidRPr="006F644E">
        <w:rPr>
          <w:rFonts w:ascii="Times New Roman" w:hAnsi="Times New Roman" w:cs="Times New Roman"/>
          <w:sz w:val="24"/>
          <w:szCs w:val="24"/>
        </w:rPr>
        <w:t xml:space="preserve">method </w:t>
      </w:r>
      <w:r w:rsidR="00DC2BC7" w:rsidRPr="006F644E">
        <w:rPr>
          <w:rFonts w:ascii="Times New Roman" w:hAnsi="Times New Roman" w:cs="Times New Roman"/>
          <w:sz w:val="24"/>
          <w:szCs w:val="24"/>
        </w:rPr>
        <w:t>in m</w:t>
      </w:r>
      <w:r w:rsidR="004677BC">
        <w:rPr>
          <w:rFonts w:ascii="Times New Roman" w:hAnsi="Times New Roman" w:cs="Times New Roman"/>
          <w:sz w:val="24"/>
          <w:szCs w:val="24"/>
        </w:rPr>
        <w:t>any</w:t>
      </w:r>
      <w:r w:rsidR="00DC2BC7" w:rsidRPr="006F644E">
        <w:rPr>
          <w:rFonts w:ascii="Times New Roman" w:hAnsi="Times New Roman" w:cs="Times New Roman"/>
          <w:sz w:val="24"/>
          <w:szCs w:val="24"/>
        </w:rPr>
        <w:t xml:space="preserve"> settings</w:t>
      </w:r>
      <w:r w:rsidR="00FD1153">
        <w:rPr>
          <w:rFonts w:ascii="Times New Roman" w:hAnsi="Times New Roman" w:cs="Times New Roman"/>
          <w:sz w:val="24"/>
          <w:szCs w:val="24"/>
        </w:rPr>
        <w:t>.</w:t>
      </w:r>
      <w:r w:rsidR="00DC2BC7"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{"citationID":"2404n8coc5","properties":{"formattedCitation":"{\\rtf \\super 4\\uc0\\u8211{}7\\nosupersub{}}","plainCitation":"4–7"},"citationItems":[{"id":391,"uris":["http://zotero.org/users/1321783/items/FNRSPIQW"],"uri":["http://zotero.org/users/1321783/items/FNRSPIQW"],"itemData":{"id":391,"type":"article-journal","title":"Assessment of Etest as an Alternative to Agar Dilution for Antimicrobial Susceptibility Testing of Neisseria gonorrhoeae","container-title":"Journal of Clinical Microbiology","page":"1435-1440","volume":"52","issue":"5","source":"PubMed Central","abstract":"We studied whether the Etest can be used as an alternative to agar dilution to determine antimicrobial susceptibilities of ceftriaxone, cefixime, and cefpodoxime in Neisseria gonorrhoeae surveillance. One hundred fifteen clinical and laboratory isolates of N. gonorrhoeae were tested following the Clinical Laboratory Improvement Amendments (CLIA)-approved CLSI standard agar dilution method and, separately, by the Etest according to the manufacturer's recommendations. The MICs were determined and compared. Ten laboratory-generated mutants were used to simulate substantially nonsusceptible specimens. The Etest and agar dilution methods were well correlated. Statistical tests produced regression R2 values of 88%, 82%, and 85% and Pearson correlation coefficients of 92%, 91%, and 92% for ceftriaxone, cefixime, and cefpodoxime, respectively. When paired comparisons were made, the two tests were 88.7%, 80%, and 87% within 1 log2 dilution from each other for ceftriaxone, cefixime, and cefpodoxime, respectively. The within-2-log2 agreements were 99.1%, 98.3%, and 94.8% for ceftriaxone, cefixime, and cefpodoxime, respectively. Notwithstanding the good correlations and the within-2-log2 general agreement, the Etest results produced slightly lower MICs than the agar dilution results. In conclusion, we found that the Etest can be effectively used as an alternative to agar dilution testing to determine the susceptibility of N. gonorrhoeae to ceftriaxone, cefixime, and cefpodoxime, although we recommend further research into extremely resistant isolates. For isolates within the typical range of clinical MICs, reexamination of the Etest interpretation of susceptible and nonsusceptible categories would likely allow for successful transition from agar dilution to the Etest.","DOI":"10.1128/JCM.02131-13","ISSN":"0095-1137","note":"PMID: 24554750\nPMCID: PMC3993651","journalAbbreviation":"J Clin Microbiol","author":[{"family":"Liu","given":"Hsi"},{"family":"Taylor","given":"Thomas H."},{"family":"Pettus","given":"Kevin"},{"family":"Trees","given":"David"}],"issued":{"date-parts":[["2014",5]]},"PMID":"24554750","PMCID":"PMC3993651"},"label":"page"},{"id":326,"uris":["http://zotero.org/users/1321783/items/WDCTI3U7"],"uri":["http://zotero.org/users/1321783/items/WDCTI3U7"],"itemData":{"id":326,"type":"article-journal","title":"Comparative assessment of CDS, CLSI disc diffusion and Etest techniques for antimicrobial susceptibility testing of Neisseria gonorrhoeae: a 6-year study","container-title":"BMJ Open","page":"e000969","volume":"2","issue":"4","source":"bmjopen.bmj.com","abstract":"Background A variety of techniques are available for antimicrobial susceptibility testing of Neisseria gonorrhoeae.\nObjective The aim of this study was to find a cost-effective, reliable and easily applicable microbiological method to detect antimicrobial susceptibilities of N. gonorrhoeae in resource-poor countries.\nDesign Prospective study.\nSetting Male and female STD clinic of Regional STD Teaching, Training and Research Centre, New Delhi, India.\nParticipants N. gonorrhoeae isolates from all male and female patients presenting with acute gonococcal urethritis and cervical discharge.\nMaterial and methods A total of 295 consecutive N. gonorrhoeae isolates during 2005–2010 was used to compare the Clinical and Laboratory Standards Institute (CLSI) and CDS disc diffusion technique with Etest by performing antimicrobial susceptibility testing in parallel for penicillin, tetracycline, ceftriaxone, ciprofloxacin and spectinomycin. WHO reference strains were used as controls.\nResults CDS disc diffusion zones of inhibition showed that complete percentage agreement for penicillin, ciprofloxacin and tetracycline was high with their analogous Etest minimal inhibitory concentrations in comparison to CLSI disc diffusion technique, that is, 91.5%, 92.9% and 99.3% versus 87.5%, 88.5% and 74.9%, respectively. CDS results had less number of major and minor category discrepancies in comparison to CLSI and CDS method showed excellent correlation coefficient (r=1) with Etest for all five antimicrobial agents tested in comparison to CLSI (r=0.92). It was very poor (r=0.61) by CLSI method for tetracycline. The correlation coefficients between the two methods and the Etest were identical if tetracycline was removed from the CLSI analysis.\nConclusions The CDS technique is an attractive alternative for N. gonorrhoeae susceptibility testing and is recommended for monitoring the antimicrobial susceptibility in less developed and resource-poor settings to facilitate enhanced antimicrobial resistance surveillance when the WHO Gonococcal Antimicrobial Surveillance Programme is undergoing expansion to meet the ongoing challenges of surveillance and control of gonococcal antimicrobial resistance.","DOI":"10.1136/bmjopen-2012-000969","ISSN":"2044-6055,","note":"00011 \nPMID: 22761285","shortTitle":"Comparative assessment of CDS, CLSI disc diffusion and Etest techniques for antimicrobial susceptibility testing of Neisseria gonorrhoeae","journalAbbreviation":"BMJ Open","language":"en","author":[{"family":"Singh","given":"Vikram"},{"family":"Bala","given":"Manju"},{"family":"Kakran","given":"Monika"},{"family":"Ramesh","given":"V."}],"issued":{"date-parts":[["2012",1,1]]},"PMID":"22761285"},"label":"page"},{"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label":"page"},{"id":397,"uris":["http://zotero.org/users/1321783/items/B9I3K5MX"],"uri":["http://zotero.org/users/1321783/items/B9I3K5MX"],"itemData":{"id":397,"type":"article-journal","title":"Comparison of Neisseria gonorrhoeae MICs obtained by Etest and agar dilution for ceftriaxone, cefpodoxime, cefixime and azithromycin","container-title":"Journal of Microbiological Methods","page":"379-380","volume":"95","issue":"3","source":"PubMed","abstract":"We evaluated Neisseria gonorrhoeae Etest minimum inhibitory concentrations (MICs) relative to agar dilution MICs for 664 urethral isolates for ceftriaxone (CRO) and azithromycin (AZM), 351 isolates for cefpodoxime (CPD) and 315 isolates for cefixime (CFM). Etest accurately determined CPD, CFM and AZM MICs, but resulted in higher CRO MICs.","ISSN":"1872-8359","note":"PMID: 24455772","journalAbbreviation":"J. Microbiol. Methods","language":"ENG","author":[{"family":"Gose","given":"Severin"},{"family":"Kong","given":"Carol J."},{"family":"Lee","given":"Yer"},{"family":"Samuel","given":"Michael C."},{"family":"Bauer","given":"Heidi M."},{"family":"Dixon","given":"Paula"},{"family":"Soge","given":"Olusegun O."},{"family":"Lei","given":"John"},{"family":"Pandori","given":"Mark"}],"issued":{"date-parts":[["2013",12]]},"PMID":"24455772"},"label":"page"}],"schema":"https://github.com/citation-style-language/schema/raw/master/csl-citation.json"} </w:instrText>
      </w:r>
      <w:r w:rsidR="00DC2BC7"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4–7</w:t>
      </w:r>
      <w:r w:rsidR="00DC2BC7" w:rsidRPr="006F644E">
        <w:rPr>
          <w:rFonts w:ascii="Times New Roman" w:hAnsi="Times New Roman" w:cs="Times New Roman"/>
          <w:sz w:val="24"/>
          <w:szCs w:val="24"/>
        </w:rPr>
        <w:fldChar w:fldCharType="end"/>
      </w:r>
      <w:r w:rsidR="00E941DE" w:rsidRPr="006F644E">
        <w:rPr>
          <w:rFonts w:ascii="Times New Roman" w:hAnsi="Times New Roman" w:cs="Times New Roman"/>
          <w:sz w:val="24"/>
          <w:szCs w:val="24"/>
        </w:rPr>
        <w:t xml:space="preserve"> </w:t>
      </w:r>
      <w:r w:rsidR="004677BC">
        <w:rPr>
          <w:rFonts w:ascii="Times New Roman" w:hAnsi="Times New Roman" w:cs="Times New Roman"/>
          <w:sz w:val="24"/>
          <w:szCs w:val="24"/>
        </w:rPr>
        <w:t xml:space="preserve">However, </w:t>
      </w:r>
      <w:r w:rsidR="00E941DE" w:rsidRPr="006F644E">
        <w:rPr>
          <w:rFonts w:ascii="Times New Roman" w:hAnsi="Times New Roman" w:cs="Times New Roman"/>
          <w:sz w:val="24"/>
          <w:szCs w:val="24"/>
        </w:rPr>
        <w:t xml:space="preserve">discordant results </w:t>
      </w:r>
      <w:r w:rsidR="004677BC">
        <w:rPr>
          <w:rFonts w:ascii="Times New Roman" w:hAnsi="Times New Roman" w:cs="Times New Roman"/>
          <w:sz w:val="24"/>
          <w:szCs w:val="24"/>
        </w:rPr>
        <w:t xml:space="preserve">have been </w:t>
      </w:r>
      <w:r w:rsidR="00E941DE" w:rsidRPr="006F644E">
        <w:rPr>
          <w:rFonts w:ascii="Times New Roman" w:hAnsi="Times New Roman" w:cs="Times New Roman"/>
          <w:sz w:val="24"/>
          <w:szCs w:val="24"/>
        </w:rPr>
        <w:t xml:space="preserve">found </w:t>
      </w:r>
      <w:r w:rsidR="004677BC">
        <w:rPr>
          <w:rFonts w:ascii="Times New Roman" w:hAnsi="Times New Roman" w:cs="Times New Roman"/>
          <w:sz w:val="24"/>
          <w:szCs w:val="24"/>
        </w:rPr>
        <w:t xml:space="preserve">particularly </w:t>
      </w:r>
      <w:r w:rsidR="00E941DE" w:rsidRPr="006F644E">
        <w:rPr>
          <w:rFonts w:ascii="Times New Roman" w:hAnsi="Times New Roman" w:cs="Times New Roman"/>
          <w:sz w:val="24"/>
          <w:szCs w:val="24"/>
        </w:rPr>
        <w:t xml:space="preserve">when different growth media </w:t>
      </w:r>
      <w:r w:rsidR="004677BC">
        <w:rPr>
          <w:rFonts w:ascii="Times New Roman" w:hAnsi="Times New Roman" w:cs="Times New Roman"/>
          <w:sz w:val="24"/>
          <w:szCs w:val="24"/>
        </w:rPr>
        <w:t>were</w:t>
      </w:r>
      <w:r w:rsidR="004677BC" w:rsidRPr="006F644E">
        <w:rPr>
          <w:rFonts w:ascii="Times New Roman" w:hAnsi="Times New Roman" w:cs="Times New Roman"/>
          <w:sz w:val="24"/>
          <w:szCs w:val="24"/>
        </w:rPr>
        <w:t xml:space="preserve"> </w:t>
      </w:r>
      <w:r w:rsidR="00E941DE" w:rsidRPr="006F644E">
        <w:rPr>
          <w:rFonts w:ascii="Times New Roman" w:hAnsi="Times New Roman" w:cs="Times New Roman"/>
          <w:sz w:val="24"/>
          <w:szCs w:val="24"/>
        </w:rPr>
        <w:t>used</w:t>
      </w:r>
      <w:r w:rsidR="006F644E">
        <w:rPr>
          <w:rFonts w:ascii="Times New Roman" w:hAnsi="Times New Roman" w:cs="Times New Roman"/>
          <w:sz w:val="24"/>
          <w:szCs w:val="24"/>
        </w:rPr>
        <w:t>.</w:t>
      </w:r>
      <w:r w:rsidR="00E941DE" w:rsidRPr="006F644E">
        <w:rPr>
          <w:rFonts w:ascii="Times New Roman" w:hAnsi="Times New Roman" w:cs="Times New Roman"/>
          <w:sz w:val="24"/>
          <w:szCs w:val="24"/>
        </w:rPr>
        <w:fldChar w:fldCharType="begin"/>
      </w:r>
      <w:r w:rsidR="00990560">
        <w:rPr>
          <w:rFonts w:ascii="Times New Roman" w:hAnsi="Times New Roman" w:cs="Times New Roman"/>
          <w:sz w:val="24"/>
          <w:szCs w:val="24"/>
        </w:rPr>
        <w:instrText xml:space="preserve"> ADDIN ZOTERO_ITEM CSL_CITATION {"citationID":"dNKshUFO","properties":{"formattedCitation":"{\\rtf \\super 8\\nosupersub{}}","plainCitation":"8"},"citationItems":[{"id":416,"uris":["http://zotero.org/users/1321783/items/ZDQXET76"],"uri":["http://zotero.org/users/1321783/items/ZDQXET76"],"itemData":{"id":416,"type":"article-journal","title":"Antimicrobial susceptibility of Neisseria gonorrhoeae isolates determined by the agar dilution, disk diffusion and Etest methods: comparison of results using GC agar and chocolate agar","container-title":"International Journal of Antimicrobial Agents","page":"457-460","volume":"35","issue":"5","source":"ScienceDirect","abstract":"Although the use of GC agar for determining Neisseria gonorrhoeae antimicrobial susceptibilities is suggested by Clinical and Laboratory Standard Institute (CLSI) guidelines, chocolate agar is still used in some regions owing to its low cost and availability. To determine the differences in susceptibilities determined using GC and chocolate agars, 163 non-duplicate N. gonorrhoeae isolates were tested. Minimum inhibitory concentrations (MICs) and percent susceptibilities determined using the GC agar dilution method, respectively, were as follows: ceftriaxone, 0.004–0.125 mg/L, 100%; cefixime, 0.002 mg/L to &amp;gt;32 mg/L, 98.2%; and ciprofloxacin, 0.002 mg/L to &amp;gt;32 mg/L, 3.1%. Comparison of ceftriaxone MICs determined by the Etest using GC agar and chocolate agar showed that use of GC agar tended to result in lower MICs than GC agar dilution, whilst use of chocolate agar tended to result in higher MICs (concordance, 55.8% and 82.8%, respectively). Disk inhibition zones obtained using GC agar and chocolate agar (and their correlation coefficients) were, respectively: ceftriaxone, 35–55 mm and 25–50 mm (0.46); ciprofloxacin, 6–55 mm and 6–43 mm (0.84); and penicillin, 6–47 mm and 6–50 mm (0.93). Use of chocolate agar with the disk diffusion method for ceftriaxone was associated with a 5.5% false resistance rate. In summary, compared with GC agar, susceptibility testing using chocolate agar tends to yield higher MICs with the Etest and smaller disk inhibition zones with disk diffusion methods. Clinical microbiology laboratories should strictly adhere to CLSI recommendations by using GC agar instead of chocolate agar when performing susceptibility testing for N. gonorrhoeae.","DOI":"10.1016/j.ijantimicag.2010.01.007","ISSN":"0924-8579","shortTitle":"Antimicrobial susceptibility of Neisseria gonorrhoeae isolates determined by the agar dilution, disk diffusion and Etest methods","journalAbbreviation":"International Journal of Antimicrobial Agents","author":[{"family":"Liao","given":"Chun-Hsing"},{"family":"Lai","given":"Chih-Cheng"},{"family":"Hsu","given":"Meng-Shuian"},{"family":"Chu","given":"Fang-Yeh"},{"family":"Wu","given":"Mei-Yu"},{"family":"Huang","given":"Yu-Tsung"},{"family":"Hsueh","given":"Po-Ren"}],"issued":{"date-parts":[["2010",5]]}}}],"schema":"https://github.com/citation-style-language/schema/raw/master/csl-citation.json"} </w:instrText>
      </w:r>
      <w:r w:rsidR="00E941DE"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8</w:t>
      </w:r>
      <w:r w:rsidR="00E941DE" w:rsidRPr="006F644E">
        <w:rPr>
          <w:rFonts w:ascii="Times New Roman" w:hAnsi="Times New Roman" w:cs="Times New Roman"/>
          <w:sz w:val="24"/>
          <w:szCs w:val="24"/>
        </w:rPr>
        <w:fldChar w:fldCharType="end"/>
      </w:r>
      <w:r w:rsidR="00E941DE" w:rsidRPr="006F644E">
        <w:rPr>
          <w:rFonts w:ascii="Times New Roman" w:hAnsi="Times New Roman" w:cs="Times New Roman"/>
          <w:sz w:val="24"/>
          <w:szCs w:val="24"/>
        </w:rPr>
        <w:t xml:space="preserve"> </w:t>
      </w:r>
      <w:r w:rsidR="001A5C4D" w:rsidRPr="006F644E">
        <w:rPr>
          <w:rFonts w:ascii="Times New Roman" w:hAnsi="Times New Roman" w:cs="Times New Roman"/>
          <w:sz w:val="24"/>
          <w:szCs w:val="24"/>
        </w:rPr>
        <w:t xml:space="preserve">A multicentre </w:t>
      </w:r>
      <w:ins w:id="81" w:author="Unemo Magnus, USÖ Labmed länsklinik" w:date="2016-12-28T21:08:00Z">
        <w:r w:rsidR="000E31B8">
          <w:rPr>
            <w:rFonts w:ascii="Times New Roman" w:hAnsi="Times New Roman" w:cs="Times New Roman"/>
            <w:sz w:val="24"/>
            <w:szCs w:val="24"/>
          </w:rPr>
          <w:t xml:space="preserve">international </w:t>
        </w:r>
      </w:ins>
      <w:r w:rsidR="001A5C4D" w:rsidRPr="006F644E">
        <w:rPr>
          <w:rFonts w:ascii="Times New Roman" w:hAnsi="Times New Roman" w:cs="Times New Roman"/>
          <w:sz w:val="24"/>
          <w:szCs w:val="24"/>
        </w:rPr>
        <w:t>study revealed that</w:t>
      </w:r>
      <w:r w:rsidR="00EF0008">
        <w:rPr>
          <w:rFonts w:ascii="Times New Roman" w:hAnsi="Times New Roman" w:cs="Times New Roman"/>
          <w:sz w:val="24"/>
          <w:szCs w:val="24"/>
        </w:rPr>
        <w:t xml:space="preserve"> the </w:t>
      </w:r>
      <w:ins w:id="82" w:author="Unemo Magnus, USÖ Labmed länsklinik" w:date="2016-12-28T21:08:00Z">
        <w:r w:rsidR="000E31B8">
          <w:rPr>
            <w:rFonts w:ascii="Times New Roman" w:hAnsi="Times New Roman" w:cs="Times New Roman"/>
            <w:sz w:val="24"/>
            <w:szCs w:val="24"/>
          </w:rPr>
          <w:t>c</w:t>
        </w:r>
      </w:ins>
      <w:del w:id="83" w:author="Unemo Magnus, USÖ Labmed länsklinik" w:date="2016-12-28T21:08:00Z">
        <w:r w:rsidR="00FD1153" w:rsidDel="000E31B8">
          <w:rPr>
            <w:rFonts w:ascii="Times New Roman" w:hAnsi="Times New Roman" w:cs="Times New Roman"/>
            <w:sz w:val="24"/>
            <w:szCs w:val="24"/>
          </w:rPr>
          <w:delText xml:space="preserve">intra </w:delText>
        </w:r>
        <w:r w:rsidR="00EF0008" w:rsidDel="000E31B8">
          <w:rPr>
            <w:rFonts w:ascii="Times New Roman" w:hAnsi="Times New Roman" w:cs="Times New Roman"/>
            <w:sz w:val="24"/>
            <w:szCs w:val="24"/>
          </w:rPr>
          <w:delText>method</w:delText>
        </w:r>
        <w:r w:rsidR="00FD1153" w:rsidDel="000E31B8">
          <w:rPr>
            <w:rFonts w:ascii="Times New Roman" w:hAnsi="Times New Roman" w:cs="Times New Roman"/>
            <w:sz w:val="24"/>
            <w:szCs w:val="24"/>
          </w:rPr>
          <w:delText xml:space="preserve"> agreement</w:delText>
        </w:r>
        <w:r w:rsidR="00EF0008" w:rsidDel="000E31B8">
          <w:rPr>
            <w:rFonts w:ascii="Times New Roman" w:hAnsi="Times New Roman" w:cs="Times New Roman"/>
            <w:sz w:val="24"/>
            <w:szCs w:val="24"/>
          </w:rPr>
          <w:delText xml:space="preserve"> was above 70%</w:delText>
        </w:r>
        <w:r w:rsidR="00FD1153" w:rsidDel="000E31B8">
          <w:rPr>
            <w:rFonts w:ascii="Times New Roman" w:hAnsi="Times New Roman" w:cs="Times New Roman"/>
            <w:sz w:val="24"/>
            <w:szCs w:val="24"/>
          </w:rPr>
          <w:delText>. C</w:delText>
        </w:r>
      </w:del>
      <w:r w:rsidR="00EF0008">
        <w:rPr>
          <w:rFonts w:ascii="Times New Roman" w:hAnsi="Times New Roman" w:cs="Times New Roman"/>
          <w:sz w:val="24"/>
          <w:szCs w:val="24"/>
        </w:rPr>
        <w:t xml:space="preserve">ategorical agreement between </w:t>
      </w:r>
      <w:proofErr w:type="spellStart"/>
      <w:r w:rsidR="002817E0">
        <w:rPr>
          <w:rFonts w:ascii="Times New Roman" w:hAnsi="Times New Roman" w:cs="Times New Roman"/>
          <w:sz w:val="24"/>
          <w:szCs w:val="24"/>
        </w:rPr>
        <w:t>Etest</w:t>
      </w:r>
      <w:proofErr w:type="spellEnd"/>
      <w:r w:rsidR="002817E0">
        <w:rPr>
          <w:rFonts w:ascii="Times New Roman" w:hAnsi="Times New Roman" w:cs="Times New Roman"/>
          <w:sz w:val="24"/>
          <w:szCs w:val="24"/>
        </w:rPr>
        <w:t xml:space="preserve"> and agar dilution was </w:t>
      </w:r>
      <w:r w:rsidR="00E05A95">
        <w:rPr>
          <w:rFonts w:ascii="Times New Roman" w:hAnsi="Times New Roman" w:cs="Times New Roman"/>
          <w:sz w:val="24"/>
          <w:szCs w:val="24"/>
        </w:rPr>
        <w:t>≥</w:t>
      </w:r>
      <w:del w:id="84" w:author="Unemo Magnus, USÖ Labmed länsklinik" w:date="2016-12-28T21:08:00Z">
        <w:r w:rsidR="00E05A95" w:rsidDel="000E31B8">
          <w:rPr>
            <w:rFonts w:ascii="Times New Roman" w:hAnsi="Times New Roman" w:cs="Times New Roman"/>
            <w:sz w:val="24"/>
            <w:szCs w:val="24"/>
          </w:rPr>
          <w:delText xml:space="preserve"> </w:delText>
        </w:r>
      </w:del>
      <w:r w:rsidR="00E05A95">
        <w:rPr>
          <w:rFonts w:ascii="Times New Roman" w:hAnsi="Times New Roman" w:cs="Times New Roman"/>
          <w:sz w:val="24"/>
          <w:szCs w:val="24"/>
        </w:rPr>
        <w:t>88% but</w:t>
      </w:r>
      <w:r w:rsidR="00EF0008">
        <w:rPr>
          <w:rFonts w:ascii="Times New Roman" w:hAnsi="Times New Roman" w:cs="Times New Roman"/>
          <w:sz w:val="24"/>
          <w:szCs w:val="24"/>
        </w:rPr>
        <w:t xml:space="preserve"> was </w:t>
      </w:r>
      <w:r w:rsidR="00E05A95">
        <w:rPr>
          <w:rFonts w:ascii="Times New Roman" w:hAnsi="Times New Roman" w:cs="Times New Roman"/>
          <w:sz w:val="24"/>
          <w:szCs w:val="24"/>
        </w:rPr>
        <w:t xml:space="preserve">very </w:t>
      </w:r>
      <w:r w:rsidR="00EF0008">
        <w:rPr>
          <w:rFonts w:ascii="Times New Roman" w:hAnsi="Times New Roman" w:cs="Times New Roman"/>
          <w:sz w:val="24"/>
          <w:szCs w:val="24"/>
        </w:rPr>
        <w:t>poor for disk diffusion.</w:t>
      </w:r>
      <w:r w:rsidR="00240E9B"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{"citationID":"pdTLDxc7","properties":{"formattedCitation":"{\\rtf \\super 9\\nosupersub{}}","plainCitation":"9"},"citationItems":[{"id":412,"uris":["http://zotero.org/users/1321783/items/7SRKJ6PI"],"uri":["http://zotero.org/users/1321783/items/7SRKJ6PI"],"itemData":{"id":412,"type":"article-journal","title":"Comparability of laboratory diagnosis and antimicrobial susceptibility testing of Neisseria gonorrhoeae from reference laboratories in Western Europe","container-title":"The Journal of Antimicrobial Chemotherapy","page":"580-586","volume":"58","issue":"3","source":"PubMed","abstract":"OBJECTIVES: The aim of this study was to obtain information on the comparability of methods for the laboratory diagnosis of bacterial sexually transmitted infections (STIs) that contribute to the surveillance data in the European Union (EU) and Norway. Surveillance of bacterial STIs is important across Europe because of the movement of individuals between countries at a time when STI incidence appears to be increasing in many countries.\nMETHODS: Cross-sectional survey using a questionnaire, to provide information on laboratory methods for the diagnosis of gonorrhoea, and a panel of strains of Neisseria gonorrhoeae, to compare susceptibility testing, was circulated to laboratories in the EU and Norway.\nRESULTS: The questionnaire revealed marked diversity in the methodologies used for the laboratory diagnosis of gonorrhoea across Europe. Fourteen laboratories participated in an exchange of gonococcal strains to assess the methodology in current use for susceptibility testing. The methods included disc diffusion and determination of the minimum inhibitory concentration (MIC) using agar dilution and/or Etest. There was no common method used, each centre varied from another by at least one procedure. Overall agreement using all methods was &gt;70%, being highest for ceftriaxone and lowest for tetracycline. Disc diffusion gave the lowest agreement with the consensus compared with determination of MIC by either agar dilution or Etest.\nCONCLUSIONS: A variety of methods were used across the EU and Norway for the laboratory diagnosis and susceptibility testing and resulted in poor concordance between laboratories on the definition of resistant N. gonorrhoeae. This suggests that there is a need for greater standardization of methodology that provides surveillance data in the EU and Norway.","DOI":"10.1093/jac/dkl264","ISSN":"0305-7453","note":"PMID: 16807252","journalAbbreviation":"J. Antimicrob. Chemother.","language":"ENG","author":[{"family":"Ison","given":"C. A."},{"family":"Martin","given":"I. M. C."},{"family":"Lowndes","given":"C. M."},{"family":"Fenton","given":"K. A."},{"literal":"ESSTI Network"}],"issued":{"date-parts":[["2006",9]]},"PMID":"16807252"}}],"schema":"https://github.com/citation-style-language/schema/raw/master/csl-citation.json"} </w:instrText>
      </w:r>
      <w:r w:rsidR="00240E9B"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9</w:t>
      </w:r>
      <w:r w:rsidR="00240E9B" w:rsidRPr="006F644E">
        <w:rPr>
          <w:rFonts w:ascii="Times New Roman" w:hAnsi="Times New Roman" w:cs="Times New Roman"/>
          <w:sz w:val="24"/>
          <w:szCs w:val="24"/>
        </w:rPr>
        <w:fldChar w:fldCharType="end"/>
      </w:r>
      <w:r w:rsidR="00DA1D57" w:rsidRPr="006F644E">
        <w:rPr>
          <w:rFonts w:ascii="Times New Roman" w:hAnsi="Times New Roman" w:cs="Times New Roman"/>
          <w:sz w:val="24"/>
          <w:szCs w:val="24"/>
        </w:rPr>
        <w:t xml:space="preserve"> Unfortunately</w:t>
      </w:r>
      <w:r w:rsidR="00A83069">
        <w:rPr>
          <w:rFonts w:ascii="Times New Roman" w:hAnsi="Times New Roman" w:cs="Times New Roman"/>
          <w:sz w:val="24"/>
          <w:szCs w:val="24"/>
        </w:rPr>
        <w:t>,</w:t>
      </w:r>
      <w:r w:rsidR="00DA1D57" w:rsidRPr="006F644E">
        <w:rPr>
          <w:rFonts w:ascii="Times New Roman" w:hAnsi="Times New Roman" w:cs="Times New Roman"/>
          <w:sz w:val="24"/>
          <w:szCs w:val="24"/>
        </w:rPr>
        <w:t xml:space="preserve"> </w:t>
      </w:r>
      <w:ins w:id="85" w:author="Unemo Magnus, USÖ Labmed länsklinik" w:date="2016-12-28T21:08:00Z">
        <w:r w:rsidR="000E31B8">
          <w:rPr>
            <w:rFonts w:ascii="Times New Roman" w:hAnsi="Times New Roman" w:cs="Times New Roman"/>
            <w:sz w:val="24"/>
            <w:szCs w:val="24"/>
          </w:rPr>
          <w:t xml:space="preserve">all </w:t>
        </w:r>
      </w:ins>
      <w:r w:rsidR="00DA1D57" w:rsidRPr="006F644E">
        <w:rPr>
          <w:rFonts w:ascii="Times New Roman" w:hAnsi="Times New Roman" w:cs="Times New Roman"/>
          <w:sz w:val="24"/>
          <w:szCs w:val="24"/>
        </w:rPr>
        <w:t xml:space="preserve">these methods </w:t>
      </w:r>
      <w:r w:rsidR="00C85C27" w:rsidRPr="006F644E">
        <w:rPr>
          <w:rFonts w:ascii="Times New Roman" w:hAnsi="Times New Roman" w:cs="Times New Roman"/>
          <w:sz w:val="24"/>
          <w:szCs w:val="24"/>
        </w:rPr>
        <w:t>are relatively slow (~24 hours)</w:t>
      </w:r>
      <w:r w:rsidR="00C85C27">
        <w:rPr>
          <w:rFonts w:ascii="Times New Roman" w:hAnsi="Times New Roman" w:cs="Times New Roman"/>
          <w:sz w:val="24"/>
          <w:szCs w:val="24"/>
        </w:rPr>
        <w:t>,</w:t>
      </w:r>
      <w:r w:rsidR="00C85C27" w:rsidRPr="00C85C27">
        <w:rPr>
          <w:rFonts w:ascii="Times New Roman" w:hAnsi="Times New Roman" w:cs="Times New Roman"/>
          <w:sz w:val="24"/>
          <w:szCs w:val="24"/>
        </w:rPr>
        <w:t xml:space="preserve"> </w:t>
      </w:r>
      <w:r w:rsidR="00A83069">
        <w:rPr>
          <w:rFonts w:ascii="Times New Roman" w:hAnsi="Times New Roman" w:cs="Times New Roman"/>
          <w:sz w:val="24"/>
          <w:szCs w:val="24"/>
        </w:rPr>
        <w:t xml:space="preserve">subjective, </w:t>
      </w:r>
      <w:r w:rsidR="00C85C27" w:rsidRPr="006F644E">
        <w:rPr>
          <w:rFonts w:ascii="Times New Roman" w:hAnsi="Times New Roman" w:cs="Times New Roman"/>
          <w:sz w:val="24"/>
          <w:szCs w:val="24"/>
        </w:rPr>
        <w:t>require expertise</w:t>
      </w:r>
      <w:r w:rsidR="00DA1D57" w:rsidRPr="006F644E">
        <w:rPr>
          <w:rFonts w:ascii="Times New Roman" w:hAnsi="Times New Roman" w:cs="Times New Roman"/>
          <w:sz w:val="24"/>
          <w:szCs w:val="24"/>
        </w:rPr>
        <w:t>, and</w:t>
      </w:r>
      <w:r w:rsidR="00C85C27">
        <w:rPr>
          <w:rFonts w:ascii="Times New Roman" w:hAnsi="Times New Roman" w:cs="Times New Roman"/>
          <w:sz w:val="24"/>
          <w:szCs w:val="24"/>
        </w:rPr>
        <w:t>/or are expensive</w:t>
      </w:r>
      <w:r w:rsidR="00DA1D57" w:rsidRPr="006F644E">
        <w:rPr>
          <w:rFonts w:ascii="Times New Roman" w:hAnsi="Times New Roman" w:cs="Times New Roman"/>
          <w:sz w:val="24"/>
          <w:szCs w:val="24"/>
        </w:rPr>
        <w:t>.</w:t>
      </w:r>
      <w:r w:rsidR="001D53E2" w:rsidRPr="006F644E">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Faster methods that allow results </w:t>
      </w:r>
      <w:r w:rsidR="008327C8" w:rsidRPr="006F644E">
        <w:rPr>
          <w:rFonts w:ascii="Times New Roman" w:hAnsi="Times New Roman" w:cs="Times New Roman"/>
          <w:sz w:val="24"/>
          <w:szCs w:val="24"/>
        </w:rPr>
        <w:t xml:space="preserve">to </w:t>
      </w:r>
      <w:r w:rsidR="008327C8">
        <w:rPr>
          <w:rFonts w:ascii="Times New Roman" w:hAnsi="Times New Roman" w:cs="Times New Roman"/>
          <w:sz w:val="24"/>
          <w:szCs w:val="24"/>
        </w:rPr>
        <w:t xml:space="preserve">be </w:t>
      </w:r>
      <w:r w:rsidR="008327C8" w:rsidRPr="006F644E">
        <w:rPr>
          <w:rFonts w:ascii="Times New Roman" w:hAnsi="Times New Roman" w:cs="Times New Roman"/>
          <w:sz w:val="24"/>
          <w:szCs w:val="24"/>
        </w:rPr>
        <w:t>obtain</w:t>
      </w:r>
      <w:r w:rsidR="008327C8">
        <w:rPr>
          <w:rFonts w:ascii="Times New Roman" w:hAnsi="Times New Roman" w:cs="Times New Roman"/>
          <w:sz w:val="24"/>
          <w:szCs w:val="24"/>
        </w:rPr>
        <w:t>ed</w:t>
      </w:r>
      <w:r w:rsidR="008327C8" w:rsidRPr="006F644E">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on the same day have been developed </w:t>
      </w:r>
      <w:r w:rsidR="00F6313D">
        <w:rPr>
          <w:rFonts w:ascii="Times New Roman" w:hAnsi="Times New Roman" w:cs="Times New Roman"/>
          <w:sz w:val="24"/>
          <w:szCs w:val="24"/>
        </w:rPr>
        <w:t xml:space="preserve">in the past </w:t>
      </w:r>
      <w:r w:rsidR="00EB3954" w:rsidRPr="006F644E">
        <w:rPr>
          <w:rFonts w:ascii="Times New Roman" w:hAnsi="Times New Roman" w:cs="Times New Roman"/>
          <w:sz w:val="24"/>
          <w:szCs w:val="24"/>
        </w:rPr>
        <w:t>for other bacteria</w:t>
      </w:r>
      <w:ins w:id="86" w:author="Unemo Magnus, USÖ Labmed länsklinik" w:date="2016-12-28T21:09:00Z">
        <w:r w:rsidR="000E31B8">
          <w:rPr>
            <w:rFonts w:ascii="Times New Roman" w:hAnsi="Times New Roman" w:cs="Times New Roman"/>
            <w:sz w:val="24"/>
            <w:szCs w:val="24"/>
          </w:rPr>
          <w:t>,</w:t>
        </w:r>
      </w:ins>
      <w:r w:rsidR="00FE2A90">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{"citationID":"6e9qipcp7","properties":{"formattedCitation":"{\\rtf \\super 10,11\\nosupersub{}}","plainCitation":"10,11"},"citationItems":[{"id":507,"uris":["http://zotero.org/users/1321783/items/A85B4SUS"],"uri":["http://zotero.org/users/1321783/items/A85B4SUS"],"itemData":{"id":507,"type":"article-journal","title":"Evaluation of the Autoscan Walkaway system for rapid identification and susceptibility testing of gram-negative bacilli.","container-title":"Journal of Clinical Microbiology","page":"1568-1571","volume":"30","issue":"6","source":"PubMed Central","abstract":"We evaluated the performance of the Autoscan Walkaway (W/A) system (MicroScan, Sacramento, Calif.) in conjunction with the fluorometric Neg Combo panels for rapid identification and susceptibility testing of gram-negative bacilli. Fermentative and nonfermentative gram-negative bacilli were tested in parallel with the W/A system and the Cathra Repliscan replicator (C/R) system (Cathra, St. Paul, Minn.). Conventional biochemical testing and agar dilution testing were used to resolve the identification and susceptibility testing discrepancies. Of 495 clinical isolates tested, 445 (90%) were correctly identified by the W/A system and 483 (98%) were correctly identified by the C/R system. Repeat testing by using updated versions of the W/A system's computer identification software failed to demonstrate improved identification accuracy. For susceptibility testing, the W/A system demonstrated 5.6% total interpretative category errors, including only 0.9% major and very major errors. The comparative C/R system produced only 1% errors overall, including 0.2% major and very major errors. Although the W/A system is highly automated and is capable of producing results rapidly, our findings suggest that additional identification and susceptibility testing refinements are needed before the system will be suitable for routine use.","ISSN":"0095-1137","note":"00023 \nPMID: 1624575\nPMCID: PMC265330","journalAbbreviation":"J Clin Microbiol","author":[{"family":"Kelly","given":"M T"},{"family":"Leicester","given":"C"}],"issued":{"date-parts":[["1992",6]]},"PMID":"1624575","PMCID":"PMC265330"},"label":"page"},{"id":505,"uris":["http://zotero.org/users/1321783/items/VJX4VBF8"],"uri":["http://zotero.org/users/1321783/items/VJX4VBF8"],"itemData":{"id":505,"type":"article-journal","title":"Rapid antimicrobial susceptibility testing of gram-negative bacilli using Baxter MicroScan rapid fluorogenic panels and autoSCAN-W/A","container-title":"Pathologie-Biologie","page":"461-465","volume":"39","issue":"5","source":"PubMed","abstract":"The MicroScan Rapid Neg MIC/Combo panels and autoSCAN-W/A (Walk Away) system utilize automated fluorescence technology for rapid antimicrobial susceptibility testing of Gram-negative bacilli. In a three site clinical study eleven antimicrobial agents were evaluated by comparing results obtained with 741 clinical isolates, using rapid fluorogenic expanded dilution MIC panels and corresponding frozen microdilution reference panels determined visually. Results for 31%, 40%, 12% and 9% of the isolates were available within 3.5, 4.5, 5.5 and 7.0 hours respectively. Results for 7.3% were not available within that time period. For the seven drugs analyzed using a Minimum Inhibitory Concentration range of dilutions, overall agreement (+/- 1 dilution) was 94%, with 1.5% very major, 0.9% major and 2.5% minor errors. For the four drugs analyzed using a Breakpoint range of dilutions, overall agreement (+/- 1 dilution) was 97%, with two percent very major, and one percent major errors. The MicroScan Rapid Neg MIC system is an accurate and rapid method for same day determination of susceptibility of Gram-negative bacilli.","ISSN":"0369-8114","note":"00005 \nPMID: 1881675","journalAbbreviation":"Pathol. Biol.","language":"ENG","author":[{"family":"Godsey","given":"J. H."},{"family":"Bascomb","given":"S."},{"family":"Bonnette","given":"T."},{"family":"Kangas","given":"M."},{"family":"Link","given":"K."},{"family":"Richards","given":"K."},{"family":"Tomfohrde","given":"K. M."}],"issued":{"date-parts":[["1991",5]]},"PMID":"1881675"},"label":"page"}],"schema":"https://github.com/citation-style-language/schema/raw/master/csl-citation.json"} </w:instrText>
      </w:r>
      <w:r w:rsidR="00FE2A90">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10,11</w:t>
      </w:r>
      <w:r w:rsidR="00FE2A90">
        <w:rPr>
          <w:rFonts w:ascii="Times New Roman" w:hAnsi="Times New Roman" w:cs="Times New Roman"/>
          <w:sz w:val="24"/>
          <w:szCs w:val="24"/>
        </w:rPr>
        <w:fldChar w:fldCharType="end"/>
      </w:r>
      <w:del w:id="87" w:author="Unemo Magnus, USÖ Labmed länsklinik" w:date="2016-12-28T21:09:00Z">
        <w:r w:rsidR="00F6313D" w:rsidDel="000E31B8">
          <w:rPr>
            <w:rFonts w:ascii="Times New Roman" w:hAnsi="Times New Roman" w:cs="Times New Roman"/>
            <w:sz w:val="24"/>
            <w:szCs w:val="24"/>
          </w:rPr>
          <w:delText>,</w:delText>
        </w:r>
      </w:del>
      <w:r w:rsidR="00F6313D">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but are not available for </w:t>
      </w:r>
      <w:r w:rsidR="00EB3954" w:rsidRPr="006F644E">
        <w:rPr>
          <w:rFonts w:ascii="Times New Roman" w:hAnsi="Times New Roman" w:cs="Times New Roman"/>
          <w:i/>
          <w:sz w:val="24"/>
          <w:szCs w:val="24"/>
        </w:rPr>
        <w:t xml:space="preserve">N. </w:t>
      </w:r>
      <w:r w:rsidR="006F644E">
        <w:rPr>
          <w:rFonts w:ascii="Times New Roman" w:hAnsi="Times New Roman" w:cs="Times New Roman"/>
          <w:i/>
          <w:sz w:val="24"/>
          <w:szCs w:val="24"/>
        </w:rPr>
        <w:t>gonorrhoeae</w:t>
      </w:r>
      <w:r w:rsidR="00EB3954" w:rsidRPr="006F644E">
        <w:rPr>
          <w:rFonts w:ascii="Times New Roman" w:hAnsi="Times New Roman" w:cs="Times New Roman"/>
          <w:sz w:val="24"/>
          <w:szCs w:val="24"/>
        </w:rPr>
        <w:t>.</w:t>
      </w:r>
    </w:p>
    <w:p w14:paraId="3AD4460A" w14:textId="71E58DE0" w:rsidR="00B91BC7" w:rsidRPr="006F644E" w:rsidRDefault="00513910"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For </w:t>
      </w:r>
      <w:r w:rsidR="0019472E" w:rsidRPr="006F644E">
        <w:rPr>
          <w:rFonts w:ascii="Times New Roman" w:hAnsi="Times New Roman" w:cs="Times New Roman"/>
          <w:sz w:val="24"/>
          <w:szCs w:val="24"/>
        </w:rPr>
        <w:t>many bacterial species</w:t>
      </w:r>
      <w:r>
        <w:rPr>
          <w:rFonts w:ascii="Times New Roman" w:hAnsi="Times New Roman" w:cs="Times New Roman"/>
          <w:sz w:val="24"/>
          <w:szCs w:val="24"/>
        </w:rPr>
        <w:t>,</w:t>
      </w:r>
      <w:r w:rsidR="0019472E" w:rsidRPr="006F644E">
        <w:rPr>
          <w:rFonts w:ascii="Times New Roman" w:hAnsi="Times New Roman" w:cs="Times New Roman"/>
          <w:sz w:val="24"/>
          <w:szCs w:val="24"/>
        </w:rPr>
        <w:t xml:space="preserve"> broth microdilution is the reference method due to </w:t>
      </w:r>
      <w:r w:rsidR="00047654">
        <w:rPr>
          <w:rFonts w:ascii="Times New Roman" w:hAnsi="Times New Roman" w:cs="Times New Roman"/>
          <w:sz w:val="24"/>
          <w:szCs w:val="24"/>
        </w:rPr>
        <w:t xml:space="preserve">accuracy, </w:t>
      </w:r>
      <w:r w:rsidR="0019472E" w:rsidRPr="006F644E">
        <w:rPr>
          <w:rFonts w:ascii="Times New Roman" w:hAnsi="Times New Roman" w:cs="Times New Roman"/>
          <w:sz w:val="24"/>
          <w:szCs w:val="24"/>
        </w:rPr>
        <w:t>low costs and high versatility</w:t>
      </w:r>
      <w:r w:rsidR="006F644E">
        <w:rPr>
          <w:rFonts w:ascii="Times New Roman" w:hAnsi="Times New Roman" w:cs="Times New Roman"/>
          <w:sz w:val="24"/>
          <w:szCs w:val="24"/>
        </w:rPr>
        <w:t>.</w:t>
      </w:r>
      <w:r w:rsidR="0019472E"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{"citationID":"MkNTVDGn","properties":{"formattedCitation":"{\\rtf \\super 12,13\\nosupersub{}}","plainCitation":"12,13"},"citationItems":[{"id":334,"uris":["http://zotero.org/users/1321783/items/N8PCPSBP"],"uri":["http://zotero.org/users/1321783/items/N8PCPSBP"],"itemData":{"id":334,"type":"article-journal","title":"Antimicrobial Susceptibility Testing: A Review of General Principles and Contemporary Practices","container-title":"Clinical Infectious Diseases","page":"1749-1755","volume":"49","issue":"11","source":"cid.oxfordjournals.org","abstract":"An important task of the clinical microbiology laboratory is the performance of antimicrobial susceptibility testing of significant bacterial isolates. The goals of testing are to detect possible drug resistance in common pathogens and to assure susceptibility to drugs of choice for particular infections. The most widely used testing methods include broth microdilution or rapid automated instrument methods that use commercially marketed materials and devices. Manual methods that provide flexibility and possible cost savings include the disk diffusion and gradient diffusion methods. Each method has strengths and weaknesses, including organisms that may be accurately tested by the method. Some methods provide quantitative results (eg, minimum inhibitory concentration), and all provide qualitative assessments using the categories susceptible, intermediate, or resistant. In general, current testing methods provide accurate detection of common antimicrobial resistance mechanisms. However, newer or emerging mechanisms of resistance require constant vigilance regarding the ability of each test method to accurately detect resistance.","DOI":"10.1086/647952","ISSN":"1058-4838, 1537-6591","note":"00365 \nPMID: 19857164","shortTitle":"Antimicrobial Susceptibility Testing","journalAbbreviation":"Clin Infect Dis.","language":"en","author":[{"family":"Reller","given":"L. Barth"},{"family":"Weinstein","given":"Melvin"},{"family":"Jorgensen","given":"James H."},{"family":"Ferraro","given":"Mary Jane"}],"issued":{"date-parts":[["2009",12,1]]},"PMID":"19857164"},"label":"page"},{"id":184,"uris":["http://zotero.org/users/1321783/items/5X365PZU"],"uri":["http://zotero.org/users/1321783/items/5X365PZU"],"itemData":{"id":184,"type":"article-journal","title":"Agar and broth dilution methods to determine the minimal inhibitory concentration (MIC) of antimicrobial substances","container-title":"Nature Protocols","page":"163-175","volume":"3","issue":"2","source":"www.nature.com","abstract":"The aim of broth and agar dilution methods is to determine the lowest concentration of the assayed antimicrobial agent (minimal inhibitory concentration, MIC) that, under defined test conditions, inhibits the visible growth of the bacterium being investigated. MIC values are used to determine susceptibilities of bacteria to drugs and also to evaluate the activity of new antimicrobial agents. Agar dilution involves the incorporation of different concentrations of the antimicrobial substance into a nutrient agar medium followed by the application of a standardized number of cells to the surface of the agar plate. For broth dilution, often determined in 96-well microtiter plate format, bacteria are inoculated into a liquid growth medium in the presence of different concentrations of an antimicrobial agent. Growth is assessed after incubation for a defined period of time (16–20 h) and the MIC value is read. This protocol applies only to aerobic bacteria and can be completed in 3 d.","DOI":"10.1038/nprot.2007.521","ISSN":"1754-2189","note":"00768","journalAbbreviation":"Nat. Protocols","language":"en","author":[{"family":"Wiegand","given":"Irith"},{"family":"Hilpert","given":"Kai"},{"family":"Hancock","given":"Robert E. W."}],"issued":{"date-parts":[["2008",1]]}},"label":"page"}],"schema":"https://github.com/citation-style-language/schema/raw/master/csl-citation.json"} </w:instrText>
      </w:r>
      <w:r w:rsidR="0019472E"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12,13</w:t>
      </w:r>
      <w:r w:rsidR="0019472E" w:rsidRPr="006F644E">
        <w:rPr>
          <w:rFonts w:ascii="Times New Roman" w:hAnsi="Times New Roman" w:cs="Times New Roman"/>
          <w:sz w:val="24"/>
          <w:szCs w:val="24"/>
        </w:rPr>
        <w:fldChar w:fldCharType="end"/>
      </w:r>
      <w:r w:rsidR="0019472E" w:rsidRPr="006F644E">
        <w:rPr>
          <w:rFonts w:ascii="Times New Roman" w:hAnsi="Times New Roman" w:cs="Times New Roman"/>
          <w:sz w:val="24"/>
          <w:szCs w:val="24"/>
        </w:rPr>
        <w:t xml:space="preserve"> Several attempts </w:t>
      </w:r>
      <w:r w:rsidR="008327C8">
        <w:rPr>
          <w:rFonts w:ascii="Times New Roman" w:hAnsi="Times New Roman" w:cs="Times New Roman"/>
          <w:sz w:val="24"/>
          <w:szCs w:val="24"/>
        </w:rPr>
        <w:t>have been</w:t>
      </w:r>
      <w:r w:rsidR="008327C8" w:rsidRPr="006F644E">
        <w:rPr>
          <w:rFonts w:ascii="Times New Roman" w:hAnsi="Times New Roman" w:cs="Times New Roman"/>
          <w:sz w:val="24"/>
          <w:szCs w:val="24"/>
        </w:rPr>
        <w:t xml:space="preserve"> </w:t>
      </w:r>
      <w:r w:rsidR="0019472E" w:rsidRPr="006F644E">
        <w:rPr>
          <w:rFonts w:ascii="Times New Roman" w:hAnsi="Times New Roman" w:cs="Times New Roman"/>
          <w:sz w:val="24"/>
          <w:szCs w:val="24"/>
        </w:rPr>
        <w:t xml:space="preserve">made to develop a broth microdilution method also for </w:t>
      </w:r>
      <w:r w:rsidR="0019472E" w:rsidRPr="006F644E">
        <w:rPr>
          <w:rFonts w:ascii="Times New Roman" w:hAnsi="Times New Roman" w:cs="Times New Roman"/>
          <w:i/>
          <w:sz w:val="24"/>
          <w:szCs w:val="24"/>
        </w:rPr>
        <w:t xml:space="preserve">N. </w:t>
      </w:r>
      <w:r w:rsidR="008327C8">
        <w:rPr>
          <w:rFonts w:ascii="Times New Roman" w:hAnsi="Times New Roman" w:cs="Times New Roman"/>
          <w:i/>
          <w:sz w:val="24"/>
          <w:szCs w:val="24"/>
        </w:rPr>
        <w:t>gonorrhoeae</w:t>
      </w:r>
      <w:r w:rsidR="008327C8" w:rsidRPr="006F644E">
        <w:rPr>
          <w:rFonts w:ascii="Times New Roman" w:hAnsi="Times New Roman" w:cs="Times New Roman"/>
          <w:i/>
          <w:sz w:val="24"/>
          <w:szCs w:val="24"/>
        </w:rPr>
        <w:t xml:space="preserve"> </w:t>
      </w:r>
      <w:r w:rsidR="00D15E8D" w:rsidRPr="006F644E">
        <w:rPr>
          <w:rFonts w:ascii="Times New Roman" w:hAnsi="Times New Roman" w:cs="Times New Roman"/>
          <w:sz w:val="24"/>
          <w:szCs w:val="24"/>
        </w:rPr>
        <w:t>but none of the</w:t>
      </w:r>
      <w:r w:rsidR="005F0837">
        <w:rPr>
          <w:rFonts w:ascii="Times New Roman" w:hAnsi="Times New Roman" w:cs="Times New Roman"/>
          <w:sz w:val="24"/>
          <w:szCs w:val="24"/>
        </w:rPr>
        <w:t xml:space="preserve">se </w:t>
      </w:r>
      <w:r w:rsidR="00047654">
        <w:rPr>
          <w:rFonts w:ascii="Times New Roman" w:hAnsi="Times New Roman" w:cs="Times New Roman"/>
          <w:sz w:val="24"/>
          <w:szCs w:val="24"/>
        </w:rPr>
        <w:t xml:space="preserve">have been particularly </w:t>
      </w:r>
      <w:r w:rsidR="00520661">
        <w:rPr>
          <w:rFonts w:ascii="Times New Roman" w:hAnsi="Times New Roman" w:cs="Times New Roman"/>
          <w:sz w:val="24"/>
          <w:szCs w:val="24"/>
        </w:rPr>
        <w:t>accurate and suitable</w:t>
      </w:r>
      <w:r w:rsidR="00D308BE">
        <w:rPr>
          <w:rFonts w:ascii="Times New Roman" w:hAnsi="Times New Roman" w:cs="Times New Roman"/>
          <w:sz w:val="24"/>
          <w:szCs w:val="24"/>
        </w:rPr>
        <w:t xml:space="preserve"> for routine use</w:t>
      </w:r>
      <w:r w:rsidR="006F644E">
        <w:rPr>
          <w:rFonts w:ascii="Times New Roman" w:hAnsi="Times New Roman" w:cs="Times New Roman"/>
          <w:sz w:val="24"/>
          <w:szCs w:val="24"/>
        </w:rPr>
        <w:t>.</w:t>
      </w:r>
      <w:r w:rsidR="00D15E8D"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{"citationID":"1e74iuhovh","properties":{"formattedCitation":"{\\rtf \\super 14\\uc0\\u8211{}16\\nosupersub{}}","plainCitation":"14–16"},"citationItems":[{"id":421,"uris":["http://zotero.org/users/1321783/items/EIWQFKKA"],"uri":["http://zotero.org/users/1321783/items/EIWQFKKA"],"itemData":{"id":421,"type":"article-journal","title":"Cultivation of Neisseria gonorrhoeae in liquid media and determination of its in vitro susceptibilities to quinolones","container-title":"Journal of Clinical Microbiology","page":"4321-4327","volume":"43","issue":"9","source":"PubMed","abstract":"The cultivation of Neisseria gonorrhoeae by use of fastidious broth (FB) was evaluated. FB was found to be able to support the growth of all N. gonorrhoeae strains tested in this study without a rapid decrease in the viable count after exponential growth. After 24 h of incubation at 35 degrees C with 5% CO(2), viable counts of all strains reached over 10(8) CFU/ml in FB. Similar growth of the wild-type strain and its target-altered quinolone-resistant derivatives was observed. The susceptibilities of laboratory-adapted strains and clinical isolates to quinolones were tested by the microdilution method using FB. The MICs determined by microdilution were not significantly different from those determined by the agar dilution method recommended by the CLSI (formerly National Committee for Clinical Laboratory Standards). Moreover, the concentration-dependent time-kill of quinolones such as gatifloxacin and ciprofloxacin was observed in FB. At 2 to 4 times the MIC, gatifloxacin and ciprofloxacin were predominantly bactericidal against N. gonorrhoeae WHO A. At the MIC, the activities of both quinolones ranged from bactericidal to bacteriostatic. At 0.25 to 0.5 times the MIC, gonococcal growth was comparable to that of the growth control. These results suggest that the cultivation of N. gonorrhoeae by use of FB may be useful for evaluation of the antibacterial effects of quinolones.","DOI":"10.1128/JCM.43.9.4321-4327.2005","ISSN":"0095-1137","note":"PMID: 16145072\nPMCID: PMC1234085","journalAbbreviation":"J. Clin. Microbiol.","language":"ENG","author":[{"family":"Takei","given":"Masaya"},{"family":"Yamaguchi","given":"Yuko"},{"family":"Fukuda","given":"Hideyuki"},{"family":"Yasuda","given":"Mitsuru"},{"family":"Deguchi","given":"Takashi"}],"issued":{"date-parts":[["2005",9]]},"PMID":"16145072","PMCID":"PMC1234085"},"label":"page"},{"id":387,"uris":["http://zotero.org/users/1321783/items/2K4VDV9U"],"uri":["http://zotero.org/users/1321783/items/2K4VDV9U"],"itemData":{"id":387,"type":"article-journal","title":"Comparison of broth microdilution and agar dilution for susceptibility testing of Neisseria gonorrhoeae.","container-title":"Antimicrobial Agents and Chemotherapy","page":"233-234","volume":"33","issue":"2","source":"aac.asm.org","abstract":"Broth microdilution was compared with agar dilution to test the susceptibilities of 170 clinical isolates of Neisseria gonorrhoeae to several antimicrobial agents. Percents agreement between the two methods within 1 doubling dilution were 98.8% for enoxacin, 94.3% for penicillin G, 93.5% for spectinomycin, and 98.4% for ceftriaxone.","DOI":"10.1128/AAC.33.2.233","ISSN":"0066-4804, 1098-6596","note":"PMID: 2497705","journalAbbreviation":"Antimicrob. Agents Chemother.","language":"en","author":[{"family":"Geers","given":"T. A."},{"family":"Donabedian","given":"A. M."}],"issued":{"date-parts":[["1989",2,1]]},"PMID":"2497705"},"label":"page"},{"id":383,"uris":["http://zotero.org/users/1321783/items/IMRIVDFR"],"uri":["http://zotero.org/users/1321783/items/IMRIVDFR"],"itemData":{"id":383,"type":"article-journal","title":"Comparison of microdilution and agar dilution procedures for testing antibiotic susceptibility of Neisseria gonorrhoeae.","container-title":"Journal of Clinical Microbiology","page":"828-830","volume":"20","issue":"4","source":"jcm.asm.org","abstract":"Studies were run in parallel to compare the broth microdilution method and the chocolate agar dilution method for testing antibiotic susceptibility of Neisseria gonorrhoeae. Six clinically relevant drugs were tested against 23 clinical isolates of N. gonorrhoeae, including several penicillinase-producing, as well as multiply resistant, strains. Results showed that the MIC obtained by the two methods were not significantly different. The microdilution method appears to be a more sensitive system for discriminating penicillinase activity. The microdilution system is a more expedient method for screening new antibacterial agents and is more readily adaptable to new automated equipment.","ISSN":"0095-1137, 1098-660X","note":"PMID: 6436318","journalAbbreviation":"J. Clin. Microbiol.","language":"en","author":[{"family":"Shapiro","given":"M. A."},{"family":"Heifetz","given":"C. L."},{"family":"Sesnie","given":"J. C."}],"issued":{"date-parts":[["1984",10,1]]},"PMID":"6436318"},"label":"page"}],"schema":"https://github.com/citation-style-language/schema/raw/master/csl-citation.json"} </w:instrText>
      </w:r>
      <w:r w:rsidR="00D15E8D"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14–16</w:t>
      </w:r>
      <w:r w:rsidR="00D15E8D" w:rsidRPr="006F644E">
        <w:rPr>
          <w:rFonts w:ascii="Times New Roman" w:hAnsi="Times New Roman" w:cs="Times New Roman"/>
          <w:sz w:val="24"/>
          <w:szCs w:val="24"/>
        </w:rPr>
        <w:fldChar w:fldCharType="end"/>
      </w:r>
      <w:r w:rsidR="0019472E" w:rsidRPr="006F644E">
        <w:rPr>
          <w:rFonts w:ascii="Times New Roman" w:hAnsi="Times New Roman" w:cs="Times New Roman"/>
          <w:sz w:val="24"/>
          <w:szCs w:val="24"/>
        </w:rPr>
        <w:t xml:space="preserve"> </w:t>
      </w:r>
      <w:r w:rsidR="003979B5">
        <w:rPr>
          <w:rFonts w:ascii="Times New Roman" w:hAnsi="Times New Roman" w:cs="Times New Roman"/>
          <w:sz w:val="24"/>
          <w:szCs w:val="24"/>
        </w:rPr>
        <w:t xml:space="preserve">It is </w:t>
      </w:r>
      <w:r w:rsidR="00CB2B1F" w:rsidRPr="006F644E">
        <w:rPr>
          <w:rFonts w:ascii="Times New Roman" w:hAnsi="Times New Roman" w:cs="Times New Roman"/>
          <w:sz w:val="24"/>
          <w:szCs w:val="24"/>
        </w:rPr>
        <w:t xml:space="preserve">difficult to synchronize </w:t>
      </w:r>
      <w:r w:rsidR="003979B5">
        <w:rPr>
          <w:rFonts w:ascii="Times New Roman" w:hAnsi="Times New Roman" w:cs="Times New Roman"/>
          <w:sz w:val="24"/>
          <w:szCs w:val="24"/>
        </w:rPr>
        <w:t xml:space="preserve">the growth of </w:t>
      </w:r>
      <w:r w:rsidR="00CB2B1F" w:rsidRPr="006F644E">
        <w:rPr>
          <w:rFonts w:ascii="Times New Roman" w:hAnsi="Times New Roman" w:cs="Times New Roman"/>
          <w:sz w:val="24"/>
          <w:szCs w:val="24"/>
        </w:rPr>
        <w:t xml:space="preserve">different </w:t>
      </w:r>
      <w:r w:rsidR="00D308BE">
        <w:rPr>
          <w:rFonts w:ascii="Times New Roman" w:hAnsi="Times New Roman" w:cs="Times New Roman"/>
          <w:i/>
          <w:sz w:val="24"/>
          <w:szCs w:val="24"/>
        </w:rPr>
        <w:t xml:space="preserve">N. gonorrhoeae </w:t>
      </w:r>
      <w:r w:rsidR="00CB2B1F" w:rsidRPr="006F644E">
        <w:rPr>
          <w:rFonts w:ascii="Times New Roman" w:hAnsi="Times New Roman" w:cs="Times New Roman"/>
          <w:sz w:val="24"/>
          <w:szCs w:val="24"/>
        </w:rPr>
        <w:t>strains</w:t>
      </w:r>
      <w:r w:rsidR="00567959" w:rsidRPr="006F644E">
        <w:rPr>
          <w:rFonts w:ascii="Times New Roman" w:hAnsi="Times New Roman" w:cs="Times New Roman"/>
          <w:sz w:val="24"/>
          <w:szCs w:val="24"/>
        </w:rPr>
        <w:t xml:space="preserve"> </w:t>
      </w:r>
      <w:r w:rsidR="0077499E" w:rsidRPr="006F644E">
        <w:rPr>
          <w:rFonts w:ascii="Times New Roman" w:hAnsi="Times New Roman" w:cs="Times New Roman"/>
          <w:sz w:val="24"/>
          <w:szCs w:val="24"/>
        </w:rPr>
        <w:t xml:space="preserve">and effects </w:t>
      </w:r>
      <w:r w:rsidR="00893ED8" w:rsidRPr="006F644E">
        <w:rPr>
          <w:rFonts w:ascii="Times New Roman" w:hAnsi="Times New Roman" w:cs="Times New Roman"/>
          <w:sz w:val="24"/>
          <w:szCs w:val="24"/>
        </w:rPr>
        <w:t>such as</w:t>
      </w:r>
      <w:r w:rsidR="0077499E" w:rsidRPr="006F644E">
        <w:rPr>
          <w:rFonts w:ascii="Times New Roman" w:hAnsi="Times New Roman" w:cs="Times New Roman"/>
          <w:sz w:val="24"/>
          <w:szCs w:val="24"/>
        </w:rPr>
        <w:t xml:space="preserve"> autoly</w:t>
      </w:r>
      <w:r w:rsidR="00567959" w:rsidRPr="006F644E">
        <w:rPr>
          <w:rFonts w:ascii="Times New Roman" w:hAnsi="Times New Roman" w:cs="Times New Roman"/>
          <w:sz w:val="24"/>
          <w:szCs w:val="24"/>
        </w:rPr>
        <w:t>sis oc</w:t>
      </w:r>
      <w:r w:rsidR="00DA1D57" w:rsidRPr="006F644E">
        <w:rPr>
          <w:rFonts w:ascii="Times New Roman" w:hAnsi="Times New Roman" w:cs="Times New Roman"/>
          <w:sz w:val="24"/>
          <w:szCs w:val="24"/>
        </w:rPr>
        <w:t>cur when the bacteria</w:t>
      </w:r>
      <w:r w:rsidR="00567959" w:rsidRPr="006F644E">
        <w:rPr>
          <w:rFonts w:ascii="Times New Roman" w:hAnsi="Times New Roman" w:cs="Times New Roman"/>
          <w:sz w:val="24"/>
          <w:szCs w:val="24"/>
        </w:rPr>
        <w:t xml:space="preserve"> enter </w:t>
      </w:r>
      <w:r w:rsidR="00C47FE7">
        <w:rPr>
          <w:rFonts w:ascii="Times New Roman" w:hAnsi="Times New Roman" w:cs="Times New Roman"/>
          <w:sz w:val="24"/>
          <w:szCs w:val="24"/>
        </w:rPr>
        <w:t xml:space="preserve">the </w:t>
      </w:r>
      <w:r w:rsidR="00567959" w:rsidRPr="006F644E">
        <w:rPr>
          <w:rFonts w:ascii="Times New Roman" w:hAnsi="Times New Roman" w:cs="Times New Roman"/>
          <w:sz w:val="24"/>
          <w:szCs w:val="24"/>
        </w:rPr>
        <w:t>stationary phase</w:t>
      </w:r>
      <w:r w:rsidR="006F644E">
        <w:rPr>
          <w:rFonts w:ascii="Times New Roman" w:hAnsi="Times New Roman" w:cs="Times New Roman"/>
          <w:sz w:val="24"/>
          <w:szCs w:val="24"/>
        </w:rPr>
        <w:t>.</w:t>
      </w:r>
      <w:r w:rsidR="00567959"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{"citationID":"jpp0i4dl6","properties":{"formattedCitation":"{\\rtf \\super 17\\uc0\\u8211{}19\\nosupersub{}}","plainCitation":"17–19"},"citationItems":[{"id":435,"uris":["http://zotero.org/users/1321783/items/8ISPR7J8"],"uri":["http://zotero.org/users/1321783/items/8ISPR7J8"],"itemData":{"id":435,"type":"article-journal","title":"A peptidoglycan hydrolase similar to bacteriophage endolysins acts as an autolysin in Neisseria gonorrhoeae","container-title":"Molecular Microbiology","page":"893-901","volume":"25","issue":"5","source":"Wiley Online Library","abstract":"We have identified a gene encoding an autolysin (atlA) from Neisseria gonorrhoeae. The deduced amino acid sequence of AtlA shows significant similarity to the peptidoglycan degrading transglycosylases (endolysins) of bacteriophages lambda and P2, suggesting that the encoded protein also functions in peptidoglycan hydrolysis. An atlA mutant was identical to the wild-type strain in exponential growth rate, but demonstrated reduced lysis and peptidoglycan turnover in the stationary phase of growth. When transferred into a buffer solution, at a pH non-permissive for other gonococcal autolysins, an autolytic activity was detectable in the wild-type strain that was not present in the mutant. The most dramatic phenotype of the mutant occurred after extended time in stationary phase. After approximately 16 h in stationary phase, both strains underwent an apparent replication event, after which the wild-type strain died rapidly whereas the atlA mutant survived considerably longer. Even after both the wild-type and mutant cells were dead, many of the mutant cells maintained intact morphology, whereas the wild-type cells were lysed. These results suggest that AtlA is a peptidoglycan transglycosylase related to bacteriophage endolysins and acts as an autolysin in the stationary phase.","DOI":"10.1111/j.1365-2958.1997.mmi522.x","ISSN":"1365-2958","journalAbbreviation":"Molecular Microbiology","language":"en","author":[{"family":"Dillard","given":"Joseph P."},{"family":"Seifert","given":"H. Steven"}],"issued":{"date-parts":[["1997",9,1]]}},"label":"page"},{"id":443,"uris":["http://zotero.org/users/1321783/items/9GN6SJB6"],"uri":["http://zotero.org/users/1321783/items/9GN6SJB6"],"itemData":{"id":443,"type":"article-journal","title":"Autolysis of Neisseria gonorrhoeae","container-title":"Journal of Bacteriology","page":"969-976","volume":"126","issue":"2","source":"PubMed","abstract":"Autolysis of Neisseria gonorrhoeae was studied under different conditions. It was found that low pH and temperature, as well as the presence of divalent cations, spermine, sucrose, and polyvinylpyrrolidone, stabilized nongrowing gonococci. Ethylenediaminetetraacetic acid alone promoted lysis, whereas lysozyme had only a limited additive effect. The autolytic behavior of gonococci appears to be connected with their prolonged cell division process. The relative dependence on the outer membrane and the peptidoglycan layer for the mechanical stability of gonococci is discussed.","ISSN":"0021-9193","note":"PMID: 4438\nPMCID: PMC233235","journalAbbreviation":"J. Bacteriol.","language":"ENG","author":[{"family":"Elmros","given":"T."},{"family":"Burman","given":"L. G."},{"family":"Bloom","given":"G. D."}],"issued":{"date-parts":[["1976",5]]},"PMID":"4438","PMCID":"PMC233235"},"label":"page"},{"id":432,"uris":["http://zotero.org/users/1321783/items/66SSQ7IM"],"uri":["http://zotero.org/users/1321783/items/66SSQ7IM"],"itemData":{"id":432,"type":"article-journal","title":"The Lytic Transglycosylases of Neisseria gonorrhoeae","container-title":"Microbial Drug Resistance","page":"271-279","volume":"18","issue":"3","source":"PubMed Central","abstract":"Neisseria gonorrhoeae encodes five lytic transglycosylases (LTs) in the core genome, and most gonococcal strains also carry the gonococcal genetic island that encodes one or two additional LTs. These peptidoglycan (PG)-degrading enzymes are required for a number of processes that are either involved in the normal growth of the bacteria or affect the pathogenesis and gene transfer aspects of this species that make N. gonorrhoeae highly inflammatory and highly genetically variable. Systematic mutagenesis determined that two LTs are involved in producing the 1,6-anhydro PG monomers that cause the death of ciliated cells in Fallopian tubes. Here, we review the information available on these enzymes and discuss their roles in bacterial growth, cell separation, autolysis, type IV secretion, and pathogenesis.","DOI":"10.1089/mdr.2012.0001","ISSN":"1076-6294","note":"PMID: 22432703\nPMCID: PMC3412582","journalAbbreviation":"Microb Drug Resist","author":[{"family":"Chan","given":"Yolande A."},{"family":"Hackett","given":"Kathleen T."},{"family":"Dillard","given":"Joseph P."}],"issued":{"date-parts":[["2012",6]]},"PMID":"22432703","PMCID":"PMC3412582"},"label":"page"}],"schema":"https://github.com/citation-style-language/schema/raw/master/csl-citation.json"} </w:instrText>
      </w:r>
      <w:r w:rsidR="00567959"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17–19</w:t>
      </w:r>
      <w:r w:rsidR="00567959" w:rsidRPr="006F644E">
        <w:rPr>
          <w:rFonts w:ascii="Times New Roman" w:hAnsi="Times New Roman" w:cs="Times New Roman"/>
          <w:sz w:val="24"/>
          <w:szCs w:val="24"/>
        </w:rPr>
        <w:fldChar w:fldCharType="end"/>
      </w:r>
      <w:r w:rsidR="0077499E" w:rsidRPr="006F644E">
        <w:rPr>
          <w:rFonts w:ascii="Times New Roman" w:hAnsi="Times New Roman" w:cs="Times New Roman"/>
          <w:sz w:val="24"/>
          <w:szCs w:val="24"/>
        </w:rPr>
        <w:t xml:space="preserve"> </w:t>
      </w:r>
      <w:r w:rsidR="009155D4" w:rsidRPr="006F644E">
        <w:rPr>
          <w:rFonts w:ascii="Times New Roman" w:hAnsi="Times New Roman" w:cs="Times New Roman"/>
          <w:sz w:val="24"/>
          <w:szCs w:val="24"/>
        </w:rPr>
        <w:t>C</w:t>
      </w:r>
      <w:r w:rsidR="001D53E2" w:rsidRPr="006F644E">
        <w:rPr>
          <w:rFonts w:ascii="Times New Roman" w:hAnsi="Times New Roman" w:cs="Times New Roman"/>
          <w:sz w:val="24"/>
          <w:szCs w:val="24"/>
        </w:rPr>
        <w:t>hemically defined</w:t>
      </w:r>
      <w:r w:rsidR="00A149CF" w:rsidRPr="006F644E">
        <w:rPr>
          <w:rFonts w:ascii="Times New Roman" w:hAnsi="Times New Roman" w:cs="Times New Roman"/>
          <w:sz w:val="24"/>
          <w:szCs w:val="24"/>
        </w:rPr>
        <w:t xml:space="preserve"> </w:t>
      </w:r>
      <w:r w:rsidR="001D53E2" w:rsidRPr="006F644E">
        <w:rPr>
          <w:rFonts w:ascii="Times New Roman" w:hAnsi="Times New Roman" w:cs="Times New Roman"/>
          <w:sz w:val="24"/>
          <w:szCs w:val="24"/>
        </w:rPr>
        <w:t xml:space="preserve">Graver-Wade </w:t>
      </w:r>
      <w:r w:rsidR="003C187E">
        <w:rPr>
          <w:rFonts w:ascii="Times New Roman" w:hAnsi="Times New Roman" w:cs="Times New Roman"/>
          <w:sz w:val="24"/>
          <w:szCs w:val="24"/>
        </w:rPr>
        <w:t xml:space="preserve">(GW) </w:t>
      </w:r>
      <w:r w:rsidR="001D53E2" w:rsidRPr="006F644E">
        <w:rPr>
          <w:rFonts w:ascii="Times New Roman" w:hAnsi="Times New Roman" w:cs="Times New Roman"/>
          <w:sz w:val="24"/>
          <w:szCs w:val="24"/>
        </w:rPr>
        <w:t>broth</w:t>
      </w:r>
      <w:r w:rsidR="00591E0F">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{"citationID":"f0w0sorR","properties":{"formattedCitation":"{\\rtf \\super 20\\nosupersub{}}","plainCitation":"20"},"citationItems":[{"id":494,"uris":["http://zotero.org/users/1321783/items/9NI37BFB"],"uri":["http://zotero.org/users/1321783/items/9NI37BFB"],"itemData":{"id":494,"type":"article-journal","title":"A fully defined, clear and protein-free liquid medium permitting dense growth of Neisseria gonorrhoeae from very low inocula","container-title":"FEMS microbiology letters","page":"35-37","volume":"273","issue":"1","source":"PubMed","abstract":"Neisseria gonorrhoeae is difficult to cultivate in liquid medium. Currently there are no liquid media, defined or undefined, that reliably permit growth of this bacterium from low inocula. Standard clinical laboratory broths may allow multiplication of some strains of gonococci from large inocula, but such media incorporate infusates, extracts or digests and are therefore undefined. In this study, 20 gonococci of ten auxotypes were tested in various experimental media in the development of an easily prepared chemically defined, clear and protein-free liquid medium. The final medium - GW medium - allowed the growth of three clinical isolates of gonococci from inocula of &lt;10(3) CFU mL(-1) to &gt;10(8) CFU mL(-1) by 24 h. None of four commercially-available broths (nutrient broth, brain heart infusion, tryptone soya broth, and Mueller-Hinton broth) tested in parallel reliably supported growth of these isolates to the same extent. GW medium should be useful for studies of the growth of gonococci under different conditions and, as the medium is clear and colorless, this can be monitored turbidometrically. GW medium may be suitable as a basal medium for biochemical identification tests, antimicrobial susceptibility determinations and antimicrobial synergy studies.","DOI":"10.1111/j.1574-6968.2007.00776.x","ISSN":"0378-1097","note":"PMID: 17559396","journalAbbreviation":"FEMS Microbiol. Lett.","language":"ENG","author":[{"family":"Wade","given":"Jeremy James"},{"family":"Graver","given":"Michelle Angela"}],"issued":{"date-parts":[["2007",8]]},"PMID":"17559396"}}],"schema":"https://github.com/citation-style-language/schema/raw/master/csl-citation.json"} </w:instrText>
      </w:r>
      <w:r w:rsidR="00591E0F">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20</w:t>
      </w:r>
      <w:r w:rsidR="00591E0F">
        <w:rPr>
          <w:rFonts w:ascii="Times New Roman" w:hAnsi="Times New Roman" w:cs="Times New Roman"/>
          <w:sz w:val="24"/>
          <w:szCs w:val="24"/>
        </w:rPr>
        <w:fldChar w:fldCharType="end"/>
      </w:r>
      <w:r w:rsidR="009155D4" w:rsidRPr="006F644E">
        <w:rPr>
          <w:rFonts w:ascii="Times New Roman" w:hAnsi="Times New Roman" w:cs="Times New Roman"/>
          <w:sz w:val="24"/>
          <w:szCs w:val="24"/>
        </w:rPr>
        <w:t xml:space="preserve"> </w:t>
      </w:r>
      <w:r w:rsidR="001D53E2" w:rsidRPr="006F644E">
        <w:rPr>
          <w:rFonts w:ascii="Times New Roman" w:hAnsi="Times New Roman" w:cs="Times New Roman"/>
          <w:sz w:val="24"/>
          <w:szCs w:val="24"/>
        </w:rPr>
        <w:t xml:space="preserve">supports the growth of </w:t>
      </w:r>
      <w:proofErr w:type="spellStart"/>
      <w:r w:rsidR="001D53E2" w:rsidRPr="006F644E">
        <w:rPr>
          <w:rFonts w:ascii="Times New Roman" w:hAnsi="Times New Roman" w:cs="Times New Roman"/>
          <w:sz w:val="24"/>
          <w:szCs w:val="24"/>
        </w:rPr>
        <w:t>phylogenetically</w:t>
      </w:r>
      <w:proofErr w:type="spellEnd"/>
      <w:r w:rsidR="001D53E2" w:rsidRPr="006F644E">
        <w:rPr>
          <w:rFonts w:ascii="Times New Roman" w:hAnsi="Times New Roman" w:cs="Times New Roman"/>
          <w:sz w:val="24"/>
          <w:szCs w:val="24"/>
        </w:rPr>
        <w:t xml:space="preserve"> diverse </w:t>
      </w:r>
      <w:proofErr w:type="spellStart"/>
      <w:r w:rsidR="001D53E2" w:rsidRPr="006F644E">
        <w:rPr>
          <w:rFonts w:ascii="Times New Roman" w:hAnsi="Times New Roman" w:cs="Times New Roman"/>
          <w:sz w:val="24"/>
          <w:szCs w:val="24"/>
        </w:rPr>
        <w:t>auxotypes</w:t>
      </w:r>
      <w:proofErr w:type="spellEnd"/>
      <w:r w:rsidR="001D53E2" w:rsidRPr="006F644E">
        <w:rPr>
          <w:rFonts w:ascii="Times New Roman" w:hAnsi="Times New Roman" w:cs="Times New Roman"/>
          <w:sz w:val="24"/>
          <w:szCs w:val="24"/>
        </w:rPr>
        <w:t xml:space="preserve"> and clinical isolates</w:t>
      </w:r>
      <w:ins w:id="88" w:author="Unemo Magnus, USÖ Labmed länsklinik" w:date="2016-12-28T21:09:00Z">
        <w:r w:rsidR="000E31B8">
          <w:rPr>
            <w:rFonts w:ascii="Times New Roman" w:hAnsi="Times New Roman" w:cs="Times New Roman"/>
            <w:sz w:val="24"/>
            <w:szCs w:val="24"/>
          </w:rPr>
          <w:t>,</w:t>
        </w:r>
      </w:ins>
      <w:r w:rsidR="001D53E2" w:rsidRPr="006F644E">
        <w:rPr>
          <w:rFonts w:ascii="Times New Roman" w:hAnsi="Times New Roman" w:cs="Times New Roman"/>
          <w:sz w:val="24"/>
          <w:szCs w:val="24"/>
        </w:rPr>
        <w:t xml:space="preserve"> </w:t>
      </w:r>
      <w:r w:rsidR="00E82349" w:rsidRPr="006F644E">
        <w:rPr>
          <w:rFonts w:ascii="Times New Roman" w:hAnsi="Times New Roman" w:cs="Times New Roman"/>
          <w:sz w:val="24"/>
          <w:szCs w:val="24"/>
        </w:rPr>
        <w:t xml:space="preserve">and might be a suitable medium for </w:t>
      </w:r>
      <w:r w:rsidR="000F10F9" w:rsidRPr="006F644E">
        <w:rPr>
          <w:rFonts w:ascii="Times New Roman" w:hAnsi="Times New Roman" w:cs="Times New Roman"/>
          <w:sz w:val="24"/>
          <w:szCs w:val="24"/>
        </w:rPr>
        <w:t>susceptibility</w:t>
      </w:r>
      <w:r w:rsidR="00E82349" w:rsidRPr="006F644E">
        <w:rPr>
          <w:rFonts w:ascii="Times New Roman" w:hAnsi="Times New Roman" w:cs="Times New Roman"/>
          <w:sz w:val="24"/>
          <w:szCs w:val="24"/>
        </w:rPr>
        <w:t xml:space="preserve"> testing</w:t>
      </w:r>
      <w:r w:rsidR="006F644E">
        <w:rPr>
          <w:rFonts w:ascii="Times New Roman" w:hAnsi="Times New Roman" w:cs="Times New Roman"/>
          <w:sz w:val="24"/>
          <w:szCs w:val="24"/>
        </w:rPr>
        <w:t>.</w:t>
      </w:r>
      <w:r w:rsidR="001D53E2" w:rsidRPr="006F644E">
        <w:rPr>
          <w:rFonts w:ascii="Times New Roman" w:hAnsi="Times New Roman" w:cs="Times New Roman"/>
          <w:sz w:val="24"/>
          <w:szCs w:val="24"/>
        </w:rPr>
        <w:fldChar w:fldCharType="begin"/>
      </w:r>
      <w:r w:rsidR="00591E0F">
        <w:rPr>
          <w:rFonts w:ascii="Times New Roman" w:hAnsi="Times New Roman" w:cs="Times New Roman"/>
          <w:sz w:val="24"/>
          <w:szCs w:val="24"/>
        </w:rPr>
        <w:instrText xml:space="preserve"> ADDIN ZOTERO_ITEM CSL_CITATION {"citationID":"27a5hr7egp","properties":{"formattedCitation":"{\\rtf \\super 21,22\\nosupersub{}}","plainCitation":"21,22"},"citationItems":[{"id":233,"uris":["http://zotero.org/users/1321783/items/JKKUIUNK"],"uri":["http://zotero.org/users/1321783/items/JKKUIUNK"],"itemData":{"id":233,"type":"article-journal","title":"Genetic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591E0F">
        <w:rPr>
          <w:rFonts w:ascii="Cambria Math" w:hAnsi="Cambria Math" w:cs="Cambria Math"/>
          <w:sz w:val="24"/>
          <w:szCs w:val="24"/>
        </w:rPr>
        <w:instrText>ﬄ</w:instrText>
      </w:r>
      <w:r w:rsidR="00591E0F">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591E0F">
        <w:rPr>
          <w:rFonts w:ascii="Cambria Math" w:hAnsi="Cambria Math" w:cs="Cambria Math"/>
          <w:sz w:val="24"/>
          <w:szCs w:val="24"/>
        </w:rPr>
        <w:instrText>ﬄ</w:instrText>
      </w:r>
      <w:r w:rsidR="00591E0F">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instrText>
      </w:r>
      <w:r w:rsidR="001D53E2"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21,22</w:t>
      </w:r>
      <w:r w:rsidR="001D53E2" w:rsidRPr="006F644E">
        <w:rPr>
          <w:rFonts w:ascii="Times New Roman" w:hAnsi="Times New Roman" w:cs="Times New Roman"/>
          <w:sz w:val="24"/>
          <w:szCs w:val="24"/>
        </w:rPr>
        <w:fldChar w:fldCharType="end"/>
      </w:r>
      <w:r w:rsidR="001D53E2" w:rsidRPr="006F644E">
        <w:rPr>
          <w:rFonts w:ascii="Times New Roman" w:hAnsi="Times New Roman" w:cs="Times New Roman"/>
          <w:sz w:val="24"/>
          <w:szCs w:val="24"/>
        </w:rPr>
        <w:t xml:space="preserve"> </w:t>
      </w:r>
    </w:p>
    <w:p w14:paraId="7C8FAF1E" w14:textId="4FF9C1FC" w:rsidR="006A110D" w:rsidRPr="006F644E" w:rsidRDefault="00926840"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Unfortunately, </w:t>
      </w:r>
      <w:r w:rsidR="00E82349" w:rsidRPr="006F644E">
        <w:rPr>
          <w:rFonts w:ascii="Times New Roman" w:hAnsi="Times New Roman" w:cs="Times New Roman"/>
          <w:sz w:val="24"/>
          <w:szCs w:val="24"/>
        </w:rPr>
        <w:t xml:space="preserve">MIC values based on doubling dilution series are left, interval, or right censored discrete data which </w:t>
      </w:r>
      <w:r w:rsidR="00CE2D5B" w:rsidRPr="006F644E">
        <w:rPr>
          <w:rFonts w:ascii="Times New Roman" w:hAnsi="Times New Roman" w:cs="Times New Roman"/>
          <w:sz w:val="24"/>
          <w:szCs w:val="24"/>
        </w:rPr>
        <w:t>makes error statistics challenging</w:t>
      </w:r>
      <w:r w:rsidR="006F644E">
        <w:rPr>
          <w:rFonts w:ascii="Times New Roman" w:hAnsi="Times New Roman" w:cs="Times New Roman"/>
          <w:sz w:val="24"/>
          <w:szCs w:val="24"/>
        </w:rPr>
        <w:t>.</w:t>
      </w:r>
      <w:r w:rsidR="00E82349"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{"citationID":"2990bihs4q","properties":{"formattedCitation":"{\\rtf \\super 23\\nosupersub{}}","plainCitation":"23"},"citationItems":[{"id":360,"uris":["http://zotero.org/users/1321783/items/UK7MBUAU"],"uri":["http://zotero.org/users/1321783/items/UK7MBUAU"],"itemData":{"id":360,"type":"article-journal","title":"New Statistical Technique for Analyzing MIC-Based Susceptibility Data","container-title":"Antimicrobial Agents and Chemotherapy","page":"1557-1563","volume":"56","issue":"3","source":"aac.asm.org","abstract":"Seventeen laboratories participated in a cooperative study to validate the regional susceptibility testing of Neisseria gonorrhoeae in The Netherlands. International reference strains were distributed. Each laboratory determined the MICs of ciprofloxacin, penicillin, and tetracycline, for each strain by Etest. To explore a more transparent assessment of quality and comparability, a statistical regression model was fitted to the data that accounted for the censoring of the MICs. The mean MICs found by all of the laboratories except three were closer than one 2-fold dilution step to the overall mean, and the mean MICs of each antimicrobial agent were close to the MICs for the international reference strains. This approach provided an efficient tool to analyze the performance of the Dutch decentralized gonococcal resistance monitoring system and confirmed good and comparable standards.","DOI":"10.1128/AAC.05777-11","ISSN":"0066-4804, 1098-6596","note":"00003 \nPMID: 22232288","journalAbbreviation":"Antimicrob. Agents Chemother.","language":"en","author":[{"family":"Kassteele","given":"Jan","dropping-particle":"van de"},{"family":"Santen-Verheuvel","given":"Marga G.","dropping-particle":"van"},{"family":"Koedijk","given":"Femke D. H."},{"family":"Dam","given":"Alje P.","dropping-particle":"van"},{"family":"Sande","given":"Marianne A. B.","dropping-particle":"van der"},{"family":"Neeling","given":"Albert J.","dropping-particle":"de"}],"issued":{"date-parts":[["2012",3,1]]},"PMID":"22232288"}}],"schema":"https://github.com/citation-style-language/schema/raw/master/csl-citation.json"} </w:instrText>
      </w:r>
      <w:r w:rsidR="00E82349"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23</w:t>
      </w:r>
      <w:r w:rsidR="00E82349" w:rsidRPr="006F644E">
        <w:rPr>
          <w:rFonts w:ascii="Times New Roman" w:hAnsi="Times New Roman" w:cs="Times New Roman"/>
          <w:sz w:val="24"/>
          <w:szCs w:val="24"/>
        </w:rPr>
        <w:fldChar w:fldCharType="end"/>
      </w:r>
      <w:r w:rsidR="00E82349" w:rsidRPr="006F644E">
        <w:rPr>
          <w:rFonts w:ascii="Times New Roman" w:hAnsi="Times New Roman" w:cs="Times New Roman"/>
          <w:sz w:val="24"/>
          <w:szCs w:val="24"/>
        </w:rPr>
        <w:t xml:space="preserve"> </w:t>
      </w:r>
      <w:r w:rsidR="009155D4" w:rsidRPr="006F644E">
        <w:rPr>
          <w:rFonts w:ascii="Times New Roman" w:hAnsi="Times New Roman" w:cs="Times New Roman"/>
          <w:sz w:val="24"/>
          <w:szCs w:val="24"/>
        </w:rPr>
        <w:t xml:space="preserve">The potency of drugs in pharmacology is frequently measured with dose-response curves, as this allows the estimation of the effective concentration (EC) at a specified response level. </w:t>
      </w:r>
      <w:r>
        <w:rPr>
          <w:rFonts w:ascii="Times New Roman" w:hAnsi="Times New Roman" w:cs="Times New Roman"/>
          <w:sz w:val="24"/>
          <w:szCs w:val="24"/>
        </w:rPr>
        <w:t xml:space="preserve">Furthermore, </w:t>
      </w:r>
      <w:r w:rsidR="00E82349" w:rsidRPr="006F644E">
        <w:rPr>
          <w:rFonts w:ascii="Times New Roman" w:hAnsi="Times New Roman" w:cs="Times New Roman"/>
          <w:sz w:val="24"/>
          <w:szCs w:val="24"/>
        </w:rPr>
        <w:t xml:space="preserve">EC </w:t>
      </w:r>
      <w:r w:rsidR="006A110D" w:rsidRPr="006F644E">
        <w:rPr>
          <w:rFonts w:ascii="Times New Roman" w:hAnsi="Times New Roman" w:cs="Times New Roman"/>
          <w:sz w:val="24"/>
          <w:szCs w:val="24"/>
        </w:rPr>
        <w:t>values on a continuous scale take</w:t>
      </w:r>
      <w:r w:rsidR="001D53E2" w:rsidRPr="006F644E">
        <w:rPr>
          <w:rFonts w:ascii="Times New Roman" w:hAnsi="Times New Roman" w:cs="Times New Roman"/>
          <w:sz w:val="24"/>
          <w:szCs w:val="24"/>
        </w:rPr>
        <w:t xml:space="preserve"> the variability of the data into account by calculating </w:t>
      </w:r>
      <w:commentRangeStart w:id="89"/>
      <w:del w:id="90" w:author="sunny" w:date="2017-01-04T11:56:00Z">
        <w:r w:rsidR="001D53E2" w:rsidRPr="006F644E" w:rsidDel="00C858B9">
          <w:rPr>
            <w:rFonts w:ascii="Times New Roman" w:hAnsi="Times New Roman" w:cs="Times New Roman"/>
            <w:sz w:val="24"/>
            <w:szCs w:val="24"/>
          </w:rPr>
          <w:delText>model based</w:delText>
        </w:r>
        <w:commentRangeEnd w:id="89"/>
        <w:r w:rsidR="006957F3" w:rsidDel="00C858B9">
          <w:rPr>
            <w:rStyle w:val="CommentReference"/>
          </w:rPr>
          <w:commentReference w:id="89"/>
        </w:r>
        <w:r w:rsidR="001D53E2" w:rsidRPr="006F644E" w:rsidDel="00C858B9">
          <w:rPr>
            <w:rFonts w:ascii="Times New Roman" w:hAnsi="Times New Roman" w:cs="Times New Roman"/>
            <w:sz w:val="24"/>
            <w:szCs w:val="24"/>
          </w:rPr>
          <w:delText xml:space="preserve"> </w:delText>
        </w:r>
      </w:del>
      <w:r w:rsidR="001D53E2" w:rsidRPr="006F644E">
        <w:rPr>
          <w:rFonts w:ascii="Times New Roman" w:hAnsi="Times New Roman" w:cs="Times New Roman"/>
          <w:sz w:val="24"/>
          <w:szCs w:val="24"/>
        </w:rPr>
        <w:t>confidence intervals</w:t>
      </w:r>
      <w:r w:rsidR="006A110D" w:rsidRPr="006F644E">
        <w:rPr>
          <w:rFonts w:ascii="Times New Roman" w:hAnsi="Times New Roman" w:cs="Times New Roman"/>
          <w:sz w:val="24"/>
          <w:szCs w:val="24"/>
        </w:rPr>
        <w:t xml:space="preserve"> </w:t>
      </w:r>
      <w:r w:rsidR="00B6403F">
        <w:rPr>
          <w:rFonts w:ascii="Times New Roman" w:hAnsi="Times New Roman" w:cs="Times New Roman"/>
          <w:sz w:val="24"/>
          <w:szCs w:val="24"/>
        </w:rPr>
        <w:t>(CIs)</w:t>
      </w:r>
      <w:r w:rsidR="001D53E2" w:rsidRPr="006F644E">
        <w:rPr>
          <w:rFonts w:ascii="Times New Roman" w:hAnsi="Times New Roman" w:cs="Times New Roman"/>
          <w:sz w:val="24"/>
          <w:szCs w:val="24"/>
        </w:rPr>
        <w:t>.</w:t>
      </w:r>
      <w:r w:rsidR="009155D4" w:rsidRPr="006F644E">
        <w:rPr>
          <w:rFonts w:ascii="Times New Roman" w:hAnsi="Times New Roman" w:cs="Times New Roman"/>
          <w:sz w:val="24"/>
          <w:szCs w:val="24"/>
        </w:rPr>
        <w:t xml:space="preserve"> In the field of toxicology </w:t>
      </w:r>
      <w:r w:rsidR="00E453AC">
        <w:rPr>
          <w:rFonts w:ascii="Times New Roman" w:hAnsi="Times New Roman" w:cs="Times New Roman"/>
          <w:sz w:val="24"/>
          <w:szCs w:val="24"/>
        </w:rPr>
        <w:t xml:space="preserve">the </w:t>
      </w:r>
      <w:r w:rsidR="005F0837">
        <w:rPr>
          <w:rFonts w:ascii="Times New Roman" w:hAnsi="Times New Roman" w:cs="Times New Roman"/>
          <w:sz w:val="24"/>
          <w:szCs w:val="24"/>
        </w:rPr>
        <w:t>lower</w:t>
      </w:r>
      <w:r w:rsidR="00E453AC">
        <w:rPr>
          <w:rFonts w:ascii="Times New Roman" w:hAnsi="Times New Roman" w:cs="Times New Roman"/>
          <w:sz w:val="24"/>
          <w:szCs w:val="24"/>
        </w:rPr>
        <w:t xml:space="preserve"> confidence interval </w:t>
      </w:r>
      <w:r w:rsidR="00F6313D">
        <w:rPr>
          <w:rFonts w:ascii="Times New Roman" w:hAnsi="Times New Roman" w:cs="Times New Roman"/>
          <w:sz w:val="24"/>
          <w:szCs w:val="24"/>
        </w:rPr>
        <w:t xml:space="preserve">is </w:t>
      </w:r>
      <w:r w:rsidR="00E453AC">
        <w:rPr>
          <w:rFonts w:ascii="Times New Roman" w:hAnsi="Times New Roman" w:cs="Times New Roman"/>
          <w:sz w:val="24"/>
          <w:szCs w:val="24"/>
        </w:rPr>
        <w:t>defined as</w:t>
      </w:r>
      <w:r w:rsidR="005F0837">
        <w:rPr>
          <w:rFonts w:ascii="Times New Roman" w:hAnsi="Times New Roman" w:cs="Times New Roman"/>
          <w:sz w:val="24"/>
          <w:szCs w:val="24"/>
        </w:rPr>
        <w:t xml:space="preserve"> non-toxic concentration.</w:t>
      </w:r>
      <w:r w:rsidR="00E453AC">
        <w:rPr>
          <w:rFonts w:ascii="Times New Roman" w:hAnsi="Times New Roman" w:cs="Times New Roman"/>
          <w:sz w:val="24"/>
          <w:szCs w:val="24"/>
        </w:rPr>
        <w:t xml:space="preserve"> </w:t>
      </w:r>
      <w:r w:rsidR="005F0837">
        <w:rPr>
          <w:rFonts w:ascii="Times New Roman" w:hAnsi="Times New Roman" w:cs="Times New Roman"/>
          <w:sz w:val="24"/>
          <w:szCs w:val="24"/>
        </w:rPr>
        <w:t>T</w:t>
      </w:r>
      <w:r w:rsidR="009155D4" w:rsidRPr="006F644E">
        <w:rPr>
          <w:rFonts w:ascii="Times New Roman" w:hAnsi="Times New Roman" w:cs="Times New Roman"/>
          <w:sz w:val="24"/>
          <w:szCs w:val="24"/>
        </w:rPr>
        <w:t>his</w:t>
      </w:r>
      <w:r w:rsidR="005F0837">
        <w:rPr>
          <w:rFonts w:ascii="Times New Roman" w:hAnsi="Times New Roman" w:cs="Times New Roman"/>
          <w:sz w:val="24"/>
          <w:szCs w:val="24"/>
        </w:rPr>
        <w:t xml:space="preserve"> so called</w:t>
      </w:r>
      <w:r w:rsidR="009155D4" w:rsidRPr="006F644E">
        <w:rPr>
          <w:rFonts w:ascii="Times New Roman" w:hAnsi="Times New Roman" w:cs="Times New Roman"/>
          <w:sz w:val="24"/>
          <w:szCs w:val="24"/>
        </w:rPr>
        <w:t xml:space="preserve"> benchmark dose approach </w:t>
      </w:r>
      <w:r w:rsidR="00E453AC">
        <w:rPr>
          <w:rFonts w:ascii="Times New Roman" w:hAnsi="Times New Roman" w:cs="Times New Roman"/>
          <w:sz w:val="24"/>
          <w:szCs w:val="24"/>
        </w:rPr>
        <w:t xml:space="preserve">(BMD) </w:t>
      </w:r>
      <w:r w:rsidR="003979B5">
        <w:rPr>
          <w:rFonts w:ascii="Times New Roman" w:hAnsi="Times New Roman" w:cs="Times New Roman"/>
          <w:sz w:val="24"/>
          <w:szCs w:val="24"/>
        </w:rPr>
        <w:t xml:space="preserve">has </w:t>
      </w:r>
      <w:r w:rsidR="009155D4" w:rsidRPr="006F644E">
        <w:rPr>
          <w:rFonts w:ascii="Times New Roman" w:hAnsi="Times New Roman" w:cs="Times New Roman"/>
          <w:sz w:val="24"/>
          <w:szCs w:val="24"/>
        </w:rPr>
        <w:t xml:space="preserve">largely replaced methods that rely on </w:t>
      </w:r>
      <w:r w:rsidR="00F6313D">
        <w:rPr>
          <w:rFonts w:ascii="Times New Roman" w:hAnsi="Times New Roman" w:cs="Times New Roman"/>
          <w:sz w:val="24"/>
          <w:szCs w:val="24"/>
        </w:rPr>
        <w:t xml:space="preserve">dense </w:t>
      </w:r>
      <w:r w:rsidR="00A149CF" w:rsidRPr="006F644E">
        <w:rPr>
          <w:rFonts w:ascii="Times New Roman" w:hAnsi="Times New Roman" w:cs="Times New Roman"/>
          <w:sz w:val="24"/>
          <w:szCs w:val="24"/>
        </w:rPr>
        <w:t>dose spacing because of its statistical superiority</w:t>
      </w:r>
      <w:r w:rsidR="00F6313D">
        <w:rPr>
          <w:rFonts w:ascii="Times New Roman" w:hAnsi="Times New Roman" w:cs="Times New Roman"/>
          <w:sz w:val="24"/>
          <w:szCs w:val="24"/>
        </w:rPr>
        <w:t xml:space="preserve"> and reduction of animal use</w:t>
      </w:r>
      <w:r w:rsidR="006F644E">
        <w:rPr>
          <w:rFonts w:ascii="Times New Roman" w:hAnsi="Times New Roman" w:cs="Times New Roman"/>
          <w:sz w:val="24"/>
          <w:szCs w:val="24"/>
        </w:rPr>
        <w:t>.</w:t>
      </w:r>
      <w:r w:rsidR="00C8642A"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{"citationID":"tYER81jX","properties":{"formattedCitation":"{\\rtf \\super 24\\uc0\\u8211{}27\\nosupersub{}}","plainCitation":"24–27"},"citationItems":[{"id":479,"uris":["http://zotero.org/users/1321783/items/8S5URJIZ"],"uri":["http://zotero.org/users/1321783/items/8S5URJIZ"],"itemData":{"id":479,"type":"article-journal","title":"Benchmark dose and the three Rs. Part I. Getting more information from the same number of animals","container-title":"Critical Reviews in Toxicology","page":"557-567","volume":"44","issue":"7","source":"PubMed","abstract":"Evaluating dose-response data using the Benchmark dose (BMD) approach rather than by the no observed adverse effect (NOAEL) approach implies a considerable step forward from the perspective of the Reduction, Replacement, and Refinement, three Rs, in particular the R of reduction: more information is obtained from the same number of animals, or, vice versa, similar information may be obtained from fewer animals. The first part of this twin paper focusses on the former, the second on the latter aspect. Regarding the former, the BMD approach provides more information from any given dose-response dataset in various ways. First, the BMDL (= BMD lower confidence bound) provides more information by its more explicit definition. Further, as compared to the NOAEL approach the BMD approach results in more statistical precision in the value of the point of departure (PoD), for deriving exposure limits. While part of the animals in the study do not directly contribute to the numerical value of a NOAEL, all animals are effectively used and do contribute to a BMDL. In addition, the BMD approach allows for combining similar datasets for the same chemical (e.g., both sexes) in a single analysis, which further increases precision. By combining a dose-response dataset with similar historical data for other chemicals, the precision can even be substantially increased. Further, the BMD approach results in more precise estimates for relative potency factors (RPFs, or TEFs). And finally, the BMD approach is not only more precise, it also allows for quantification of the precision in the BMD estimate, which is not possible in the NOAEL approach.","DOI":"10.3109/10408444.2014.925423","ISSN":"1547-6898","note":"PMID: 25000332","journalAbbreviation":"Crit. Rev. Toxicol.","language":"ENG","author":[{"family":"Slob","given":"Wout"}],"issued":{"date-parts":[["2014",8]]},"PMID":"25000332"},"label":"page"},{"id":481,"uris":["http://zotero.org/users/1321783/items/UERB9STT"],"uri":["http://zotero.org/users/1321783/items/UERB9STT"],"itemData":{"id":481,"type":"article-journal","title":"Benchmark dose and the three Rs. Part II. Consequences for study design and animal use","container-title":"Critical Reviews in Toxicology","page":"568-580","volume":"44","issue":"7","source":"PubMed","abstract":"OECD test guidelines for standard toxicity studies prescribe (minimal) numbers of animals, but these are not substantiated by a quantitative analysis of the relationship between number of animals and the required performance of the associated study design. This paper provides a general approach of how this relationship may be established and discusses the approach in more detail by focusing on the three typical repeated-dose studies (subacute, subchronic, and chronic). Quantitative results derived from simulation studies, including some new results, are summarized and their consequences for study guidelines are discussed. The currently prescribed study designs for repeated-dose studies do not appear to be sufficient when the NOAEL is used for evaluating the data--the probability of not detecting toxicologically significant effects is high. The ensuing need for increasing the number of animals may be avoided by replacing the NOAEL approach by the BMD approach as it increases the probability of detecting the same effects without increasing the number of animals. Hence, applying the BMD approach will result in a virtual reduction in the number of animals. Further, the BMD approach allows for a real reduction in the number of animals on various grounds. It allows for analyzing combined similar datasets, resulting in an increase in precision, which can be translated in animal reduction while keeping the same precision. In addition, applying the BMD approach may be expected to result in animal reduction in the long run, as it allows for distributing the same number of animals over more doses without loss of precision. The latter will reduce the need to repeat studies due to unfortunate dose location.","DOI":"10.3109/10408444.2014.925424","ISSN":"1547-6898","note":"PMID: 25000331","journalAbbreviation":"Crit. Rev. Toxicol.","language":"ENG","author":[{"family":"Slob","given":"Wout"}],"issued":{"date-parts":[["2014",8]]},"PMID":"25000331"},"label":"page"},{"id":475,"uris":["http://zotero.org/users/1321783/items/V6H7Z6BI"],"uri":["http://zotero.org/users/1321783/items/V6H7Z6BI"],"itemData":{"id":475,"type":"article-journal","title":"Introduction to benchmark dose methods and U.S. EPA's benchmark dose software (BMDS) version 2.1.1","container-title":"Toxicology and Applied Pharmacology","page":"181-191","volume":"254","issue":"2","source":"PubMed","abstract":"Traditionally, the No-Observed-Adverse-Effect-Level (NOAEL) approach has been used to determine the point of departure (POD) from animal toxicology data for use in human health risk assessments. However, this approach is subject to substantial limitations that have been well defined, such as strict dependence on the dose selection, dose spacing, and sample size of the study from which the critical effect has been identified. Also, the NOAEL approach fails to take into consideration the shape of the dose-response curve and other related information. The benchmark dose (BMD) method, originally proposed as an alternative to the NOAEL methodology in the 1980s, addresses many of the limitations of the NOAEL method. It is less dependent on dose selection and spacing, and it takes into account the shape of the dose-response curve. In addition, the estimation of a BMD 95% lower bound confidence limit (BMDL) results in a POD that appropriately accounts for study quality (i.e., sample size). With the recent advent of user-friendly BMD software programs, including the U.S. Environmental Protection Agency's (U.S. EPA) Benchmark Dose Software (BMDS), BMD has become the method of choice for many health organizations world-wide. This paper discusses the BMD methods and corresponding software (i.e., BMDS version 2.1.1) that have been developed by the U.S. EPA, and includes a comparison with recently released European Food Safety Authority (EFSA) BMD guidance.","DOI":"10.1016/j.taap.2010.10.016","ISSN":"1096-0333","note":"PMID: 21034758","journalAbbreviation":"Toxicol. Appl. Pharmacol.","language":"ENG","author":[{"family":"Davis","given":"J. Allen"},{"family":"Gift","given":"Jeffrey S."},{"family":"Zhao","given":"Q. Jay"}],"issued":{"date-parts":[["2011",7,15]]},"PMID":"21034758"},"label":"page"},{"id":477,"uris":["http://zotero.org/users/1321783/items/6CWPS2GJ"],"uri":["http://zotero.org/users/1321783/items/6CWPS2GJ"],"itemData":{"id":477,"type":"article-journal","title":"The benchmark dose method--review of available models, and recommendations for application in health risk assessment","container-title":"Critical Reviews in Toxicology","page":"505-542","volume":"33","issue":"5","source":"PubMed","abstract":"The benchmark dose method has been proposed as an alternative to the no-observed-adverse-effect level (NOAEL) approach for assessing noncancer risks associated with hazardous compounds. The benchmark dose method is a more powerful statistical tool than the traditional NOAEL approach and represents a step in the right direction for a more accurate risk assessment. The benchmark dose method involves fitting a mathematical model to all the dose-response data within a study, and thus more biological information is incorporated in the resulting estimates of guidance values (e.g., acceptable daily intakes, ADIs). Although there is an increasing interest in the benchmark dose approach, it has not yet found its way into the regulatory toxicology in Europe, while in the United States the U.S. Environmental Protection Agency (EPA) already uses the benchmark dose in health risk assessment. Several software packages are today available for benchmark dose calculations. The availability of software to facilitate the analysis can make modeling appear simple, but often the interpretation of the results is not trivial, and it is recommended that benchmark dose modeling be performed in collaboration with a toxicologist and someone familiar with this type of statistical analysis. The procedure does not replace expert judgments of toxicologists and others addressing the hazard characterization issues in risk assessment. The aim of this article is to make risk assessors familiar with the concept, to show how the method can be used, and to describe some possibilities, limitations, and extensions of the benchmark dose approach. In this article the benchmark dose approach is presented in detail and compared to the traditional NOAEL approach. Statistical methods essential for the benchmark dose method are presented in Appendix A, and different mathematical models used in the U.S. EPA's BMD software, the Crump software, and the Kalliomaa software are described in the text and in Appendix B. For replacement of NOAEL in health risk assessment it is considered important that consensus is reached on the crucial parts of the benchmark dose method, that is, selection of risk types and the determination of a response level corresponding to the BMD, especially for continuous data. It is suggested that the BMD method is used as a first choice and that in cases where it is not possible to fit a model to the data the traditional NOAEL approach should be used instead. The possibilities to make benchmark dose calculations on continuous data need to be further investigated. In addition, it is of importance to study whether it would be appropriate to increase the number of dose levels by decreasing the number of animals in each dose group.","ISSN":"1040-8444","note":"PMID: 14594105","journalAbbreviation":"Crit. Rev. Toxicol.","language":"ENG","author":[{"family":"Filipsson","given":"Agneta Falk"},{"family":"Sand","given":"Salomon"},{"family":"Nilsson","given":"John"},{"family":"Victorin","given":"Katarina"}],"issued":{"date-parts":[["2003"]]},"PMID":"14594105"},"label":"page"}],"schema":"https://github.com/citation-style-language/schema/raw/master/csl-citation.json"} </w:instrText>
      </w:r>
      <w:r w:rsidR="00C8642A"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24–27</w:t>
      </w:r>
      <w:r w:rsidR="00C8642A" w:rsidRPr="006F644E">
        <w:rPr>
          <w:rFonts w:ascii="Times New Roman" w:hAnsi="Times New Roman" w:cs="Times New Roman"/>
          <w:sz w:val="24"/>
          <w:szCs w:val="24"/>
        </w:rPr>
        <w:fldChar w:fldCharType="end"/>
      </w:r>
      <w:r w:rsidR="006A110D" w:rsidRPr="006F644E">
        <w:rPr>
          <w:rFonts w:ascii="Times New Roman" w:hAnsi="Times New Roman" w:cs="Times New Roman"/>
          <w:sz w:val="24"/>
          <w:szCs w:val="24"/>
        </w:rPr>
        <w:t xml:space="preserve"> </w:t>
      </w:r>
      <w:r w:rsidR="00CE2D5B" w:rsidRPr="006F644E">
        <w:rPr>
          <w:rFonts w:ascii="Times New Roman" w:hAnsi="Times New Roman" w:cs="Times New Roman"/>
          <w:sz w:val="24"/>
          <w:szCs w:val="24"/>
        </w:rPr>
        <w:t xml:space="preserve">Furthermore, the </w:t>
      </w:r>
      <w:r w:rsidR="00F6313D">
        <w:rPr>
          <w:rFonts w:ascii="Times New Roman" w:hAnsi="Times New Roman" w:cs="Times New Roman"/>
          <w:sz w:val="24"/>
          <w:szCs w:val="24"/>
        </w:rPr>
        <w:t>slope</w:t>
      </w:r>
      <w:r w:rsidR="00F6313D" w:rsidRPr="006F644E">
        <w:rPr>
          <w:rFonts w:ascii="Times New Roman" w:hAnsi="Times New Roman" w:cs="Times New Roman"/>
          <w:sz w:val="24"/>
          <w:szCs w:val="24"/>
        </w:rPr>
        <w:t xml:space="preserve"> </w:t>
      </w:r>
      <w:r w:rsidR="00CE2D5B" w:rsidRPr="006F644E">
        <w:rPr>
          <w:rFonts w:ascii="Times New Roman" w:hAnsi="Times New Roman" w:cs="Times New Roman"/>
          <w:sz w:val="24"/>
          <w:szCs w:val="24"/>
        </w:rPr>
        <w:t xml:space="preserve">of the </w:t>
      </w:r>
      <w:proofErr w:type="spellStart"/>
      <w:r w:rsidR="00CE2D5B" w:rsidRPr="006F644E">
        <w:rPr>
          <w:rFonts w:ascii="Times New Roman" w:hAnsi="Times New Roman" w:cs="Times New Roman"/>
          <w:sz w:val="24"/>
          <w:szCs w:val="24"/>
        </w:rPr>
        <w:t>pharmacodynamic</w:t>
      </w:r>
      <w:proofErr w:type="spellEnd"/>
      <w:r w:rsidR="00CE2D5B" w:rsidRPr="006F644E">
        <w:rPr>
          <w:rFonts w:ascii="Times New Roman" w:hAnsi="Times New Roman" w:cs="Times New Roman"/>
          <w:sz w:val="24"/>
          <w:szCs w:val="24"/>
        </w:rPr>
        <w:t xml:space="preserve"> curve</w:t>
      </w:r>
      <w:r w:rsidR="005F0837">
        <w:rPr>
          <w:rFonts w:ascii="Times New Roman" w:hAnsi="Times New Roman" w:cs="Times New Roman"/>
          <w:sz w:val="24"/>
          <w:szCs w:val="24"/>
        </w:rPr>
        <w:t xml:space="preserve"> can</w:t>
      </w:r>
      <w:r w:rsidR="00CE2D5B" w:rsidRPr="006F644E">
        <w:rPr>
          <w:rFonts w:ascii="Times New Roman" w:hAnsi="Times New Roman" w:cs="Times New Roman"/>
          <w:sz w:val="24"/>
          <w:szCs w:val="24"/>
        </w:rPr>
        <w:t xml:space="preserve"> provide additional valuable information on the compound</w:t>
      </w:r>
      <w:r w:rsidR="00A149CF" w:rsidRPr="006F644E">
        <w:rPr>
          <w:rFonts w:ascii="Times New Roman" w:hAnsi="Times New Roman" w:cs="Times New Roman"/>
          <w:sz w:val="24"/>
          <w:szCs w:val="24"/>
        </w:rPr>
        <w:t>s</w:t>
      </w:r>
      <w:r w:rsidR="003979B5">
        <w:rPr>
          <w:rFonts w:ascii="Times New Roman" w:hAnsi="Times New Roman" w:cs="Times New Roman"/>
          <w:sz w:val="24"/>
          <w:szCs w:val="24"/>
        </w:rPr>
        <w:t xml:space="preserve"> being tested</w:t>
      </w:r>
      <w:r w:rsidR="006F644E">
        <w:rPr>
          <w:rFonts w:ascii="Times New Roman" w:hAnsi="Times New Roman" w:cs="Times New Roman"/>
          <w:sz w:val="24"/>
          <w:szCs w:val="24"/>
        </w:rPr>
        <w:t>.</w:t>
      </w:r>
      <w:r w:rsidR="00CE2D5B"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{"citationID":"pbg83q3kg","properties":{"formattedCitation":"{\\rtf \\super 28\\nosupersub{}}","plainCitation":"28"},"citationItems":[{"id":467,"uris":["http://zotero.org/users/1321783/items/4NDETHNA"],"uri":["http://zotero.org/users/1321783/items/4NDETHNA"],"itemData":{"id":467,"type":"article-journal","title":"Dose–response curve slope is a missing dimension in the analysis of HIV-1 drug resistance","container-title":"Proceedings of the National Academy of Sciences of the United States of America","page":"7613-7618","volume":"108","issue":"18","source":"PubMed Central","abstract":"HIV-1 drug resistance is a major clinical problem. Resistance is evaluated using in vitro assays measuring the fold change in IC50 caused by resistance mutations. Antiretroviral drugs are used at concentrations above IC50, however, and inhibition at clinical concentrations can only be predicted from IC50 if the shape of the dose–response curve is also known. Curve shape is influenced by cooperative interactions and is described mathematically by the slope parameter or Hill coefficient (m). Implicit in current analysis of resistance is the assumption that mutations shift dose–response curves to the right without affecting the slope. We show here that m is altered by resistance mutations. For reverse transcriptase and fusion inhibitors, single resistance mutations affect both slope and IC50. For protease inhibitors, single mutations primarily affect slope. For integrase inhibitors, only IC50 is affected. Thus, there are fundamental pharmacodynamic differences in resistance to different drug classes. Instantaneous inhibitory potential (IIP), the log inhibition of single-round infectivity at clinical concentrations, takes into account both slope and IC50, and thus provides a direct measure of the reduction in susceptibility produced by mutations and the residual activity of drugs against resistant viruses. The standard measure, fold change in IC50, does not correlate well with changes in IIP when mutations alter slope. These results challenge a fundamental assumption underlying current analysis of HIV-1 drug resistance and suggest that a more complete understanding of how resistance mutations reduce antiviral activity requires consideration of a previously ignored parameter, the dose–response curve slope.","DOI":"10.1073/pnas.1018360108","ISSN":"0027-8424","note":"00048 \nPMID: 21502494\nPMCID: PMC3088572","journalAbbreviation":"Proc Natl Acad Sci U S A","author":[{"family":"Sampah","given":"Maame Efua S."},{"family":"Shen","given":"Lin"},{"family":"Jilek","given":"Benjamin L."},{"family":"Siliciano","given":"Robert F."}],"issued":{"date-parts":[["2011",5,3]]},"PMID":"21502494","PMCID":"PMC3088572"}}],"schema":"https://github.com/citation-style-language/schema/raw/master/csl-citation.json"} </w:instrText>
      </w:r>
      <w:r w:rsidR="00CE2D5B"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w:t>
      </w:r>
      <w:bookmarkStart w:id="91" w:name="_GoBack"/>
      <w:bookmarkEnd w:id="91"/>
      <w:r w:rsidR="00591E0F" w:rsidRPr="00591E0F">
        <w:rPr>
          <w:rFonts w:ascii="Times New Roman" w:hAnsi="Times New Roman" w:cs="Times New Roman"/>
          <w:sz w:val="24"/>
          <w:szCs w:val="24"/>
          <w:vertAlign w:val="superscript"/>
        </w:rPr>
        <w:t>8</w:t>
      </w:r>
      <w:r w:rsidR="00CE2D5B" w:rsidRPr="006F644E">
        <w:rPr>
          <w:rFonts w:ascii="Times New Roman" w:hAnsi="Times New Roman" w:cs="Times New Roman"/>
          <w:sz w:val="24"/>
          <w:szCs w:val="24"/>
        </w:rPr>
        <w:fldChar w:fldCharType="end"/>
      </w:r>
      <w:r w:rsidR="00CE2D5B" w:rsidRPr="006F644E">
        <w:rPr>
          <w:rFonts w:ascii="Times New Roman" w:hAnsi="Times New Roman" w:cs="Times New Roman"/>
          <w:sz w:val="24"/>
          <w:szCs w:val="24"/>
        </w:rPr>
        <w:t xml:space="preserve"> </w:t>
      </w:r>
      <w:r w:rsidR="006A110D" w:rsidRPr="006F644E">
        <w:rPr>
          <w:rFonts w:ascii="Times New Roman" w:hAnsi="Times New Roman" w:cs="Times New Roman"/>
          <w:sz w:val="24"/>
          <w:szCs w:val="24"/>
        </w:rPr>
        <w:t xml:space="preserve"> </w:t>
      </w:r>
      <w:del w:id="92" w:author="Christian Althaus" w:date="2017-01-03T15:08:00Z">
        <w:r w:rsidR="0047196A" w:rsidRPr="006F644E" w:rsidDel="000C76D5">
          <w:rPr>
            <w:rFonts w:ascii="Times New Roman" w:hAnsi="Times New Roman" w:cs="Times New Roman"/>
            <w:sz w:val="24"/>
            <w:szCs w:val="24"/>
          </w:rPr>
          <w:delText>Th</w:delText>
        </w:r>
      </w:del>
      <w:ins w:id="93" w:author="Christian Althaus" w:date="2017-01-03T15:08:00Z">
        <w:r w:rsidR="000C76D5">
          <w:rPr>
            <w:rFonts w:ascii="Times New Roman" w:hAnsi="Times New Roman" w:cs="Times New Roman"/>
            <w:sz w:val="24"/>
            <w:szCs w:val="24"/>
          </w:rPr>
          <w:t>or Hill coefficient</w:t>
        </w:r>
      </w:ins>
      <w:ins w:id="94" w:author="Christian Althaus" w:date="2017-01-03T15:09:00Z">
        <w:r w:rsidR="000C76D5">
          <w:rPr>
            <w:rFonts w:ascii="Times New Roman" w:hAnsi="Times New Roman" w:cs="Times New Roman"/>
            <w:sz w:val="24"/>
            <w:szCs w:val="24"/>
          </w:rPr>
          <w:t xml:space="preserve">, </w:t>
        </w:r>
      </w:ins>
      <w:del w:id="95" w:author="Christian Althaus" w:date="2017-01-03T15:08:00Z">
        <w:r w:rsidR="0047196A" w:rsidRPr="006F644E" w:rsidDel="000C76D5">
          <w:rPr>
            <w:rFonts w:ascii="Times New Roman" w:hAnsi="Times New Roman" w:cs="Times New Roman"/>
            <w:sz w:val="24"/>
            <w:szCs w:val="24"/>
          </w:rPr>
          <w:delText>e</w:delText>
        </w:r>
      </w:del>
      <w:del w:id="96" w:author="Christian Althaus" w:date="2017-01-03T15:09:00Z">
        <w:r w:rsidR="0047196A" w:rsidRPr="006F644E" w:rsidDel="000C76D5">
          <w:rPr>
            <w:rFonts w:ascii="Times New Roman" w:hAnsi="Times New Roman" w:cs="Times New Roman"/>
            <w:sz w:val="24"/>
            <w:szCs w:val="24"/>
          </w:rPr>
          <w:delText xml:space="preserve"> </w:delText>
        </w:r>
        <w:r w:rsidR="0047196A" w:rsidDel="000C76D5">
          <w:rPr>
            <w:rFonts w:ascii="Times New Roman" w:hAnsi="Times New Roman" w:cs="Times New Roman"/>
            <w:sz w:val="24"/>
            <w:szCs w:val="24"/>
          </w:rPr>
          <w:delText>H</w:delText>
        </w:r>
        <w:r w:rsidR="0047196A" w:rsidRPr="006F644E" w:rsidDel="000C76D5">
          <w:rPr>
            <w:rFonts w:ascii="Times New Roman" w:hAnsi="Times New Roman" w:cs="Times New Roman"/>
            <w:sz w:val="24"/>
            <w:szCs w:val="24"/>
          </w:rPr>
          <w:delText xml:space="preserve">ill coefficient </w:delText>
        </w:r>
      </w:del>
      <w:r w:rsidR="0047196A" w:rsidRPr="006F644E">
        <w:rPr>
          <w:rFonts w:ascii="Times New Roman" w:hAnsi="Times New Roman" w:cs="Times New Roman"/>
          <w:sz w:val="24"/>
          <w:szCs w:val="24"/>
        </w:rPr>
        <w:t>can provide information about the pharmacodynamic properties of an antimicrobial and has been used in modelling studies of single and dual antimicrobial effects</w:t>
      </w:r>
      <w:r w:rsidR="0047196A">
        <w:rPr>
          <w:rFonts w:ascii="Times New Roman" w:hAnsi="Times New Roman" w:cs="Times New Roman"/>
          <w:sz w:val="24"/>
          <w:szCs w:val="24"/>
        </w:rPr>
        <w:t>.</w:t>
      </w:r>
      <w:r w:rsidR="0047196A"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{"citationID":"bh6yzCiW","properties":{"formattedCitation":"{\\rtf \\super 21,22,29\\uc0\\u8211{}31\\nosupersub{}}","plainCitation":"21,22,29–31"},"citationItems":[{"id":231,"uris":["http://zotero.org/users/1321783/items/FWFC33G6"],"uri":["http://zotero.org/users/1321783/items/FWFC33G6"],"itemData":{"id":231,"type":"article-journal","title":"Pharmacodynamic functions: a multiparameter approach to the design of antibiotic treatment regimens","container-title":"Antimicrobial Agents and Chemotherapy","page":"3670-3676","volume":"48","issue":"10","source":"PubMed","abstract":"There is a complex quantitative relationship between the concentrations of antibiotics and the growth and death rates of bacteria. Despite this complexity, in most cases only a single pharmacodynamic parameter, the MIC of the drug, is employed for the rational development of antibiotic treatment regimens. In this report, we use a mathematical model based on a Hill function-which we call the pharmacodynamic function and which is related to previously published E(max) models-to describe the relationship between the bacterial net growth rates and the concentrations of antibiotics of five different classes: ampicillin, ciprofloxacin, tetracycline, streptomycin, and rifampin. Using Escherichia coli O18:K1:H7, we illustrate how precise estimates of the four parameters of the pharmacodynamic function can be obtained from in vitro time-kill data. We show that, in addition to their respective MICs, these antibiotics differ in the values of the other pharmacodynamic parameters. Using a computer simulation of antibiotic treatment in vivo, we demonstrate that, as a consequence of differences in pharmacodynamic parameters, such as the steepness of the Hill function and the minimum bacterial net growth rate attained at high antibiotic concentrations, there can be profound differences in the microbiological efficacy of antibiotics with identical MICs. We discuss the clinical implications and limitations of these results.","DOI":"10.1128/AAC.48.10.3670-3676.2004","ISSN":"0066-4804","note":"00114 \nPMID: 15388418\nPMCID: PMC521919","shortTitle":"Pharmacodynamic functions","journalAbbreviation":"Antimicrob. Agents Chemother.","language":"eng","author":[{"family":"Regoes","given":"Roland R."},{"family":"Wiuff","given":"Camilla"},{"family":"Zappala","given":"Renata M."},{"family":"Garner","given":"Kim N."},{"family":"Baquero","given":"Fernando"},{"family":"Levin","given":"Bruce R."}],"issued":{"date-parts":[["2004",10]]},"PMID":"15388418","PMCID":"PMC521919"},"label":"page"},{"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D9087A">
        <w:rPr>
          <w:rFonts w:ascii="Cambria Math" w:hAnsi="Cambria Math" w:cs="Cambria Math"/>
          <w:sz w:val="24"/>
          <w:szCs w:val="24"/>
        </w:rPr>
        <w:instrText>ﬄ</w:instrText>
      </w:r>
      <w:r w:rsidR="00D9087A">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D9087A">
        <w:rPr>
          <w:rFonts w:ascii="Cambria Math" w:hAnsi="Cambria Math" w:cs="Cambria Math"/>
          <w:sz w:val="24"/>
          <w:szCs w:val="24"/>
        </w:rPr>
        <w:instrText>ﬄ</w:instrText>
      </w:r>
      <w:r w:rsidR="00D9087A">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L."}],"issued":{"date-parts":[["2015",10,6]]}},"label":"page"},{"id":149,"uris":["http://zotero.org/users/1321783/items/STNGUNJK"],"uri":["http://zotero.org/users/1321783/items/STNGUNJK"],"itemData":{"id":149,"type":"article-journal","title":"Analysis of drug combinations: current methodological landscape","container-title":"Pharmacology Research &amp; Perspectives","volume":"3","issue":"3","source":"PubMed Central","abstract":"Combination therapies exploit the chances for better efficacy, decreased toxicity, and reduced development of drug resistance and owing to these advantages, have become a standard for the treatment of several diseases and continue to represent a promising approach in indications of unmet medical need. In this context, studying the effects of a combination of drugs in order to provide evidence of a significant superiority compared to the single agents is of particular interest. Research in this field has resulted in a large number of papers and revealed several issues. Here, we propose an overview of the current methodological landscape concerning the study of combination effects. First, we aim to provide the minimal set of mathematical and pharmacological concepts necessary to understand the most commonly used approaches, divided into effect-based approaches and dose–effect-based approaches, and introduced in light of their respective practical advantages and limitations. Then, we discuss six main common methodological issues that scientists have to face at each step of the development of new combination therapies. In particular, in the absence of a reference methodology suitable for all biomedical situations, the analysis of drug combinations should benefit from a collective, appropriate, and rigorous application of the concepts and methods reviewed here.","URL":"http://www.ncbi.nlm.nih.gov/pmc/articles/PMC4492765/","DOI":"10.1002/prp2.149","ISSN":"2052-1707","note":"00000 \nPMID: 26171228\nPMCID: PMC4492765","shortTitle":"Analysis of drug combinations","journalAbbreviation":"Pharmacol Res Perspect","author":[{"family":"Foucquier","given":"Julie"},{"family":"Guedj","given":"Mickael"}],"issued":{"date-parts":[["2015",6]]},"accessed":{"date-parts":[["2015",11,17]]},"PMID":"26171228","PMCID":"PMC4492765"},"label":"page"},{"id":514,"uris":["http://zotero.org/users/1321783/items/ENHK2Q5F"],"uri":["http://zotero.org/users/1321783/items/ENHK2Q5F"],"itemData":{"id":514,"type":"article-journal","title":"Combination Effects of Antimicrobial Peptides","container-title":"Antimicrobial Agents and Chemotherapy","page":"1717-1724","volume":"60","issue":"3","source":"PubMed Central","abstract":"Antimicrobial peptides (AMPs) are ancient and conserved across the tree of life. Their efficacy over evolutionary time has been largely attributed to their mechanisms of killing. Yet, the understanding of their pharmacodynamics both in vivo and in vitro is very limited. This is, however, crucial for applications of AMPs as drugs and also informs the understanding of the action of AMPs in natural immune systems. Here, we selected six different AMPs from different organisms to test their individual and combined effects in vitro. We analyzed their pharmacodynamics based on the Hill function and evaluated the interaction of combinations of two and three AMPs. Interactions of AMPs in our study were mostly synergistic, and three-AMP combinations displayed stronger synergism than two-AMP combinations. This suggests synergism to be a common phenomenon in AMP interaction. Additionally, AMPs displayed a sharp increase in killing within a narrow dose range, contrasting with those of antibiotics. We suggest that our results could lead a way toward better evaluation of AMP application in practice and shed some light on the evolutionary consequences of antimicrobial peptide interactions within the immune system of organisms.","DOI":"10.1128/AAC.02434-15","ISSN":"0066-4804","note":"PMID: 26729502\nPMCID: PMC4775937","journalAbbreviation":"Antimicrob Agents Chemother","author":[{"family":"Yu","given":"Guozhi"},{"family":"Baeder","given":"Desiree Y."},{"family":"Regoes","given":"Roland R."},{"family":"Rolff","given":"Jens"}],"issued":{"date-parts":[["2016",2,26]]},"PMID":"26729502","PMCID":"PMC4775937"},"label":"page"}],"schema":"https://github.com/citation-style-language/schema/raw/master/csl-citation.json"} </w:instrText>
      </w:r>
      <w:r w:rsidR="0047196A"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21</w:t>
      </w:r>
      <w:proofErr w:type="gramStart"/>
      <w:r w:rsidR="00D9087A" w:rsidRPr="00D9087A">
        <w:rPr>
          <w:rFonts w:ascii="Times New Roman" w:hAnsi="Times New Roman" w:cs="Times New Roman"/>
          <w:sz w:val="24"/>
          <w:szCs w:val="24"/>
          <w:vertAlign w:val="superscript"/>
        </w:rPr>
        <w:t>,22,29</w:t>
      </w:r>
      <w:proofErr w:type="gramEnd"/>
      <w:r w:rsidR="00D9087A" w:rsidRPr="00D9087A">
        <w:rPr>
          <w:rFonts w:ascii="Times New Roman" w:hAnsi="Times New Roman" w:cs="Times New Roman"/>
          <w:sz w:val="24"/>
          <w:szCs w:val="24"/>
          <w:vertAlign w:val="superscript"/>
        </w:rPr>
        <w:t>–31</w:t>
      </w:r>
      <w:r w:rsidR="0047196A" w:rsidRPr="006F644E">
        <w:rPr>
          <w:rFonts w:ascii="Times New Roman" w:hAnsi="Times New Roman" w:cs="Times New Roman"/>
          <w:sz w:val="24"/>
          <w:szCs w:val="24"/>
        </w:rPr>
        <w:fldChar w:fldCharType="end"/>
      </w:r>
      <w:r w:rsidR="0047196A" w:rsidRPr="006F644E">
        <w:rPr>
          <w:rFonts w:ascii="Times New Roman" w:hAnsi="Times New Roman" w:cs="Times New Roman"/>
          <w:sz w:val="24"/>
          <w:szCs w:val="24"/>
        </w:rPr>
        <w:t xml:space="preserve"> However</w:t>
      </w:r>
      <w:r w:rsidR="0047196A">
        <w:rPr>
          <w:rFonts w:ascii="Times New Roman" w:hAnsi="Times New Roman" w:cs="Times New Roman"/>
          <w:sz w:val="24"/>
          <w:szCs w:val="24"/>
        </w:rPr>
        <w:t>,</w:t>
      </w:r>
      <w:r w:rsidR="0047196A" w:rsidRPr="006F644E">
        <w:rPr>
          <w:rFonts w:ascii="Times New Roman" w:hAnsi="Times New Roman" w:cs="Times New Roman"/>
          <w:sz w:val="24"/>
          <w:szCs w:val="24"/>
        </w:rPr>
        <w:t xml:space="preserve"> the interpretation and significance of the </w:t>
      </w:r>
      <w:r w:rsidR="0047196A">
        <w:rPr>
          <w:rFonts w:ascii="Times New Roman" w:hAnsi="Times New Roman" w:cs="Times New Roman"/>
          <w:sz w:val="24"/>
          <w:szCs w:val="24"/>
        </w:rPr>
        <w:t>H</w:t>
      </w:r>
      <w:r w:rsidR="0047196A" w:rsidRPr="006F644E">
        <w:rPr>
          <w:rFonts w:ascii="Times New Roman" w:hAnsi="Times New Roman" w:cs="Times New Roman"/>
          <w:sz w:val="24"/>
          <w:szCs w:val="24"/>
        </w:rPr>
        <w:t xml:space="preserve">ill </w:t>
      </w:r>
      <w:del w:id="97" w:author="Christian Althaus" w:date="2017-01-03T15:09:00Z">
        <w:r w:rsidR="0047196A" w:rsidRPr="006F644E" w:rsidDel="0038457A">
          <w:rPr>
            <w:rFonts w:ascii="Times New Roman" w:hAnsi="Times New Roman" w:cs="Times New Roman"/>
            <w:sz w:val="24"/>
            <w:szCs w:val="24"/>
          </w:rPr>
          <w:delText xml:space="preserve">slope </w:delText>
        </w:r>
      </w:del>
      <w:ins w:id="98" w:author="Christian Althaus" w:date="2017-01-03T15:09:00Z">
        <w:r w:rsidR="0038457A">
          <w:rPr>
            <w:rFonts w:ascii="Times New Roman" w:hAnsi="Times New Roman" w:cs="Times New Roman"/>
            <w:sz w:val="24"/>
            <w:szCs w:val="24"/>
          </w:rPr>
          <w:t>coefficient</w:t>
        </w:r>
        <w:r w:rsidR="0038457A" w:rsidRPr="006F644E">
          <w:rPr>
            <w:rFonts w:ascii="Times New Roman" w:hAnsi="Times New Roman" w:cs="Times New Roman"/>
            <w:sz w:val="24"/>
            <w:szCs w:val="24"/>
          </w:rPr>
          <w:t xml:space="preserve"> </w:t>
        </w:r>
      </w:ins>
      <w:r w:rsidR="0047196A" w:rsidRPr="006F644E">
        <w:rPr>
          <w:rFonts w:ascii="Times New Roman" w:hAnsi="Times New Roman" w:cs="Times New Roman"/>
          <w:sz w:val="24"/>
          <w:szCs w:val="24"/>
        </w:rPr>
        <w:t xml:space="preserve">has been unclear in previous studies and laborious colony counting limited these studies to few strains. </w:t>
      </w:r>
    </w:p>
    <w:p w14:paraId="0225A544" w14:textId="2DB57FCC" w:rsidR="00C906C1" w:rsidRDefault="001D53E2" w:rsidP="003B42CC">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The</w:t>
      </w:r>
      <w:r w:rsidR="00444E59">
        <w:rPr>
          <w:rFonts w:ascii="Times New Roman" w:hAnsi="Times New Roman" w:cs="Times New Roman"/>
          <w:sz w:val="24"/>
          <w:szCs w:val="24"/>
        </w:rPr>
        <w:t xml:space="preserve"> biological</w:t>
      </w:r>
      <w:r w:rsidRPr="006F644E">
        <w:rPr>
          <w:rFonts w:ascii="Times New Roman" w:hAnsi="Times New Roman" w:cs="Times New Roman"/>
          <w:sz w:val="24"/>
          <w:szCs w:val="24"/>
        </w:rPr>
        <w:t xml:space="preserve"> response to </w:t>
      </w:r>
      <w:r w:rsidR="00A149CF" w:rsidRPr="006F644E">
        <w:rPr>
          <w:rFonts w:ascii="Times New Roman" w:hAnsi="Times New Roman" w:cs="Times New Roman"/>
          <w:sz w:val="24"/>
          <w:szCs w:val="24"/>
        </w:rPr>
        <w:t>a</w:t>
      </w:r>
      <w:r w:rsidRPr="006F644E">
        <w:rPr>
          <w:rFonts w:ascii="Times New Roman" w:hAnsi="Times New Roman" w:cs="Times New Roman"/>
          <w:sz w:val="24"/>
          <w:szCs w:val="24"/>
        </w:rPr>
        <w:t xml:space="preserve"> </w:t>
      </w:r>
      <w:r w:rsidR="00A149CF" w:rsidRPr="006F644E">
        <w:rPr>
          <w:rFonts w:ascii="Times New Roman" w:hAnsi="Times New Roman" w:cs="Times New Roman"/>
          <w:sz w:val="24"/>
          <w:szCs w:val="24"/>
        </w:rPr>
        <w:t>compound</w:t>
      </w:r>
      <w:r w:rsidRPr="006F644E">
        <w:rPr>
          <w:rFonts w:ascii="Times New Roman" w:hAnsi="Times New Roman" w:cs="Times New Roman"/>
          <w:sz w:val="24"/>
          <w:szCs w:val="24"/>
        </w:rPr>
        <w:t xml:space="preserve"> can be measured </w:t>
      </w:r>
      <w:r w:rsidR="003979B5">
        <w:rPr>
          <w:rFonts w:ascii="Times New Roman" w:hAnsi="Times New Roman" w:cs="Times New Roman"/>
          <w:sz w:val="24"/>
          <w:szCs w:val="24"/>
        </w:rPr>
        <w:t>using</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different readouts. </w:t>
      </w:r>
      <w:r w:rsidR="00E1337C">
        <w:rPr>
          <w:rFonts w:ascii="Times New Roman" w:hAnsi="Times New Roman" w:cs="Times New Roman"/>
          <w:sz w:val="24"/>
          <w:szCs w:val="24"/>
        </w:rPr>
        <w:t>Traditionally the MIC is defined as the concentration</w:t>
      </w:r>
      <w:r w:rsidR="00444E59">
        <w:rPr>
          <w:rFonts w:ascii="Times New Roman" w:hAnsi="Times New Roman" w:cs="Times New Roman"/>
          <w:sz w:val="24"/>
          <w:szCs w:val="24"/>
        </w:rPr>
        <w:t xml:space="preserve"> of an antimicrobial</w:t>
      </w:r>
      <w:r w:rsidR="00E1337C">
        <w:rPr>
          <w:rFonts w:ascii="Times New Roman" w:hAnsi="Times New Roman" w:cs="Times New Roman"/>
          <w:sz w:val="24"/>
          <w:szCs w:val="24"/>
        </w:rPr>
        <w:t xml:space="preserve"> that inhibits visual growth but methods to quantify the number of bacterial cells more objectively</w:t>
      </w:r>
      <w:r w:rsidR="004763AD">
        <w:rPr>
          <w:rFonts w:ascii="Times New Roman" w:hAnsi="Times New Roman" w:cs="Times New Roman"/>
          <w:sz w:val="24"/>
          <w:szCs w:val="24"/>
        </w:rPr>
        <w:t xml:space="preserve"> are available</w:t>
      </w:r>
      <w:r w:rsidR="00E1337C">
        <w:rPr>
          <w:rFonts w:ascii="Times New Roman" w:hAnsi="Times New Roman" w:cs="Times New Roman"/>
          <w:sz w:val="24"/>
          <w:szCs w:val="24"/>
        </w:rPr>
        <w:t xml:space="preserve">. </w:t>
      </w:r>
      <w:r w:rsidRPr="006F644E">
        <w:rPr>
          <w:rFonts w:ascii="Times New Roman" w:hAnsi="Times New Roman" w:cs="Times New Roman"/>
          <w:sz w:val="24"/>
          <w:szCs w:val="24"/>
        </w:rPr>
        <w:lastRenderedPageBreak/>
        <w:t xml:space="preserve">Measuring the optical density </w:t>
      </w:r>
      <w:r w:rsidR="003979B5">
        <w:rPr>
          <w:rFonts w:ascii="Times New Roman" w:hAnsi="Times New Roman" w:cs="Times New Roman"/>
          <w:sz w:val="24"/>
          <w:szCs w:val="24"/>
        </w:rPr>
        <w:t>(</w:t>
      </w:r>
      <w:r w:rsidRPr="006F644E">
        <w:rPr>
          <w:rFonts w:ascii="Times New Roman" w:hAnsi="Times New Roman" w:cs="Times New Roman"/>
          <w:sz w:val="24"/>
          <w:szCs w:val="24"/>
        </w:rPr>
        <w:t>at e.g. OD</w:t>
      </w:r>
      <w:r w:rsidRPr="006F644E">
        <w:rPr>
          <w:rFonts w:ascii="Times New Roman" w:hAnsi="Times New Roman" w:cs="Times New Roman"/>
          <w:sz w:val="24"/>
          <w:szCs w:val="24"/>
          <w:vertAlign w:val="subscript"/>
        </w:rPr>
        <w:t>600</w:t>
      </w:r>
      <w:r w:rsidRPr="006F644E">
        <w:rPr>
          <w:rFonts w:ascii="Times New Roman" w:hAnsi="Times New Roman" w:cs="Times New Roman"/>
          <w:sz w:val="24"/>
          <w:szCs w:val="24"/>
        </w:rPr>
        <w:t xml:space="preserve"> or OD</w:t>
      </w:r>
      <w:r w:rsidRPr="006F644E">
        <w:rPr>
          <w:rFonts w:ascii="Times New Roman" w:hAnsi="Times New Roman" w:cs="Times New Roman"/>
          <w:sz w:val="24"/>
          <w:szCs w:val="24"/>
          <w:vertAlign w:val="subscript"/>
        </w:rPr>
        <w:t>450</w:t>
      </w:r>
      <w:r w:rsidRPr="006F644E">
        <w:rPr>
          <w:rFonts w:ascii="Times New Roman" w:hAnsi="Times New Roman" w:cs="Times New Roman"/>
          <w:sz w:val="24"/>
          <w:szCs w:val="24"/>
        </w:rPr>
        <w:t xml:space="preserve">), </w:t>
      </w:r>
      <w:proofErr w:type="spellStart"/>
      <w:r w:rsidRPr="006F644E">
        <w:rPr>
          <w:rFonts w:ascii="Times New Roman" w:hAnsi="Times New Roman" w:cs="Times New Roman"/>
          <w:sz w:val="24"/>
          <w:szCs w:val="24"/>
        </w:rPr>
        <w:t>resazurin</w:t>
      </w:r>
      <w:proofErr w:type="spellEnd"/>
      <w:r w:rsidRPr="006F644E">
        <w:rPr>
          <w:rFonts w:ascii="Times New Roman" w:hAnsi="Times New Roman" w:cs="Times New Roman"/>
          <w:sz w:val="24"/>
          <w:szCs w:val="24"/>
        </w:rPr>
        <w:t xml:space="preserve"> (</w:t>
      </w:r>
      <w:proofErr w:type="spellStart"/>
      <w:r w:rsidRPr="006F644E">
        <w:rPr>
          <w:rFonts w:ascii="Times New Roman" w:hAnsi="Times New Roman" w:cs="Times New Roman"/>
          <w:sz w:val="24"/>
          <w:szCs w:val="24"/>
        </w:rPr>
        <w:t>Alamar</w:t>
      </w:r>
      <w:proofErr w:type="spellEnd"/>
      <w:r w:rsidRPr="006F644E">
        <w:rPr>
          <w:rFonts w:ascii="Times New Roman" w:hAnsi="Times New Roman" w:cs="Times New Roman"/>
          <w:sz w:val="24"/>
          <w:szCs w:val="24"/>
        </w:rPr>
        <w:t xml:space="preserve"> blue</w:t>
      </w:r>
      <w:r w:rsidRPr="005F707F">
        <w:rPr>
          <w:rFonts w:ascii="Times New Roman" w:hAnsi="Times New Roman" w:cs="Times New Roman"/>
          <w:sz w:val="24"/>
          <w:szCs w:val="24"/>
        </w:rPr>
        <w:t xml:space="preserve">), </w:t>
      </w:r>
      <w:r w:rsidR="005F707F" w:rsidRPr="00434C3A">
        <w:rPr>
          <w:rFonts w:ascii="Times New Roman" w:hAnsi="Times New Roman" w:cs="Times New Roman"/>
          <w:sz w:val="24"/>
          <w:szCs w:val="24"/>
        </w:rPr>
        <w:t>3-(4,5-dimethyethiazol-2-yl)-2,</w:t>
      </w:r>
      <w:r w:rsidR="00E90AD7" w:rsidRPr="003B42CC">
        <w:rPr>
          <w:rFonts w:ascii="Times New Roman" w:hAnsi="Times New Roman" w:cs="Times New Roman"/>
          <w:sz w:val="24"/>
          <w:szCs w:val="24"/>
        </w:rPr>
        <w:t>5-diphenyltetrazolium bromide</w:t>
      </w:r>
      <w:r w:rsidR="00E90AD7" w:rsidRPr="00E90AD7">
        <w:rPr>
          <w:rFonts w:ascii="Times New Roman" w:hAnsi="Times New Roman" w:cs="Times New Roman"/>
          <w:sz w:val="24"/>
          <w:szCs w:val="24"/>
        </w:rPr>
        <w:t xml:space="preserve"> </w:t>
      </w:r>
      <w:r w:rsidR="00D627D8">
        <w:rPr>
          <w:rFonts w:ascii="Times New Roman" w:hAnsi="Times New Roman" w:cs="Times New Roman"/>
          <w:sz w:val="24"/>
          <w:szCs w:val="24"/>
        </w:rPr>
        <w:t>(</w:t>
      </w:r>
      <w:r w:rsidRPr="006F644E">
        <w:rPr>
          <w:rFonts w:ascii="Times New Roman" w:hAnsi="Times New Roman" w:cs="Times New Roman"/>
          <w:sz w:val="24"/>
          <w:szCs w:val="24"/>
        </w:rPr>
        <w:t>MTT</w:t>
      </w:r>
      <w:r w:rsidR="00D627D8">
        <w:rPr>
          <w:rFonts w:ascii="Times New Roman" w:hAnsi="Times New Roman" w:cs="Times New Roman"/>
          <w:sz w:val="24"/>
          <w:szCs w:val="24"/>
        </w:rPr>
        <w:t>)</w:t>
      </w:r>
      <w:r w:rsidRPr="006F644E">
        <w:rPr>
          <w:rFonts w:ascii="Times New Roman" w:hAnsi="Times New Roman" w:cs="Times New Roman"/>
          <w:sz w:val="24"/>
          <w:szCs w:val="24"/>
        </w:rPr>
        <w:t xml:space="preserve">, </w:t>
      </w:r>
      <w:r w:rsidR="003979B5">
        <w:rPr>
          <w:rFonts w:ascii="Times New Roman" w:hAnsi="Times New Roman" w:cs="Times New Roman"/>
          <w:sz w:val="24"/>
          <w:szCs w:val="24"/>
        </w:rPr>
        <w:t>l</w:t>
      </w:r>
      <w:r w:rsidR="003979B5" w:rsidRPr="006F644E">
        <w:rPr>
          <w:rFonts w:ascii="Times New Roman" w:hAnsi="Times New Roman" w:cs="Times New Roman"/>
          <w:sz w:val="24"/>
          <w:szCs w:val="24"/>
        </w:rPr>
        <w:t xml:space="preserve">uciferase </w:t>
      </w:r>
      <w:r w:rsidRPr="006F644E">
        <w:rPr>
          <w:rFonts w:ascii="Times New Roman" w:hAnsi="Times New Roman" w:cs="Times New Roman"/>
          <w:sz w:val="24"/>
          <w:szCs w:val="24"/>
        </w:rPr>
        <w:t xml:space="preserve">(ATP levels) and </w:t>
      </w:r>
      <w:r w:rsidR="003979B5">
        <w:rPr>
          <w:rFonts w:ascii="Times New Roman" w:hAnsi="Times New Roman" w:cs="Times New Roman"/>
          <w:sz w:val="24"/>
          <w:szCs w:val="24"/>
        </w:rPr>
        <w:t>l</w:t>
      </w:r>
      <w:r w:rsidR="003979B5" w:rsidRPr="006F644E">
        <w:rPr>
          <w:rFonts w:ascii="Times New Roman" w:hAnsi="Times New Roman" w:cs="Times New Roman"/>
          <w:sz w:val="24"/>
          <w:szCs w:val="24"/>
        </w:rPr>
        <w:t>actat</w:t>
      </w:r>
      <w:r w:rsidR="003979B5">
        <w:rPr>
          <w:rFonts w:ascii="Times New Roman" w:hAnsi="Times New Roman" w:cs="Times New Roman"/>
          <w:sz w:val="24"/>
          <w:szCs w:val="24"/>
        </w:rPr>
        <w:t>e</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dehydrogenase are widespread methods </w:t>
      </w:r>
      <w:r w:rsidR="006A0B46">
        <w:rPr>
          <w:rFonts w:ascii="Times New Roman" w:hAnsi="Times New Roman" w:cs="Times New Roman"/>
          <w:sz w:val="24"/>
          <w:szCs w:val="24"/>
        </w:rPr>
        <w:t xml:space="preserve">where readouts </w:t>
      </w:r>
      <w:r w:rsidRPr="006F644E">
        <w:rPr>
          <w:rFonts w:ascii="Times New Roman" w:hAnsi="Times New Roman" w:cs="Times New Roman"/>
          <w:sz w:val="24"/>
          <w:szCs w:val="24"/>
        </w:rPr>
        <w:t xml:space="preserve">correlate with </w:t>
      </w:r>
      <w:r w:rsidR="00444E59">
        <w:rPr>
          <w:rFonts w:ascii="Times New Roman" w:hAnsi="Times New Roman" w:cs="Times New Roman"/>
          <w:sz w:val="24"/>
          <w:szCs w:val="24"/>
        </w:rPr>
        <w:t xml:space="preserve">the </w:t>
      </w:r>
      <w:r w:rsidR="00D627D8">
        <w:rPr>
          <w:rFonts w:ascii="Times New Roman" w:hAnsi="Times New Roman" w:cs="Times New Roman"/>
          <w:sz w:val="24"/>
          <w:szCs w:val="24"/>
        </w:rPr>
        <w:t>number</w:t>
      </w:r>
      <w:r w:rsidR="00D627D8" w:rsidRPr="006F644E">
        <w:rPr>
          <w:rFonts w:ascii="Times New Roman" w:hAnsi="Times New Roman" w:cs="Times New Roman"/>
          <w:sz w:val="24"/>
          <w:szCs w:val="24"/>
        </w:rPr>
        <w:t xml:space="preserve"> </w:t>
      </w:r>
      <w:r w:rsidR="00D627D8">
        <w:rPr>
          <w:rFonts w:ascii="Times New Roman" w:hAnsi="Times New Roman" w:cs="Times New Roman"/>
          <w:sz w:val="24"/>
          <w:szCs w:val="24"/>
        </w:rPr>
        <w:t xml:space="preserve">of </w:t>
      </w:r>
      <w:r w:rsidRPr="006F644E">
        <w:rPr>
          <w:rFonts w:ascii="Times New Roman" w:hAnsi="Times New Roman" w:cs="Times New Roman"/>
          <w:sz w:val="24"/>
          <w:szCs w:val="24"/>
        </w:rPr>
        <w:t>cell</w:t>
      </w:r>
      <w:r w:rsidR="00D627D8">
        <w:rPr>
          <w:rFonts w:ascii="Times New Roman" w:hAnsi="Times New Roman" w:cs="Times New Roman"/>
          <w:sz w:val="24"/>
          <w:szCs w:val="24"/>
        </w:rPr>
        <w:t>s</w:t>
      </w:r>
      <w:r w:rsidR="006F644E">
        <w:rPr>
          <w:rFonts w:ascii="Times New Roman" w:hAnsi="Times New Roman" w:cs="Times New Roman"/>
          <w:sz w:val="24"/>
          <w:szCs w:val="24"/>
        </w:rPr>
        <w:t>.</w:t>
      </w:r>
      <w:r w:rsidR="00150A4E"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{"citationID":"1au89hr64h","properties":{"formattedCitation":"{\\rtf \\super 32\\nosupersub{}}","plainCitation":"32"},"citationItems":[{"id":206,"uris":["http://zotero.org/users/1321783/items/9T46TF6U"],"uri":["http://zotero.org/users/1321783/items/9T46TF6U"],"itemData":{"id":206,"type":"article-journal","title":"Multiple Applications of Alamar Blue as an Indicator of Metabolic Function and Cellular Health in Cell Viability Bioassays","container-title":"Sensors (Basel, Switzerland)","page":"12347-12360","volume":"12","issue":"9","source":"PubMed Central","abstract":"Accurate prediction of the adverse effects of test compounds on living systems, detection of toxic thresholds, and expansion of experimental data sets to include multiple toxicity end-point analysis are required for any robust screening regime. Alamar Blue is an important redox indicator that is used to evaluate metabolic function and cellular health. The Alamar Blue bioassay has been utilized over the past 50 years to assess cell viability and cytotoxicity in a range of biological and environmental systems and in a number of cell types including bacteria, yeast, fungi, protozoa and cultured mammalian and piscine cells. It offers several advantages over other metabolic indicators and other cytotoxicity assays. However, as with any bioassay, suitability must be determined for each application and cell model. This review seeks to highlight many of the important considerations involved in assay use and design in addition to the potential pitfalls.","DOI":"10.3390/s120912347","ISSN":"1424-8220","note":"00090 \nPMID: 23112716\nPMCID: PMC3478843","journalAbbreviation":"Sensors (Basel)","author":[{"family":"Rampersad","given":"Sephra N."}],"issued":{"date-parts":[["2012",9,10]]},"PMID":"23112716","PMCID":"PMC3478843"},"label":"page"}],"schema":"https://github.com/citation-style-language/schema/raw/master/csl-citation.json"} </w:instrText>
      </w:r>
      <w:r w:rsidR="00150A4E"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32</w:t>
      </w:r>
      <w:r w:rsidR="00150A4E" w:rsidRPr="006F644E">
        <w:rPr>
          <w:rFonts w:ascii="Times New Roman" w:hAnsi="Times New Roman" w:cs="Times New Roman"/>
          <w:sz w:val="24"/>
          <w:szCs w:val="24"/>
        </w:rPr>
        <w:fldChar w:fldCharType="end"/>
      </w:r>
      <w:r w:rsidR="00311A19" w:rsidRPr="006F644E">
        <w:rPr>
          <w:rFonts w:ascii="Times New Roman" w:hAnsi="Times New Roman" w:cs="Times New Roman"/>
          <w:sz w:val="24"/>
          <w:szCs w:val="24"/>
        </w:rPr>
        <w:t xml:space="preserve"> </w:t>
      </w:r>
      <w:proofErr w:type="spellStart"/>
      <w:r w:rsidRPr="006F644E">
        <w:rPr>
          <w:rFonts w:ascii="Times New Roman" w:hAnsi="Times New Roman" w:cs="Times New Roman"/>
          <w:sz w:val="24"/>
          <w:szCs w:val="24"/>
        </w:rPr>
        <w:t>Resazurin</w:t>
      </w:r>
      <w:proofErr w:type="spellEnd"/>
      <w:r w:rsidRPr="006F644E">
        <w:rPr>
          <w:rFonts w:ascii="Times New Roman" w:hAnsi="Times New Roman" w:cs="Times New Roman"/>
          <w:sz w:val="24"/>
          <w:szCs w:val="24"/>
        </w:rPr>
        <w:t xml:space="preserve"> is a blue dye that is converted to pink fluorescent </w:t>
      </w:r>
      <w:proofErr w:type="spellStart"/>
      <w:r w:rsidRPr="006F644E">
        <w:rPr>
          <w:rFonts w:ascii="Times New Roman" w:hAnsi="Times New Roman" w:cs="Times New Roman"/>
          <w:sz w:val="24"/>
          <w:szCs w:val="24"/>
        </w:rPr>
        <w:t>re</w:t>
      </w:r>
      <w:r w:rsidR="00E1337C">
        <w:rPr>
          <w:rFonts w:ascii="Times New Roman" w:hAnsi="Times New Roman" w:cs="Times New Roman"/>
          <w:sz w:val="24"/>
          <w:szCs w:val="24"/>
        </w:rPr>
        <w:t>sorufin</w:t>
      </w:r>
      <w:proofErr w:type="spellEnd"/>
      <w:r w:rsidR="00444E59">
        <w:rPr>
          <w:rFonts w:ascii="Times New Roman" w:hAnsi="Times New Roman" w:cs="Times New Roman"/>
          <w:sz w:val="24"/>
          <w:szCs w:val="24"/>
        </w:rPr>
        <w:t xml:space="preserve"> in</w:t>
      </w:r>
      <w:r w:rsidRPr="006F644E">
        <w:rPr>
          <w:rFonts w:ascii="Times New Roman" w:hAnsi="Times New Roman" w:cs="Times New Roman"/>
          <w:sz w:val="24"/>
          <w:szCs w:val="24"/>
        </w:rPr>
        <w:t xml:space="preserve"> the presence of metabolically active cells</w:t>
      </w:r>
      <w:r w:rsidR="006F644E">
        <w:rPr>
          <w:rFonts w:ascii="Times New Roman" w:hAnsi="Times New Roman" w:cs="Times New Roman"/>
          <w:sz w:val="24"/>
          <w:szCs w:val="24"/>
        </w:rPr>
        <w:t>.</w:t>
      </w:r>
      <w:r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{"citationID":"14l089l6o4","properties":{"formattedCitation":"{\\rtf \\super 33,34\\nosupersub{}}","plainCitation":"33,34"},"citationItems":[{"id":192,"uris":["http://zotero.org/users/1321783/items/CQKB9B2Z"],"uri":["http://zotero.org/users/1321783/items/CQKB9B2Z"],"itemData":{"id":192,"type":"article-journal","title":"Resazurin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M."}],"issued":{"date-parts":[["2013",4]]}},"label":"page"},{"id":195,"uris":["http://zotero.org/users/1321783/items/APEMPBP4"],"uri":["http://zotero.org/users/1321783/items/APEMPBP4"],"itemData":{"id":195,"type":"article-journal","title":"Resazurin Microtiter Assay Plate: Simple and Inexpensive Method for Detection of Drug Resistance in Mycobacterium tuberculosis","container-title":"Antimicrobial Agents and Chemotherapy","page":"2720-2722","volume":"46","issue":"8","source":"PubMed Central","abstract":"A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drugs.","DOI":"10.1128/AAC.46.8.2720-2722.2002","ISSN":"0066-4804","note":"00448 \nPMID: 12121966\nPMCID: PMC127336","shortTitle":"Resazurin Microtiter Assay Plate","journalAbbreviation":"Antimicrob Agents Chemother","author":[{"family":"Palomino","given":"Juan-Carlos"},{"family":"Martin","given":"Anandi"},{"family":"Camacho","given":"Mirtha"},{"family":"Guerra","given":"Humberto"},{"family":"Swings","given":"Jean"},{"family":"Portaels","given":"Françoise"}],"issued":{"date-parts":[["2002",8]]},"PMID":"12121966","PMCID":"PMC127336"},"label":"page"}],"schema":"https://github.com/citation-style-language/schema/raw/master/csl-citation.json"} </w:instrText>
      </w:r>
      <w:r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33,34</w:t>
      </w:r>
      <w:r w:rsidRPr="006F644E">
        <w:rPr>
          <w:rFonts w:ascii="Times New Roman" w:hAnsi="Times New Roman" w:cs="Times New Roman"/>
          <w:sz w:val="24"/>
          <w:szCs w:val="24"/>
        </w:rPr>
        <w:fldChar w:fldCharType="end"/>
      </w:r>
      <w:r w:rsidRPr="000663CC">
        <w:rPr>
          <w:rFonts w:ascii="Times New Roman" w:hAnsi="Times New Roman" w:cs="Times New Roman"/>
          <w:sz w:val="24"/>
          <w:szCs w:val="24"/>
        </w:rPr>
        <w:t xml:space="preserve"> Unlike optical density</w:t>
      </w:r>
      <w:r w:rsidR="004763AD">
        <w:rPr>
          <w:rFonts w:ascii="Times New Roman" w:hAnsi="Times New Roman" w:cs="Times New Roman"/>
          <w:sz w:val="24"/>
          <w:szCs w:val="24"/>
        </w:rPr>
        <w:t xml:space="preserve">, </w:t>
      </w:r>
      <w:r w:rsidR="003979B5" w:rsidRPr="000663CC">
        <w:rPr>
          <w:rFonts w:ascii="Times New Roman" w:hAnsi="Times New Roman" w:cs="Times New Roman"/>
          <w:sz w:val="24"/>
          <w:szCs w:val="24"/>
        </w:rPr>
        <w:t xml:space="preserve">a </w:t>
      </w:r>
      <w:r w:rsidRPr="000663CC">
        <w:rPr>
          <w:rFonts w:ascii="Times New Roman" w:hAnsi="Times New Roman" w:cs="Times New Roman"/>
          <w:sz w:val="24"/>
          <w:szCs w:val="24"/>
        </w:rPr>
        <w:t xml:space="preserve">measure </w:t>
      </w:r>
      <w:r w:rsidR="003979B5" w:rsidRPr="000663CC">
        <w:rPr>
          <w:rFonts w:ascii="Times New Roman" w:hAnsi="Times New Roman" w:cs="Times New Roman"/>
          <w:sz w:val="24"/>
          <w:szCs w:val="24"/>
        </w:rPr>
        <w:t xml:space="preserve">of </w:t>
      </w:r>
      <w:r w:rsidRPr="000663CC">
        <w:rPr>
          <w:rFonts w:ascii="Times New Roman" w:hAnsi="Times New Roman" w:cs="Times New Roman"/>
          <w:sz w:val="24"/>
          <w:szCs w:val="24"/>
        </w:rPr>
        <w:t>growth inhibition</w:t>
      </w:r>
      <w:r w:rsidR="003979B5" w:rsidRPr="000663CC">
        <w:rPr>
          <w:rFonts w:ascii="Times New Roman" w:hAnsi="Times New Roman" w:cs="Times New Roman"/>
          <w:sz w:val="24"/>
          <w:szCs w:val="24"/>
        </w:rPr>
        <w:t>,</w:t>
      </w:r>
      <w:r w:rsidRPr="000663CC">
        <w:rPr>
          <w:rFonts w:ascii="Times New Roman" w:hAnsi="Times New Roman" w:cs="Times New Roman"/>
          <w:sz w:val="24"/>
          <w:szCs w:val="24"/>
        </w:rPr>
        <w:t xml:space="preserve"> it reflect</w:t>
      </w:r>
      <w:r w:rsidR="00A149CF" w:rsidRPr="000663CC">
        <w:rPr>
          <w:rFonts w:ascii="Times New Roman" w:hAnsi="Times New Roman" w:cs="Times New Roman"/>
          <w:sz w:val="24"/>
          <w:szCs w:val="24"/>
        </w:rPr>
        <w:t xml:space="preserve">s the viability of cells and </w:t>
      </w:r>
      <w:r w:rsidR="003979B5" w:rsidRPr="000663CC">
        <w:rPr>
          <w:rFonts w:ascii="Times New Roman" w:hAnsi="Times New Roman" w:cs="Times New Roman"/>
          <w:sz w:val="24"/>
          <w:szCs w:val="24"/>
        </w:rPr>
        <w:t xml:space="preserve">is </w:t>
      </w:r>
      <w:r w:rsidR="00A149CF" w:rsidRPr="000663CC">
        <w:rPr>
          <w:rFonts w:ascii="Times New Roman" w:hAnsi="Times New Roman" w:cs="Times New Roman"/>
          <w:sz w:val="24"/>
          <w:szCs w:val="24"/>
        </w:rPr>
        <w:t>potentially suitable for time-kill assays</w:t>
      </w:r>
      <w:r w:rsidRPr="000663CC">
        <w:rPr>
          <w:rFonts w:ascii="Times New Roman" w:hAnsi="Times New Roman" w:cs="Times New Roman"/>
          <w:sz w:val="24"/>
          <w:szCs w:val="24"/>
        </w:rPr>
        <w:t xml:space="preserve">. </w:t>
      </w:r>
      <w:proofErr w:type="spellStart"/>
      <w:r w:rsidR="003979B5">
        <w:rPr>
          <w:rFonts w:ascii="Times New Roman" w:hAnsi="Times New Roman" w:cs="Times New Roman"/>
          <w:sz w:val="24"/>
          <w:szCs w:val="24"/>
        </w:rPr>
        <w:t>Resazurin</w:t>
      </w:r>
      <w:proofErr w:type="spellEnd"/>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has</w:t>
      </w:r>
      <w:r w:rsidR="004A15BD">
        <w:rPr>
          <w:rFonts w:ascii="Times New Roman" w:hAnsi="Times New Roman" w:cs="Times New Roman"/>
          <w:sz w:val="24"/>
          <w:szCs w:val="24"/>
        </w:rPr>
        <w:t xml:space="preserve"> an excellent signal to noise ratio and has</w:t>
      </w:r>
      <w:r w:rsidRPr="006F644E">
        <w:rPr>
          <w:rFonts w:ascii="Times New Roman" w:hAnsi="Times New Roman" w:cs="Times New Roman"/>
          <w:sz w:val="24"/>
          <w:szCs w:val="24"/>
        </w:rPr>
        <w:t xml:space="preserve"> been used </w:t>
      </w:r>
      <w:r w:rsidR="005F3BBC" w:rsidRPr="006F644E">
        <w:rPr>
          <w:rFonts w:ascii="Times New Roman" w:hAnsi="Times New Roman" w:cs="Times New Roman"/>
          <w:sz w:val="24"/>
          <w:szCs w:val="24"/>
        </w:rPr>
        <w:t xml:space="preserve">previously </w:t>
      </w:r>
      <w:r w:rsidRPr="006F644E">
        <w:rPr>
          <w:rFonts w:ascii="Times New Roman" w:hAnsi="Times New Roman" w:cs="Times New Roman"/>
          <w:sz w:val="24"/>
          <w:szCs w:val="24"/>
        </w:rPr>
        <w:t>in screenings for toxicity testing</w:t>
      </w:r>
      <w:ins w:id="99" w:author="Unemo Magnus, USÖ Labmed länsklinik" w:date="2016-12-28T21:10:00Z">
        <w:r w:rsidR="000E31B8">
          <w:rPr>
            <w:rFonts w:ascii="Times New Roman" w:hAnsi="Times New Roman" w:cs="Times New Roman"/>
            <w:sz w:val="24"/>
            <w:szCs w:val="24"/>
          </w:rPr>
          <w:t>,</w:t>
        </w:r>
      </w:ins>
      <w:r w:rsidR="00607306">
        <w:rPr>
          <w:rFonts w:ascii="Times New Roman" w:hAnsi="Times New Roman" w:cs="Times New Roman"/>
          <w:sz w:val="24"/>
          <w:szCs w:val="24"/>
        </w:rPr>
        <w:fldChar w:fldCharType="begin"/>
      </w:r>
      <w:r w:rsidR="00607306">
        <w:rPr>
          <w:rFonts w:ascii="Times New Roman" w:hAnsi="Times New Roman" w:cs="Times New Roman"/>
          <w:sz w:val="24"/>
          <w:szCs w:val="24"/>
        </w:rPr>
        <w:instrText xml:space="preserve"> ADDIN ZOTERO_ITEM CSL_CITATION {"citationID":"p2WC0XU3","properties":{"formattedCitation":"{\\rtf \\super 35\\nosupersub{}}","plainCitation":"35"},"citationItems":[{"id":572,"uris":["http://zotero.org/users/1321783/items/Q72DUPKF"],"uri":["http://zotero.org/users/1321783/items/Q72DUPKF"],"itemData":{"id":572,"type":"article-journal","title":"Profiling of drugs and environmental chemicals for functional impairment of neural crest migration in a novel stem cell-based test battery","container-title":"Archives of Toxicology","page":"1109-1126","volume":"88","issue":"5","source":"link.springer.com","abstract":"Developmental toxicity in vitro assays have hitherto been established as stand-alone systems, based on a limited number of toxicants. Within the embryonic stem cell-based novel alternative tests project, we developed a test battery framework that allows inclusion of any developmental toxicity assay and that explores the responses of such test systems to a wide range of drug-like compounds. We selected 28 compounds, including several biologics (e.g., erythropoietin), classical pharmaceuticals (e.g., roflumilast) and also six environmental toxicants. The chemical, toxicological and clinical data of this screen library were compiled. In order to determine a non-cytotoxic concentration range, cytotoxicity data were obtained for all compounds from HEK293 cells and from murine embryonic stem cells. Moreover, an estimate of relevant exposures was provided by literature data mining. To evaluate feasibility of the suggested test framework, we selected a well-characterized assay that evaluates ‘migration inhibition of neural crest cells.’ Screening at the highest non-cytotoxic concentration resulted in 11 hits (e.g., geldanamycin, abiraterone, gefitinib, chlorpromazine, cyproconazole, arsenite). These were confirmed in concentration–response studies. Subsequent pharmacokinetic modeling indicated that triadimefon exerted its effects at concentrations relevant to the in vivo situation, and also interferon-β and polybrominated diphenyl ether showed effects within the same order of magnitude of concentrations that may be reached in humans. In conclusion, the test battery framework can identify compounds that disturb processes relevant for human development and therefore may represent developmental toxicants. The open structure of the strategy allows rich information to be generated on both the underlying library, and on any contributing assay.","DOI":"10.1007/s00204-014-1231-9","ISSN":"0340-5761, 1432-0738","journalAbbreviation":"Arch Toxicol","language":"en","author":[{"family":"Zimmer","given":"B."},{"family":"Pallocca","given":"G."},{"family":"Dreser","given":"N."},{"family":"Foerster","given":"S."},{"family":"Waldmann","given":"T."},{"family":"Westerhout","given":"J."},{"family":"Julien","given":"S."},{"family":"Krause","given":"K. H."},{"family":"Thriel","given":"C.","dropping-particle":"van"},{"family":"Hengstler","given":"J. G."},{"family":"Sachinidis","given":"A."},{"family":"Bosgra","given":"S."},{"family":"Leist","given":"M."}],"issued":{"date-parts":[["2014",5,1]]}}}],"schema":"https://github.com/citation-style-language/schema/raw/master/csl-citation.json"} </w:instrText>
      </w:r>
      <w:r w:rsidR="00607306">
        <w:rPr>
          <w:rFonts w:ascii="Times New Roman" w:hAnsi="Times New Roman" w:cs="Times New Roman"/>
          <w:sz w:val="24"/>
          <w:szCs w:val="24"/>
        </w:rPr>
        <w:fldChar w:fldCharType="separate"/>
      </w:r>
      <w:r w:rsidR="00607306" w:rsidRPr="00607306">
        <w:rPr>
          <w:rFonts w:ascii="Times New Roman" w:hAnsi="Times New Roman" w:cs="Times New Roman"/>
          <w:sz w:val="24"/>
          <w:szCs w:val="24"/>
          <w:vertAlign w:val="superscript"/>
        </w:rPr>
        <w:t>35</w:t>
      </w:r>
      <w:r w:rsidR="00607306">
        <w:rPr>
          <w:rFonts w:ascii="Times New Roman" w:hAnsi="Times New Roman" w:cs="Times New Roman"/>
          <w:sz w:val="24"/>
          <w:szCs w:val="24"/>
        </w:rPr>
        <w:fldChar w:fldCharType="end"/>
      </w:r>
      <w:del w:id="100" w:author="Unemo Magnus, USÖ Labmed länsklinik" w:date="2016-12-28T21:10:00Z">
        <w:r w:rsidRPr="006F644E" w:rsidDel="000E31B8">
          <w:rPr>
            <w:rFonts w:ascii="Times New Roman" w:hAnsi="Times New Roman" w:cs="Times New Roman"/>
            <w:sz w:val="24"/>
            <w:szCs w:val="24"/>
          </w:rPr>
          <w:delText>,</w:delText>
        </w:r>
      </w:del>
      <w:r w:rsidRPr="006F644E">
        <w:rPr>
          <w:rFonts w:ascii="Times New Roman" w:hAnsi="Times New Roman" w:cs="Times New Roman"/>
          <w:sz w:val="24"/>
          <w:szCs w:val="24"/>
        </w:rPr>
        <w:t xml:space="preserve"> high throughput applications</w:t>
      </w:r>
      <w:ins w:id="101" w:author="Unemo Magnus, USÖ Labmed länsklinik" w:date="2016-12-28T21:10:00Z">
        <w:r w:rsidR="000E31B8">
          <w:rPr>
            <w:rFonts w:ascii="Times New Roman" w:hAnsi="Times New Roman" w:cs="Times New Roman"/>
            <w:sz w:val="24"/>
            <w:szCs w:val="24"/>
          </w:rPr>
          <w:t>,</w:t>
        </w:r>
      </w:ins>
      <w:r w:rsidR="00E66FA3">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{"citationID":"529IOyUX","properties":{"formattedCitation":"{\\rtf \\super 36\\nosupersub{}}","plainCitation":"36"},"citationItems":[{"id":584,"uris":["http://zotero.org/users/1321783/items/SF6WTN2N"],"uri":["http://zotero.org/users/1321783/items/SF6WTN2N"],"itemData":{"id":584,"type":"article-journal","title":"Development of resazurin-based assay in 384-well format for high throughput whole cell screening of Trypanosoma brucei rhodesiense strain STIB 900 for the identification of potential anti-trypanosomal agents","container-title":"Experimental Parasitology","page":"49-56","volume":"162","source":"PubMed","abstract":"To accelerate the discovery of novel leads for the treatment of Human African Trypanosomiasis (HAT), it is necessary to have a simple, robust and cost-effective assay to identify positive hits by high throughput whole cell screening. Most of the fluorescence assay was made in black plate however in this study the HTS assay developed in 384-well format using clear plate and black plate, for comparison. The HTS assay developed is simple, sensitive, reliable and reproducible in both types of plates. Assay robustness and reproducibility were determined under the optimized conditions in 384-well plate was well tolerated in the HTS assay, including percentage of coefficient of variation (% CV) of 4.68% and 4.74% in clear and black 384-well plate, signal-to-background ratio (S/B) of 12.75 in clear 384-well plate and 12.07 in black 384-well plate, Z' factor of 0.79 and 0.82 in clear 384-well plate and black 384-well plate, respectively and final concentration of 0.30% dimethylsulfoxide (DMSO) in both types of plate. Drug sensitivity was found to be comparable to the reported anti-trypanosomal assay in 96-well format. The reproducibility and sensitivity of this assay make it compliant to automated liquid handler use in HTS applications.","DOI":"10.1016/j.exppara.2016.01.002","ISSN":"1090-2449","note":"PMID: 26772786","journalAbbreviation":"Exp. Parasitol.","language":"eng","author":[{"family":"Lim","given":"Kah Tee"},{"family":"Zahari","given":"Zuriati"},{"family":"Amanah","given":"Azimah"},{"family":"Zainuddin","given":"Zafarina"},{"family":"Adenan","given":"Mohd Ilham"}],"issued":{"date-parts":[["2016",3]]},"PMID":"26772786"},"label":"page"}],"schema":"https://github.com/citation-style-language/schema/raw/master/csl-citation.json"} </w:instrText>
      </w:r>
      <w:r w:rsidR="00E66FA3">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36</w:t>
      </w:r>
      <w:r w:rsidR="00E66FA3">
        <w:rPr>
          <w:rFonts w:ascii="Times New Roman" w:hAnsi="Times New Roman" w:cs="Times New Roman"/>
          <w:sz w:val="24"/>
          <w:szCs w:val="24"/>
        </w:rPr>
        <w:fldChar w:fldCharType="end"/>
      </w:r>
      <w:del w:id="102" w:author="Unemo Magnus, USÖ Labmed länsklinik" w:date="2016-12-28T21:10:00Z">
        <w:r w:rsidR="00E66FA3" w:rsidDel="000E31B8">
          <w:rPr>
            <w:rFonts w:ascii="Times New Roman" w:hAnsi="Times New Roman" w:cs="Times New Roman"/>
            <w:sz w:val="24"/>
            <w:szCs w:val="24"/>
          </w:rPr>
          <w:delText>,</w:delText>
        </w:r>
      </w:del>
      <w:r w:rsidR="00E66FA3">
        <w:rPr>
          <w:rFonts w:ascii="Times New Roman" w:hAnsi="Times New Roman" w:cs="Times New Roman"/>
          <w:sz w:val="24"/>
          <w:szCs w:val="24"/>
        </w:rPr>
        <w:t>biofilm scr</w:t>
      </w:r>
      <w:r w:rsidR="00855D6B">
        <w:rPr>
          <w:rFonts w:ascii="Times New Roman" w:hAnsi="Times New Roman" w:cs="Times New Roman"/>
          <w:sz w:val="24"/>
          <w:szCs w:val="24"/>
        </w:rPr>
        <w:t>eening</w:t>
      </w:r>
      <w:r w:rsidR="00E66FA3">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{"citationID":"ztZx0MVE","properties":{"formattedCitation":"{\\rtf \\super 37\\nosupersub{}}","plainCitation":"37"},"citationItems":[{"id":580,"uris":["http://zotero.org/users/1321783/items/EXQU9FWM"],"uri":["http://zotero.org/users/1321783/items/EXQU9FWM"],"itemData":{"id":580,"type":"article-journal","title":"Application of a high throughput Alamar blue biofilm susceptibility assay to Staphylococcus aureus biofilms","container-title":"Annals of Clinical Microbiology and Antimicrobials","page":"28","volume":"8","source":"BioMed Central","abstract":"Staphylococcus aureus and S. epidermidis biofilms differ in structure, growth and regulation, and thus the high-throughput method of evaluating biofilm susceptibility that has been published for S. epidermidis cannot be applied to S. aureus without first evaluating the assay's reproducibility and reliability with S. aureus biofilms.","DOI":"10.1186/1476-0711-8-28","ISSN":"1476-0711","journalAbbreviation":"Annals of Clinical Microbiology and Antimicrobials","author":[{"family":"Pettit","given":"Robin K."},{"family":"Weber","given":"Christine A."},{"family":"Pettit","given":"George R."}],"issued":{"date-parts":[["2009"]]}}}],"schema":"https://github.com/citation-style-language/schema/raw/master/csl-citation.json"} </w:instrText>
      </w:r>
      <w:r w:rsidR="00E66FA3">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37</w:t>
      </w:r>
      <w:r w:rsidR="00E66FA3">
        <w:rPr>
          <w:rFonts w:ascii="Times New Roman" w:hAnsi="Times New Roman" w:cs="Times New Roman"/>
          <w:sz w:val="24"/>
          <w:szCs w:val="24"/>
        </w:rPr>
        <w:fldChar w:fldCharType="end"/>
      </w:r>
      <w:r w:rsidRPr="006F644E">
        <w:rPr>
          <w:rFonts w:ascii="Times New Roman" w:hAnsi="Times New Roman" w:cs="Times New Roman"/>
          <w:sz w:val="24"/>
          <w:szCs w:val="24"/>
        </w:rPr>
        <w:t xml:space="preserve"> and MIC testing</w:t>
      </w:r>
      <w:r w:rsidR="004A15BD">
        <w:rPr>
          <w:rFonts w:ascii="Times New Roman" w:hAnsi="Times New Roman" w:cs="Times New Roman"/>
          <w:sz w:val="24"/>
          <w:szCs w:val="24"/>
        </w:rPr>
        <w:t>.</w:t>
      </w:r>
      <w:r w:rsidR="00150A4E" w:rsidRPr="006F644E">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{"citationID":"094oDKMY","properties":{"formattedCitation":"{\\rtf \\super 33,38\\uc0\\u8211{}40\\nosupersub{}}","plainCitation":"33,38–40"},"citationItems":[{"id":367,"uris":["http://zotero.org/users/1321783/items/XNRNTDG7"],"uri":["http://zotero.org/users/1321783/items/XNRNTDG7"],"itemData":{"id":367,"type":"article-journal","title":"Resazurin Microtiter Assay Plate: Simple and Inexpensive Method for Detection of Drug Resistance in Mycobacterium tuberculosis","container-title":"Antimicrobial Agents and Chemotherapy","page":"2720-2722","volume":"46","issue":"8","source":"aac.asm.org","abstract":"A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 1098-6596","note":"PMID: 12121966","shortTitle":"Resazurin Microtiter Assay Plate","journalAbbreviation":"Antimicrob. Agents Chemother.","language":"en","author":[{"family":"Palomino","given":"Juan-Carlos"},{"family":"Martin","given":"Anandi"},{"family":"Camacho","given":"Mirtha"},{"family":"Guerra","given":"Humberto"},{"family":"Swings","given":"Jean"},{"family":"Portaels","given":"Françoise"}],"issued":{"date-parts":[["2002",8,1]]},"PMID":"12121966"},"label":"page"},{"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M."}],"issued":{"date-parts":[["2013",4]]}},"label":"page"},{"id":530,"uris":["http://zotero.org/users/1321783/items/AUUNRKEC"],"uri":["http://zotero.org/users/1321783/items/AUUNRKEC"],"itemData":{"id":530,"type":"article-journal","title":"Resazurin-based 96-well plate microdilution method for the determination of minimum inhibitory concentration of biosurfactants","container-title":"Biotechnology Letters","page":"1015-1019","volume":"38","source":"PubMed Central","abstract":"Objectives\nTo develop and validate a microdilution method for measuring the minimum inhibitory concentration (MIC) of biosurfactants.\n\nResults\nA standardized microdilution method including resazurin dye has been developed for measuring the MIC of biosurfactants and its validity was established through the replication of tetracycline and gentamicin MIC determination with standard bacterial strains.\n\nConclusion\nThis new method allows the generation of accurate MIC measurements, whilst overcoming critical issues related to colour and solubility which may interfere with growth measurements for many types of biosurfactant extracts.","DOI":"10.1007/s10529-016-2079-2","ISSN":"0141-5492","note":"PMID: 26969604\nPMCID: PMC4853446","journalAbbreviation":"Biotechnol Lett","author":[{"family":"Elshikh","given":"Mohamed"},{"family":"Ahmed","given":"Syed"},{"family":"Funston","given":"Scott"},{"family":"Dunlop","given":"Paul"},{"family":"McGaw","given":"Mark"},{"family":"Marchant","given":"Roger"},{"family":"Banat","given":"Ibrahim M."}],"issued":{"date-parts":[["2016"]]},"PMID":"26969604","PMCID":"PMC4853446"},"label":"page"},{"id":189,"uris":["http://zotero.org/users/1321783/items/W4T9UC2C"],"uri":["http://zotero.org/users/1321783/items/W4T9UC2C"],"itemData":{"id":189,"type":"article-journal","title":"A new method for determining the minimum inhibitory concentration of essential oils","container-title":"Journal of Applied Microbiology","page":"538-544","volume":"84","issue":"4","source":"Wiley Online Library","abstract":"A new microdilution method has been developed for determining the minimum inhibitory concentration (MIC) of oil-based compounds. The redox dye resazurin was used to determine the MIC of a sample of the essential oil of Melaleuca alternifolia (tea tree) for a range of Gram-positive and -negative bacteria. Use of 0·15% (w/v) agar as a stabilizer overcame the problem of adequate contact between the oil and the test bacteria and obviated the need to employ a chemical emulsifier. A rapid version of the assay was also developed for use as a screening method. A comparison of visual and photometric reading of the microtitre plates showed that results could be assessed without instrumentation; moreover, if the rapid assay format was used, rigorous asepsis was not necessary. Accuracy of the resazurin method was confirmed by plate counting from microwells and MIC values were compared with results obtained using an agar dilution assay. The MIC results obtained by the resazurin method were slightly lower than those obtained by agar dilution.","DOI":"10.1046/j.1365-2672.1998.00379.x","ISSN":"1365-2672","note":"00288","language":"en","author":[{"family":"Mann","given":"C.m."},{"family":"Markham","given":"J.l."}],"issued":{"date-parts":[["1998",5,1]]}},"label":"page"}],"schema":"https://github.com/citation-style-language/schema/raw/master/csl-citation.json"} </w:instrText>
      </w:r>
      <w:r w:rsidR="00150A4E"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33,38–40</w:t>
      </w:r>
      <w:r w:rsidR="00150A4E" w:rsidRPr="006F644E">
        <w:rPr>
          <w:rFonts w:ascii="Times New Roman" w:hAnsi="Times New Roman" w:cs="Times New Roman"/>
          <w:sz w:val="24"/>
          <w:szCs w:val="24"/>
        </w:rPr>
        <w:fldChar w:fldCharType="end"/>
      </w:r>
      <w:r w:rsidR="004A15BD">
        <w:rPr>
          <w:rFonts w:ascii="Times New Roman" w:hAnsi="Times New Roman" w:cs="Times New Roman"/>
          <w:sz w:val="24"/>
          <w:szCs w:val="24"/>
        </w:rPr>
        <w:t xml:space="preserve"> </w:t>
      </w:r>
    </w:p>
    <w:p w14:paraId="7DAEB6EE" w14:textId="5A45FC2C" w:rsidR="001D53E2" w:rsidRPr="006F644E" w:rsidRDefault="00C906C1"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The aim of the present study was </w:t>
      </w:r>
      <w:r w:rsidRPr="006F644E">
        <w:rPr>
          <w:rFonts w:ascii="Times New Roman" w:hAnsi="Times New Roman" w:cs="Times New Roman"/>
          <w:sz w:val="24"/>
          <w:szCs w:val="24"/>
        </w:rPr>
        <w:t xml:space="preserve">to develop a </w:t>
      </w:r>
      <w:proofErr w:type="spellStart"/>
      <w:r>
        <w:rPr>
          <w:rFonts w:ascii="Times New Roman" w:hAnsi="Times New Roman" w:cs="Times New Roman"/>
          <w:sz w:val="24"/>
          <w:szCs w:val="24"/>
        </w:rPr>
        <w:t>resazurin</w:t>
      </w:r>
      <w:proofErr w:type="spellEnd"/>
      <w:r>
        <w:rPr>
          <w:rFonts w:ascii="Times New Roman" w:hAnsi="Times New Roman" w:cs="Times New Roman"/>
          <w:sz w:val="24"/>
          <w:szCs w:val="24"/>
        </w:rPr>
        <w:t xml:space="preserve">-based </w:t>
      </w:r>
      <w:r w:rsidRPr="006F644E">
        <w:rPr>
          <w:rFonts w:ascii="Times New Roman" w:hAnsi="Times New Roman" w:cs="Times New Roman"/>
          <w:sz w:val="24"/>
          <w:szCs w:val="24"/>
        </w:rPr>
        <w:t xml:space="preserve">broth </w:t>
      </w:r>
      <w:proofErr w:type="spellStart"/>
      <w:r w:rsidRPr="006F644E">
        <w:rPr>
          <w:rFonts w:ascii="Times New Roman" w:hAnsi="Times New Roman" w:cs="Times New Roman"/>
          <w:sz w:val="24"/>
          <w:szCs w:val="24"/>
        </w:rPr>
        <w:t>microdilution</w:t>
      </w:r>
      <w:proofErr w:type="spellEnd"/>
      <w:r w:rsidRPr="006F644E">
        <w:rPr>
          <w:rFonts w:ascii="Times New Roman" w:hAnsi="Times New Roman" w:cs="Times New Roman"/>
          <w:sz w:val="24"/>
          <w:szCs w:val="24"/>
        </w:rPr>
        <w:t xml:space="preserve"> assay for </w:t>
      </w:r>
      <w:r>
        <w:rPr>
          <w:rFonts w:ascii="Times New Roman" w:hAnsi="Times New Roman" w:cs="Times New Roman"/>
          <w:sz w:val="24"/>
          <w:szCs w:val="24"/>
        </w:rPr>
        <w:t xml:space="preserve">antimicrobial susceptibility testing of </w:t>
      </w:r>
      <w:r w:rsidRPr="006F644E">
        <w:rPr>
          <w:rFonts w:ascii="Times New Roman" w:hAnsi="Times New Roman" w:cs="Times New Roman"/>
          <w:i/>
          <w:sz w:val="24"/>
          <w:szCs w:val="24"/>
        </w:rPr>
        <w:t xml:space="preserve">N. </w:t>
      </w:r>
      <w:r>
        <w:rPr>
          <w:rFonts w:ascii="Times New Roman" w:hAnsi="Times New Roman" w:cs="Times New Roman"/>
          <w:i/>
          <w:sz w:val="24"/>
          <w:szCs w:val="24"/>
        </w:rPr>
        <w:t>gonorrhoeae</w:t>
      </w:r>
      <w:r w:rsidRPr="006F644E">
        <w:rPr>
          <w:rFonts w:ascii="Times New Roman" w:hAnsi="Times New Roman" w:cs="Times New Roman"/>
          <w:i/>
          <w:sz w:val="24"/>
          <w:szCs w:val="24"/>
        </w:rPr>
        <w:t xml:space="preserve"> </w:t>
      </w:r>
      <w:r w:rsidRPr="006F644E">
        <w:rPr>
          <w:rFonts w:ascii="Times New Roman" w:hAnsi="Times New Roman" w:cs="Times New Roman"/>
          <w:sz w:val="24"/>
          <w:szCs w:val="24"/>
        </w:rPr>
        <w:t xml:space="preserve">that is rapid, </w:t>
      </w:r>
      <w:r>
        <w:rPr>
          <w:rFonts w:ascii="Times New Roman" w:hAnsi="Times New Roman" w:cs="Times New Roman"/>
          <w:sz w:val="24"/>
          <w:szCs w:val="24"/>
        </w:rPr>
        <w:t xml:space="preserve">objective, </w:t>
      </w:r>
      <w:r w:rsidR="00E1337C">
        <w:rPr>
          <w:rFonts w:ascii="Times New Roman" w:hAnsi="Times New Roman" w:cs="Times New Roman"/>
          <w:sz w:val="24"/>
          <w:szCs w:val="24"/>
        </w:rPr>
        <w:t>scalable</w:t>
      </w:r>
      <w:r>
        <w:rPr>
          <w:rFonts w:ascii="Times New Roman" w:hAnsi="Times New Roman" w:cs="Times New Roman"/>
          <w:sz w:val="24"/>
          <w:szCs w:val="24"/>
        </w:rPr>
        <w:t xml:space="preserve">, </w:t>
      </w:r>
      <w:r w:rsidRPr="006F644E">
        <w:rPr>
          <w:rFonts w:ascii="Times New Roman" w:hAnsi="Times New Roman" w:cs="Times New Roman"/>
          <w:sz w:val="24"/>
          <w:szCs w:val="24"/>
        </w:rPr>
        <w:t xml:space="preserve">quantitative and inexpensive. </w:t>
      </w:r>
      <w:r w:rsidR="00EF60E1">
        <w:rPr>
          <w:rFonts w:ascii="Times New Roman" w:hAnsi="Times New Roman" w:cs="Times New Roman"/>
          <w:sz w:val="24"/>
          <w:szCs w:val="24"/>
        </w:rPr>
        <w:t xml:space="preserve">Three datasets were generated in this study. </w:t>
      </w:r>
      <w:ins w:id="103" w:author="Unemo Magnus, USÖ Labmed länsklinik" w:date="2016-12-28T21:21:00Z">
        <w:r w:rsidR="00874497">
          <w:rPr>
            <w:rFonts w:ascii="Times New Roman" w:hAnsi="Times New Roman" w:cs="Times New Roman"/>
            <w:sz w:val="24"/>
            <w:szCs w:val="24"/>
          </w:rPr>
          <w:t xml:space="preserve">The 2008 WHO </w:t>
        </w:r>
        <w:r w:rsidR="00874497">
          <w:rPr>
            <w:rFonts w:ascii="Times New Roman" w:hAnsi="Times New Roman" w:cs="Times New Roman"/>
            <w:i/>
            <w:sz w:val="24"/>
            <w:szCs w:val="24"/>
          </w:rPr>
          <w:t xml:space="preserve">N. gonorrhoeae </w:t>
        </w:r>
      </w:ins>
      <w:del w:id="104" w:author="Unemo Magnus, USÖ Labmed länsklinik" w:date="2016-12-28T21:21:00Z">
        <w:r w:rsidR="00EF60E1" w:rsidDel="00874497">
          <w:rPr>
            <w:rFonts w:ascii="Times New Roman" w:hAnsi="Times New Roman" w:cs="Times New Roman"/>
            <w:sz w:val="24"/>
            <w:szCs w:val="24"/>
          </w:rPr>
          <w:delText xml:space="preserve">A panel of </w:delText>
        </w:r>
      </w:del>
      <w:r w:rsidR="00EF60E1">
        <w:rPr>
          <w:rFonts w:ascii="Times New Roman" w:hAnsi="Times New Roman" w:cs="Times New Roman"/>
          <w:sz w:val="24"/>
          <w:szCs w:val="24"/>
        </w:rPr>
        <w:t>reference strains (n=8</w:t>
      </w:r>
      <w:r w:rsidR="00443B7C">
        <w:rPr>
          <w:rFonts w:ascii="Times New Roman" w:hAnsi="Times New Roman" w:cs="Times New Roman"/>
          <w:sz w:val="24"/>
          <w:szCs w:val="24"/>
        </w:rPr>
        <w:t>)</w:t>
      </w:r>
      <w:ins w:id="105" w:author="sunny" w:date="2017-01-04T19:24:00Z">
        <w:r w:rsidR="00610E07">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{"citationID":"16armug24h","properties":{"formattedCitation":"{\\rtf \\super 40,41\\nosupersub{}}","plainCitation":"40,41"},"citationItems":[{"id":528,"uris":["http://zotero.org/users/1321783/items/F9ZK4PNG"],"uri":["http://zotero.org/users/1321783/items/F9ZK4PNG"],"itemData":{"id":528,"type":"article-journal","title":"Phenotypic and genetic characterization of the 2008 WHO Neisseria gonorrhoeae reference strain panel intended for global quality assurance and quality control of gonococcal antimicrobial resistance surveillance for public health purposes","container-title":"The Journal of Antimicrobial Chemotherapy","page":"1142-1151","volume":"63","issue":"6","source":"PubMed","abstract":"OBJECTIVES: Emergence and spread of antimicrobial resistance (AMR) in Neisseria gonorrhoeae remain a major global problem and expanded, but valid, AMR surveillance is crucial for public health purposes. The World Health Organization (WHO) Collaborating Centre in Sydney, Australia, continually evaluates N. gonorrhoeae strains used in quality control and assurance aspects of the national, WHO regional and international programmes for AMR surveillance it conducts. Here we phenotypically and genetically characterized the 2008 WHO N. gonorrhoeae reference panel, widely used under existing WHO AMR surveillance protocols.\nMATERIALS AND METHODS: The eight N. gonorrhoeae WHO reference strains were phenotypically characterized by antibiogram, auxotype, serovar and prolyliminopeptidase screening; and genetically with regard to resistance plasmid types, polymorphisms in divergent genetic resistance-mediating loci (n = 9), porB sequencing and N. gonorrhoeae multi-antigen sequence typing.\nRESULTS: The 2008 WHO reference strains represented all the important susceptible and resistant phenotypes, including corresponding resistance genotypes, and the range of resistances currently seen for relevant antimicrobials. Several pertinent additional phenotypic and genotypic markers, for example, epidemiological markers, were also determined.\nCONCLUSIONS: The 2008 WHO N. gonorrhoeae reference strain panel was extensively characterized, which is crucial for the expansion of gonococcal AMR surveillance nationally and internationally. The panel is available through WHO sources for quality assurance and quality control aspects of current phenotypic testing protocols, to allow valid comparison of AMR data derived by divergent methods, and also for the control of present and future molecular assays for AMR detection. Additional WHO reference strains can be included as required by the emergence of additional resistant phenotypes and/or genotypes.","DOI":"10.1093/jac/dkp098","ISSN":"1460-2091","note":"PMID: 19318360","journalAbbreviation":"J. Antimicrob. Chemother.","language":"eng","author":[{"family":"Unemo","given":"Magnus"},{"family":"Fasth","given":"Oskar"},{"family":"Fredlund","given":"Hans"},{"family":"Limnios","given":"Athena"},{"family":"Tapsall","given":"John"}],"issued":{"date-parts":[["2009",6]]},"PMID":"19318360"},"label":"page"},{"id":526,"uris":["http://zotero.org/users/1321783/items/QH5CZV4Q"],"uri":["http://zotero.org/users/1321783/items/QH5CZV4Q"],"itemData":{"id":526,"type":"article-journal","title":"The novel 2016 WHO Neisseria gonorrhoeae reference strains for global quality assurance of laboratory investigations: phenotypic, genetic and reference genome characterization","container-title":"Journal of Antimicrobial Chemotherapy","page":"3096-3108","volume":"71","issue":"11","source":"PubMed Central","abstract":"Objectives\nGonorrhoea and MDR Neisseria gonorrhoeae remain public health concerns globally. Enhanced, quality-assured, gonococcal antimicrobial resistance (AMR) surveillance is essential worldwide. The WHO global Gonococcal Antimicrobial Surveillance Programme (GASP) was relaunched in 2009. We describe the phenotypic, genetic and reference genome characteristics of the 2016 WHO gonococcal reference strains intended for quality assurance in the WHO global GASP, other GASPs, diagnostics and research worldwide.\n\nMethods\nThe 2016 WHO reference strains (n = 14) constitute the eight 2008 WHO reference strains and six novel strains. The novel strains represent low-level to high-level cephalosporin resistance, high-level azithromycin resistance and a porA mutant. All strains were comprehensively characterized for antibiogram (n = 23), serovar, prolyliminopeptidase, plasmid types, molecular AMR determinants, N. gonorrhoeae multiantigen sequence typing STs and MLST STs. Complete reference genomes were produced using single-molecule PacBio sequencing.\n\nResults\nThe reference strains represented all available phenotypes, susceptible and resistant, to antimicrobials previously and currently used or considered for future use in gonorrhoea treatment. All corresponding resistance genotypes and molecular epidemiological types were described. Fully characterized, annotated and finished references genomes (n = 14) were presented.\n\nConclusions\nThe 2016 WHO gonococcal reference strains are intended for internal and external quality assurance and quality control in laboratory investigations, particularly in the WHO global GASP and other GASPs, but also in phenotypic (e.g. culture, species determination) and molecular diagnostics, molecular AMR detection, molecular epidemiology and as fully characterized, annotated and finished reference genomes in WGS analysis, transcriptomics, proteomics and other molecular technologies and data analysis.","DOI":"10.1093/jac/dkw288","ISSN":"0305-7453","note":"PMID: 27432602\nPMCID: PMC5079299","shortTitle":"The novel 2016 WHO Neisseria gonorrhoeae reference strains for global quality assurance of laboratory investigations","journalAbbreviation":"J Antimicrob Chemother","author":[{"family":"Unemo","given":"Magnus"},{"family":"Golparian","given":"Daniel"},{"family":"Sánchez-Busó","given":"Leonor"},{"family":"Grad","given":"Yonatan"},{"family":"Jacobsson","given":"Susanne"},{"family":"Ohnishi","given":"Makoto"},{"family":"Lahra","given":"Monica M."},{"family":"Limnios","given":"Athena"},{"family":"Sikora","given":"Aleksandra E."},{"family":"Wi","given":"Teodora"},{"family":"Harris","given":"Simon R."}],"issued":{"date-parts":[["2016",11]]},"PMID":"27432602","PMCID":"PMC5079299"},"label":"page"}],"schema":"https://github.com/citation-style-language/schema/raw/master/csl-citation.json"} </w:instrText>
        </w:r>
      </w:ins>
      <w:r w:rsidR="00610E07">
        <w:rPr>
          <w:rFonts w:ascii="Times New Roman" w:hAnsi="Times New Roman" w:cs="Times New Roman"/>
          <w:sz w:val="24"/>
          <w:szCs w:val="24"/>
        </w:rPr>
        <w:fldChar w:fldCharType="separate"/>
      </w:r>
      <w:ins w:id="106" w:author="sunny" w:date="2017-01-04T19:24:00Z">
        <w:r w:rsidR="00610E07" w:rsidRPr="00610E07">
          <w:rPr>
            <w:rFonts w:ascii="Times New Roman" w:hAnsi="Times New Roman" w:cs="Times New Roman"/>
            <w:sz w:val="24"/>
            <w:szCs w:val="24"/>
            <w:vertAlign w:val="superscript"/>
          </w:rPr>
          <w:t>40,41</w:t>
        </w:r>
        <w:r w:rsidR="00610E07">
          <w:rPr>
            <w:rFonts w:ascii="Times New Roman" w:hAnsi="Times New Roman" w:cs="Times New Roman"/>
            <w:sz w:val="24"/>
            <w:szCs w:val="24"/>
          </w:rPr>
          <w:fldChar w:fldCharType="end"/>
        </w:r>
      </w:ins>
      <w:commentRangeStart w:id="107"/>
      <w:ins w:id="108" w:author="Unemo Magnus, USÖ Labmed länsklinik" w:date="2016-12-28T21:22:00Z">
        <w:del w:id="109" w:author="sunny" w:date="2017-01-04T19:24:00Z">
          <w:r w:rsidR="00874497" w:rsidDel="00610E07">
            <w:rPr>
              <w:rFonts w:ascii="Times New Roman" w:hAnsi="Times New Roman" w:cs="Times New Roman"/>
              <w:sz w:val="24"/>
              <w:szCs w:val="24"/>
              <w:vertAlign w:val="superscript"/>
            </w:rPr>
            <w:delText>41</w:delText>
          </w:r>
        </w:del>
      </w:ins>
      <w:commentRangeEnd w:id="107"/>
      <w:ins w:id="110" w:author="Unemo Magnus, USÖ Labmed länsklinik" w:date="2016-12-28T21:24:00Z">
        <w:del w:id="111" w:author="sunny" w:date="2017-01-04T19:24:00Z">
          <w:r w:rsidR="00874497" w:rsidDel="00610E07">
            <w:rPr>
              <w:rFonts w:ascii="Times New Roman" w:hAnsi="Times New Roman" w:cs="Times New Roman"/>
              <w:sz w:val="24"/>
              <w:szCs w:val="24"/>
              <w:vertAlign w:val="superscript"/>
            </w:rPr>
            <w:delText>,42</w:delText>
          </w:r>
        </w:del>
      </w:ins>
      <w:ins w:id="112" w:author="Unemo Magnus, USÖ Labmed länsklinik" w:date="2016-12-28T21:22:00Z">
        <w:del w:id="113" w:author="sunny" w:date="2017-01-04T19:24:00Z">
          <w:r w:rsidR="00874497" w:rsidDel="00610E07">
            <w:rPr>
              <w:rStyle w:val="CommentReference"/>
            </w:rPr>
            <w:commentReference w:id="107"/>
          </w:r>
        </w:del>
      </w:ins>
      <w:r w:rsidR="00443B7C">
        <w:rPr>
          <w:rFonts w:ascii="Times New Roman" w:hAnsi="Times New Roman" w:cs="Times New Roman"/>
          <w:sz w:val="24"/>
          <w:szCs w:val="24"/>
        </w:rPr>
        <w:t xml:space="preserve"> w</w:t>
      </w:r>
      <w:ins w:id="114" w:author="Christian Althaus" w:date="2017-01-03T15:10:00Z">
        <w:r w:rsidR="0038457A">
          <w:rPr>
            <w:rFonts w:ascii="Times New Roman" w:hAnsi="Times New Roman" w:cs="Times New Roman"/>
            <w:sz w:val="24"/>
            <w:szCs w:val="24"/>
          </w:rPr>
          <w:t>ere</w:t>
        </w:r>
      </w:ins>
      <w:del w:id="115" w:author="Christian Althaus" w:date="2017-01-03T15:10:00Z">
        <w:r w:rsidR="00443B7C" w:rsidDel="0038457A">
          <w:rPr>
            <w:rFonts w:ascii="Times New Roman" w:hAnsi="Times New Roman" w:cs="Times New Roman"/>
            <w:sz w:val="24"/>
            <w:szCs w:val="24"/>
          </w:rPr>
          <w:delText>as</w:delText>
        </w:r>
      </w:del>
      <w:r w:rsidR="00443B7C">
        <w:rPr>
          <w:rFonts w:ascii="Times New Roman" w:hAnsi="Times New Roman" w:cs="Times New Roman"/>
          <w:sz w:val="24"/>
          <w:szCs w:val="24"/>
        </w:rPr>
        <w:t xml:space="preserve"> studied to ensure the reproducibility of the assay and </w:t>
      </w:r>
      <w:ins w:id="116" w:author="Christian Althaus" w:date="2017-01-03T15:11:00Z">
        <w:r w:rsidR="0038457A">
          <w:rPr>
            <w:rFonts w:ascii="Times New Roman" w:hAnsi="Times New Roman" w:cs="Times New Roman"/>
            <w:sz w:val="24"/>
            <w:szCs w:val="24"/>
          </w:rPr>
          <w:t xml:space="preserve">to </w:t>
        </w:r>
      </w:ins>
      <w:r w:rsidR="00443B7C">
        <w:rPr>
          <w:rFonts w:ascii="Times New Roman" w:hAnsi="Times New Roman" w:cs="Times New Roman"/>
          <w:sz w:val="24"/>
          <w:szCs w:val="24"/>
        </w:rPr>
        <w:t xml:space="preserve">compare multiple measurement endpoints </w:t>
      </w:r>
      <w:del w:id="117" w:author="Christian Althaus" w:date="2017-01-03T15:11:00Z">
        <w:r w:rsidR="00443B7C" w:rsidDel="0038457A">
          <w:rPr>
            <w:rFonts w:ascii="Times New Roman" w:hAnsi="Times New Roman" w:cs="Times New Roman"/>
            <w:sz w:val="24"/>
            <w:szCs w:val="24"/>
          </w:rPr>
          <w:delText xml:space="preserve">in a time-course </w:delText>
        </w:r>
      </w:del>
      <w:r w:rsidR="00AE085B">
        <w:rPr>
          <w:rFonts w:ascii="Times New Roman" w:hAnsi="Times New Roman" w:cs="Times New Roman"/>
          <w:sz w:val="24"/>
          <w:szCs w:val="24"/>
        </w:rPr>
        <w:t xml:space="preserve">between 0-15 hours. </w:t>
      </w:r>
      <w:commentRangeStart w:id="118"/>
      <w:r w:rsidR="00AE085B">
        <w:rPr>
          <w:rFonts w:ascii="Times New Roman" w:hAnsi="Times New Roman" w:cs="Times New Roman"/>
          <w:sz w:val="24"/>
          <w:szCs w:val="24"/>
        </w:rPr>
        <w:t>T</w:t>
      </w:r>
      <w:r w:rsidR="00443B7C">
        <w:rPr>
          <w:rFonts w:ascii="Times New Roman" w:hAnsi="Times New Roman" w:cs="Times New Roman"/>
          <w:sz w:val="24"/>
          <w:szCs w:val="24"/>
        </w:rPr>
        <w:t xml:space="preserve">raining data </w:t>
      </w:r>
      <w:commentRangeEnd w:id="118"/>
      <w:r w:rsidR="00A60056">
        <w:rPr>
          <w:rStyle w:val="CommentReference"/>
        </w:rPr>
        <w:commentReference w:id="118"/>
      </w:r>
      <w:r w:rsidR="00443B7C">
        <w:rPr>
          <w:rFonts w:ascii="Times New Roman" w:hAnsi="Times New Roman" w:cs="Times New Roman"/>
          <w:sz w:val="24"/>
          <w:szCs w:val="24"/>
        </w:rPr>
        <w:t xml:space="preserve">consisting of 84 </w:t>
      </w:r>
      <w:ins w:id="119" w:author="Christian Althaus" w:date="2017-01-03T15:12:00Z">
        <w:r w:rsidR="00D66C53">
          <w:rPr>
            <w:rFonts w:ascii="Times New Roman" w:hAnsi="Times New Roman" w:cs="Times New Roman"/>
            <w:i/>
            <w:sz w:val="24"/>
            <w:szCs w:val="24"/>
          </w:rPr>
          <w:t xml:space="preserve">N. </w:t>
        </w:r>
        <w:proofErr w:type="spellStart"/>
        <w:r w:rsidR="00D66C53">
          <w:rPr>
            <w:rFonts w:ascii="Times New Roman" w:hAnsi="Times New Roman" w:cs="Times New Roman"/>
            <w:i/>
            <w:sz w:val="24"/>
            <w:szCs w:val="24"/>
          </w:rPr>
          <w:t>gonorrhoeae</w:t>
        </w:r>
        <w:proofErr w:type="spellEnd"/>
        <w:r w:rsidR="00D66C53">
          <w:rPr>
            <w:rFonts w:ascii="Times New Roman" w:hAnsi="Times New Roman" w:cs="Times New Roman"/>
            <w:i/>
            <w:sz w:val="24"/>
            <w:szCs w:val="24"/>
          </w:rPr>
          <w:t xml:space="preserve"> </w:t>
        </w:r>
      </w:ins>
      <w:r w:rsidR="00443B7C">
        <w:rPr>
          <w:rFonts w:ascii="Times New Roman" w:hAnsi="Times New Roman" w:cs="Times New Roman"/>
          <w:sz w:val="24"/>
          <w:szCs w:val="24"/>
        </w:rPr>
        <w:t xml:space="preserve">strains </w:t>
      </w:r>
      <w:r w:rsidR="00AE085B">
        <w:rPr>
          <w:rFonts w:ascii="Times New Roman" w:hAnsi="Times New Roman" w:cs="Times New Roman"/>
          <w:sz w:val="24"/>
          <w:szCs w:val="24"/>
        </w:rPr>
        <w:t>were</w:t>
      </w:r>
      <w:r w:rsidR="00443B7C">
        <w:rPr>
          <w:rFonts w:ascii="Times New Roman" w:hAnsi="Times New Roman" w:cs="Times New Roman"/>
          <w:sz w:val="24"/>
          <w:szCs w:val="24"/>
        </w:rPr>
        <w:t xml:space="preserve"> u</w:t>
      </w:r>
      <w:r w:rsidR="00AE085B">
        <w:rPr>
          <w:rFonts w:ascii="Times New Roman" w:hAnsi="Times New Roman" w:cs="Times New Roman"/>
          <w:sz w:val="24"/>
          <w:szCs w:val="24"/>
        </w:rPr>
        <w:t xml:space="preserve">sed to develop a </w:t>
      </w:r>
      <w:del w:id="120" w:author="Christian Althaus" w:date="2017-01-03T15:13:00Z">
        <w:r w:rsidR="00AE085B" w:rsidDel="00C901C2">
          <w:rPr>
            <w:rFonts w:ascii="Times New Roman" w:hAnsi="Times New Roman" w:cs="Times New Roman"/>
            <w:sz w:val="24"/>
            <w:szCs w:val="24"/>
          </w:rPr>
          <w:delText xml:space="preserve">predictive </w:delText>
        </w:r>
      </w:del>
      <w:ins w:id="121" w:author="Christian Althaus" w:date="2017-01-03T15:13:00Z">
        <w:r w:rsidR="00C901C2">
          <w:rPr>
            <w:rFonts w:ascii="Times New Roman" w:hAnsi="Times New Roman" w:cs="Times New Roman"/>
            <w:sz w:val="24"/>
            <w:szCs w:val="24"/>
          </w:rPr>
          <w:t xml:space="preserve">regression </w:t>
        </w:r>
      </w:ins>
      <w:r w:rsidR="00AE085B">
        <w:rPr>
          <w:rFonts w:ascii="Times New Roman" w:hAnsi="Times New Roman" w:cs="Times New Roman"/>
          <w:sz w:val="24"/>
          <w:szCs w:val="24"/>
        </w:rPr>
        <w:t>model for estimating the MIC from dose-response curves</w:t>
      </w:r>
      <w:r w:rsidR="00443B7C">
        <w:rPr>
          <w:rFonts w:ascii="Times New Roman" w:hAnsi="Times New Roman" w:cs="Times New Roman"/>
          <w:sz w:val="24"/>
          <w:szCs w:val="24"/>
        </w:rPr>
        <w:t xml:space="preserve">. </w:t>
      </w:r>
      <w:r w:rsidR="00444E59">
        <w:rPr>
          <w:rFonts w:ascii="Times New Roman" w:hAnsi="Times New Roman" w:cs="Times New Roman"/>
          <w:sz w:val="24"/>
          <w:szCs w:val="24"/>
        </w:rPr>
        <w:t>Finally</w:t>
      </w:r>
      <w:r w:rsidR="00AE085B">
        <w:rPr>
          <w:rFonts w:ascii="Times New Roman" w:hAnsi="Times New Roman" w:cs="Times New Roman"/>
          <w:sz w:val="24"/>
          <w:szCs w:val="24"/>
        </w:rPr>
        <w:t>, a</w:t>
      </w:r>
      <w:r w:rsidR="00443B7C">
        <w:rPr>
          <w:rFonts w:ascii="Times New Roman" w:hAnsi="Times New Roman" w:cs="Times New Roman"/>
          <w:sz w:val="24"/>
          <w:szCs w:val="24"/>
        </w:rPr>
        <w:t xml:space="preserve"> panel of </w:t>
      </w:r>
      <w:ins w:id="122" w:author="Unemo Magnus, USÖ Labmed länsklinik" w:date="2016-12-28T21:25:00Z">
        <w:r w:rsidR="00874497">
          <w:rPr>
            <w:rFonts w:ascii="Times New Roman" w:hAnsi="Times New Roman" w:cs="Times New Roman"/>
            <w:sz w:val="24"/>
            <w:szCs w:val="24"/>
          </w:rPr>
          <w:t>40</w:t>
        </w:r>
      </w:ins>
      <w:del w:id="123" w:author="Unemo Magnus, USÖ Labmed länsklinik" w:date="2016-12-28T21:25:00Z">
        <w:r w:rsidR="00443B7C" w:rsidDel="00874497">
          <w:rPr>
            <w:rFonts w:ascii="Times New Roman" w:hAnsi="Times New Roman" w:cs="Times New Roman"/>
            <w:sz w:val="24"/>
            <w:szCs w:val="24"/>
          </w:rPr>
          <w:delText>forty</w:delText>
        </w:r>
      </w:del>
      <w:r w:rsidR="00443B7C">
        <w:rPr>
          <w:rFonts w:ascii="Times New Roman" w:hAnsi="Times New Roman" w:cs="Times New Roman"/>
          <w:sz w:val="24"/>
          <w:szCs w:val="24"/>
        </w:rPr>
        <w:t xml:space="preserve"> strains with blinded MICs was </w:t>
      </w:r>
      <w:r w:rsidR="00AE085B">
        <w:rPr>
          <w:rFonts w:ascii="Times New Roman" w:hAnsi="Times New Roman" w:cs="Times New Roman"/>
          <w:sz w:val="24"/>
          <w:szCs w:val="24"/>
        </w:rPr>
        <w:t xml:space="preserve">used </w:t>
      </w:r>
      <w:del w:id="124" w:author="Christian Althaus" w:date="2017-01-03T15:12:00Z">
        <w:r w:rsidR="00AE085B" w:rsidDel="00D66C53">
          <w:rPr>
            <w:rFonts w:ascii="Times New Roman" w:hAnsi="Times New Roman" w:cs="Times New Roman"/>
            <w:sz w:val="24"/>
            <w:szCs w:val="24"/>
          </w:rPr>
          <w:delText>to validate the prediction</w:delText>
        </w:r>
      </w:del>
      <w:ins w:id="125" w:author="Christian Althaus" w:date="2017-01-03T15:12:00Z">
        <w:r w:rsidR="00D66C53">
          <w:rPr>
            <w:rFonts w:ascii="Times New Roman" w:hAnsi="Times New Roman" w:cs="Times New Roman"/>
            <w:sz w:val="24"/>
            <w:szCs w:val="24"/>
          </w:rPr>
          <w:t>for validation</w:t>
        </w:r>
      </w:ins>
      <w:r w:rsidR="00AE085B">
        <w:rPr>
          <w:rFonts w:ascii="Times New Roman" w:hAnsi="Times New Roman" w:cs="Times New Roman"/>
          <w:sz w:val="24"/>
          <w:szCs w:val="24"/>
        </w:rPr>
        <w:t>.</w:t>
      </w:r>
      <w:r w:rsidR="00443B7C">
        <w:rPr>
          <w:rFonts w:ascii="Times New Roman" w:hAnsi="Times New Roman" w:cs="Times New Roman"/>
          <w:sz w:val="24"/>
          <w:szCs w:val="24"/>
        </w:rPr>
        <w:t xml:space="preserve"> </w:t>
      </w:r>
    </w:p>
    <w:p w14:paraId="2720D52C" w14:textId="77777777" w:rsidR="006F644E" w:rsidRDefault="006F644E" w:rsidP="003F390D">
      <w:pPr>
        <w:spacing w:after="0" w:line="480" w:lineRule="auto"/>
        <w:jc w:val="both"/>
        <w:rPr>
          <w:rFonts w:ascii="Times New Roman" w:hAnsi="Times New Roman" w:cs="Times New Roman"/>
          <w:b/>
          <w:sz w:val="24"/>
          <w:szCs w:val="24"/>
        </w:rPr>
      </w:pPr>
    </w:p>
    <w:p w14:paraId="32ACD674" w14:textId="410B9DB0" w:rsidR="001671A1" w:rsidRPr="006F644E" w:rsidRDefault="00046D65" w:rsidP="0005220D">
      <w:pPr>
        <w:spacing w:after="0" w:line="480" w:lineRule="auto"/>
        <w:jc w:val="both"/>
        <w:rPr>
          <w:rFonts w:ascii="Times New Roman" w:hAnsi="Times New Roman" w:cs="Times New Roman"/>
          <w:b/>
          <w:sz w:val="24"/>
          <w:szCs w:val="24"/>
        </w:rPr>
      </w:pPr>
      <w:r w:rsidRPr="006F644E">
        <w:rPr>
          <w:rFonts w:ascii="Times New Roman" w:hAnsi="Times New Roman" w:cs="Times New Roman"/>
          <w:b/>
          <w:sz w:val="24"/>
          <w:szCs w:val="24"/>
        </w:rPr>
        <w:t>Material and methods</w:t>
      </w:r>
    </w:p>
    <w:p w14:paraId="2BABDBB6" w14:textId="2F6B3EA3" w:rsidR="00C1579A" w:rsidRPr="0005220D" w:rsidRDefault="00C1579A"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Bacteria</w:t>
      </w:r>
      <w:r w:rsidR="005F3BBC">
        <w:rPr>
          <w:rFonts w:ascii="Times New Roman" w:hAnsi="Times New Roman" w:cs="Times New Roman"/>
          <w:b/>
          <w:i/>
          <w:sz w:val="24"/>
          <w:szCs w:val="24"/>
        </w:rPr>
        <w:t>l strains</w:t>
      </w:r>
      <w:r w:rsidR="005F707F">
        <w:rPr>
          <w:rFonts w:ascii="Times New Roman" w:hAnsi="Times New Roman" w:cs="Times New Roman"/>
          <w:b/>
          <w:i/>
          <w:sz w:val="24"/>
          <w:szCs w:val="24"/>
        </w:rPr>
        <w:t xml:space="preserve">, </w:t>
      </w:r>
      <w:r w:rsidR="00046D65" w:rsidRPr="0005220D">
        <w:rPr>
          <w:rFonts w:ascii="Times New Roman" w:hAnsi="Times New Roman" w:cs="Times New Roman"/>
          <w:b/>
          <w:i/>
          <w:sz w:val="24"/>
          <w:szCs w:val="24"/>
        </w:rPr>
        <w:t>c</w:t>
      </w:r>
      <w:r w:rsidRPr="0005220D">
        <w:rPr>
          <w:rFonts w:ascii="Times New Roman" w:hAnsi="Times New Roman" w:cs="Times New Roman"/>
          <w:b/>
          <w:i/>
          <w:sz w:val="24"/>
          <w:szCs w:val="24"/>
        </w:rPr>
        <w:t>ulture</w:t>
      </w:r>
      <w:r w:rsidR="005F707F">
        <w:rPr>
          <w:rFonts w:ascii="Times New Roman" w:hAnsi="Times New Roman" w:cs="Times New Roman"/>
          <w:b/>
          <w:i/>
          <w:sz w:val="24"/>
          <w:szCs w:val="24"/>
        </w:rPr>
        <w:t xml:space="preserve"> and broth microdilution assay</w:t>
      </w:r>
    </w:p>
    <w:p w14:paraId="4DA897A4" w14:textId="210F9B61" w:rsidR="001702DD" w:rsidRPr="006F644E" w:rsidRDefault="00520661" w:rsidP="005C56F2">
      <w:pPr>
        <w:spacing w:after="0" w:line="480" w:lineRule="auto"/>
        <w:jc w:val="both"/>
        <w:rPr>
          <w:rFonts w:ascii="Times New Roman" w:hAnsi="Times New Roman" w:cs="Times New Roman"/>
          <w:sz w:val="24"/>
          <w:szCs w:val="24"/>
        </w:rPr>
      </w:pPr>
      <w:commentRangeStart w:id="126"/>
      <w:r>
        <w:rPr>
          <w:rFonts w:ascii="Times New Roman" w:hAnsi="Times New Roman" w:cs="Times New Roman"/>
          <w:sz w:val="24"/>
          <w:szCs w:val="24"/>
        </w:rPr>
        <w:t xml:space="preserve">The </w:t>
      </w:r>
      <w:ins w:id="127" w:author="Unemo Magnus, USÖ Labmed länsklinik" w:date="2016-12-28T21:25:00Z">
        <w:r w:rsidR="00874497">
          <w:rPr>
            <w:rFonts w:ascii="Times New Roman" w:hAnsi="Times New Roman" w:cs="Times New Roman"/>
            <w:sz w:val="24"/>
            <w:szCs w:val="24"/>
          </w:rPr>
          <w:t>8</w:t>
        </w:r>
      </w:ins>
      <w:r>
        <w:rPr>
          <w:rFonts w:ascii="Times New Roman" w:hAnsi="Times New Roman" w:cs="Times New Roman"/>
          <w:sz w:val="24"/>
          <w:szCs w:val="24"/>
        </w:rPr>
        <w:t>4 gonococcal strains w</w:t>
      </w:r>
      <w:ins w:id="128" w:author="Christian Althaus" w:date="2017-01-03T15:12:00Z">
        <w:r w:rsidR="00C901C2">
          <w:rPr>
            <w:rFonts w:ascii="Times New Roman" w:hAnsi="Times New Roman" w:cs="Times New Roman"/>
            <w:sz w:val="24"/>
            <w:szCs w:val="24"/>
          </w:rPr>
          <w:t>ere</w:t>
        </w:r>
      </w:ins>
      <w:del w:id="129" w:author="Christian Althaus" w:date="2017-01-03T15:12:00Z">
        <w:r w:rsidDel="00C901C2">
          <w:rPr>
            <w:rFonts w:ascii="Times New Roman" w:hAnsi="Times New Roman" w:cs="Times New Roman"/>
            <w:sz w:val="24"/>
            <w:szCs w:val="24"/>
          </w:rPr>
          <w:delText>as</w:delText>
        </w:r>
      </w:del>
      <w:r>
        <w:rPr>
          <w:rFonts w:ascii="Times New Roman" w:hAnsi="Times New Roman" w:cs="Times New Roman"/>
          <w:sz w:val="24"/>
          <w:szCs w:val="24"/>
        </w:rPr>
        <w:t xml:space="preserve"> used to develop a </w:t>
      </w:r>
      <w:commentRangeStart w:id="130"/>
      <w:r>
        <w:rPr>
          <w:rFonts w:ascii="Times New Roman" w:hAnsi="Times New Roman" w:cs="Times New Roman"/>
          <w:sz w:val="24"/>
          <w:szCs w:val="24"/>
        </w:rPr>
        <w:t xml:space="preserve">regression </w:t>
      </w:r>
      <w:commentRangeEnd w:id="130"/>
      <w:r w:rsidR="00874497">
        <w:rPr>
          <w:rStyle w:val="CommentReference"/>
        </w:rPr>
        <w:commentReference w:id="130"/>
      </w:r>
      <w:r>
        <w:rPr>
          <w:rFonts w:ascii="Times New Roman" w:hAnsi="Times New Roman" w:cs="Times New Roman"/>
          <w:sz w:val="24"/>
          <w:szCs w:val="24"/>
        </w:rPr>
        <w:t xml:space="preserve">model for estimating the MIC after six hours incubation </w:t>
      </w:r>
      <w:commentRangeEnd w:id="126"/>
      <w:r w:rsidR="00874497">
        <w:rPr>
          <w:rStyle w:val="CommentReference"/>
        </w:rPr>
        <w:commentReference w:id="126"/>
      </w:r>
      <w:r>
        <w:rPr>
          <w:rFonts w:ascii="Times New Roman" w:hAnsi="Times New Roman" w:cs="Times New Roman"/>
          <w:sz w:val="24"/>
          <w:szCs w:val="24"/>
        </w:rPr>
        <w:t>time</w:t>
      </w:r>
      <w:r w:rsidR="009E3D9D">
        <w:rPr>
          <w:rFonts w:ascii="Times New Roman" w:hAnsi="Times New Roman" w:cs="Times New Roman"/>
          <w:sz w:val="24"/>
          <w:szCs w:val="24"/>
        </w:rPr>
        <w:t xml:space="preserve"> (one replicate)</w:t>
      </w:r>
      <w:r>
        <w:rPr>
          <w:rFonts w:ascii="Times New Roman" w:hAnsi="Times New Roman" w:cs="Times New Roman"/>
          <w:sz w:val="24"/>
          <w:szCs w:val="24"/>
        </w:rPr>
        <w:t xml:space="preserve">. The assay was finally validated with 40 </w:t>
      </w:r>
      <w:del w:id="131" w:author="Unemo Magnus, USÖ Labmed länsklinik" w:date="2016-12-28T21:29:00Z">
        <w:r w:rsidDel="00A60056">
          <w:rPr>
            <w:rFonts w:ascii="Times New Roman" w:hAnsi="Times New Roman" w:cs="Times New Roman"/>
            <w:sz w:val="24"/>
            <w:szCs w:val="24"/>
          </w:rPr>
          <w:delText xml:space="preserve">blinded </w:delText>
        </w:r>
      </w:del>
      <w:r>
        <w:rPr>
          <w:rFonts w:ascii="Times New Roman" w:hAnsi="Times New Roman" w:cs="Times New Roman"/>
          <w:sz w:val="24"/>
          <w:szCs w:val="24"/>
        </w:rPr>
        <w:t>gonococcal strains</w:t>
      </w:r>
      <w:r w:rsidR="009E3D9D">
        <w:rPr>
          <w:rFonts w:ascii="Times New Roman" w:hAnsi="Times New Roman" w:cs="Times New Roman"/>
          <w:sz w:val="24"/>
          <w:szCs w:val="24"/>
        </w:rPr>
        <w:t xml:space="preserve"> </w:t>
      </w:r>
      <w:ins w:id="132" w:author="Unemo Magnus, USÖ Labmed länsklinik" w:date="2016-12-28T21:29:00Z">
        <w:r w:rsidR="00A60056">
          <w:rPr>
            <w:rFonts w:ascii="Times New Roman" w:hAnsi="Times New Roman" w:cs="Times New Roman"/>
            <w:sz w:val="24"/>
            <w:szCs w:val="24"/>
          </w:rPr>
          <w:t xml:space="preserve">with blinded MICs </w:t>
        </w:r>
      </w:ins>
      <w:r w:rsidR="009E3D9D">
        <w:rPr>
          <w:rFonts w:ascii="Times New Roman" w:hAnsi="Times New Roman" w:cs="Times New Roman"/>
          <w:sz w:val="24"/>
          <w:szCs w:val="24"/>
        </w:rPr>
        <w:t>(one replicate)</w:t>
      </w:r>
      <w:r w:rsidR="00F538FE">
        <w:rPr>
          <w:rFonts w:ascii="Times New Roman" w:hAnsi="Times New Roman" w:cs="Times New Roman"/>
          <w:sz w:val="24"/>
          <w:szCs w:val="24"/>
        </w:rPr>
        <w:t xml:space="preserve">. </w:t>
      </w:r>
      <w:r w:rsidR="001565BA">
        <w:rPr>
          <w:rFonts w:ascii="Times New Roman" w:hAnsi="Times New Roman" w:cs="Times New Roman"/>
          <w:sz w:val="24"/>
          <w:szCs w:val="24"/>
        </w:rPr>
        <w:t>The</w:t>
      </w:r>
      <w:r w:rsidR="00F538FE">
        <w:rPr>
          <w:rFonts w:ascii="Times New Roman" w:hAnsi="Times New Roman" w:cs="Times New Roman"/>
          <w:sz w:val="24"/>
          <w:szCs w:val="24"/>
        </w:rPr>
        <w:t xml:space="preserve"> blinded strains were selected to represent a wide variety of </w:t>
      </w:r>
      <w:proofErr w:type="spellStart"/>
      <w:r w:rsidR="00F538FE">
        <w:rPr>
          <w:rFonts w:ascii="Times New Roman" w:hAnsi="Times New Roman" w:cs="Times New Roman"/>
          <w:sz w:val="24"/>
          <w:szCs w:val="24"/>
        </w:rPr>
        <w:t>antibiograms</w:t>
      </w:r>
      <w:proofErr w:type="spellEnd"/>
      <w:r>
        <w:rPr>
          <w:rFonts w:ascii="Times New Roman" w:hAnsi="Times New Roman" w:cs="Times New Roman"/>
          <w:sz w:val="24"/>
          <w:szCs w:val="24"/>
        </w:rPr>
        <w:t>.</w:t>
      </w:r>
      <w:r w:rsidRPr="002E07DB">
        <w:rPr>
          <w:rFonts w:ascii="Times New Roman" w:hAnsi="Times New Roman" w:cs="Times New Roman"/>
          <w:sz w:val="24"/>
          <w:szCs w:val="24"/>
        </w:rPr>
        <w:t xml:space="preserve"> </w:t>
      </w:r>
      <w:r w:rsidR="004C13CE" w:rsidRPr="006F644E">
        <w:rPr>
          <w:rFonts w:ascii="Times New Roman" w:hAnsi="Times New Roman" w:cs="Times New Roman"/>
          <w:sz w:val="24"/>
          <w:szCs w:val="24"/>
        </w:rPr>
        <w:t>The strains</w:t>
      </w:r>
      <w:r w:rsidR="00954348" w:rsidRPr="006F644E">
        <w:rPr>
          <w:rFonts w:ascii="Times New Roman" w:hAnsi="Times New Roman" w:cs="Times New Roman"/>
          <w:sz w:val="24"/>
          <w:szCs w:val="24"/>
        </w:rPr>
        <w:t xml:space="preserve"> </w:t>
      </w:r>
      <w:r w:rsidR="00C66E78" w:rsidRPr="006F644E">
        <w:rPr>
          <w:rFonts w:ascii="Times New Roman" w:hAnsi="Times New Roman" w:cs="Times New Roman"/>
          <w:sz w:val="24"/>
          <w:szCs w:val="24"/>
        </w:rPr>
        <w:t xml:space="preserve">were </w:t>
      </w:r>
      <w:r w:rsidR="00F538FE">
        <w:rPr>
          <w:rFonts w:ascii="Times New Roman" w:hAnsi="Times New Roman" w:cs="Times New Roman"/>
          <w:sz w:val="24"/>
          <w:szCs w:val="24"/>
        </w:rPr>
        <w:t>preserved in g</w:t>
      </w:r>
      <w:r w:rsidR="00F538FE" w:rsidRPr="006F644E">
        <w:rPr>
          <w:rFonts w:ascii="Times New Roman" w:hAnsi="Times New Roman" w:cs="Times New Roman"/>
          <w:sz w:val="24"/>
          <w:szCs w:val="24"/>
        </w:rPr>
        <w:t xml:space="preserve">lycerol stocks </w:t>
      </w:r>
      <w:r w:rsidR="00F538FE">
        <w:rPr>
          <w:rFonts w:ascii="Times New Roman" w:hAnsi="Times New Roman" w:cs="Times New Roman"/>
          <w:sz w:val="24"/>
          <w:szCs w:val="24"/>
        </w:rPr>
        <w:t xml:space="preserve">at -80°C. All strains were subsequently cultured </w:t>
      </w:r>
      <w:r w:rsidR="00C66E78" w:rsidRPr="006F644E">
        <w:rPr>
          <w:rFonts w:ascii="Times New Roman" w:hAnsi="Times New Roman" w:cs="Times New Roman"/>
          <w:sz w:val="24"/>
          <w:szCs w:val="24"/>
        </w:rPr>
        <w:t xml:space="preserve">on </w:t>
      </w:r>
      <w:r w:rsidR="0005220D" w:rsidRPr="003F390D">
        <w:rPr>
          <w:rFonts w:ascii="Times New Roman" w:hAnsi="Times New Roman" w:cs="Times New Roman"/>
          <w:sz w:val="24"/>
          <w:szCs w:val="24"/>
        </w:rPr>
        <w:t xml:space="preserve">Chocolate agar </w:t>
      </w:r>
      <w:proofErr w:type="spellStart"/>
      <w:r w:rsidR="0005220D" w:rsidRPr="003F390D">
        <w:rPr>
          <w:rFonts w:ascii="Times New Roman" w:hAnsi="Times New Roman" w:cs="Times New Roman"/>
          <w:sz w:val="24"/>
          <w:szCs w:val="24"/>
        </w:rPr>
        <w:t>PolyViteX</w:t>
      </w:r>
      <w:proofErr w:type="spellEnd"/>
      <w:r w:rsidR="0005220D" w:rsidRPr="006F644E" w:rsidDel="0005220D">
        <w:rPr>
          <w:rFonts w:ascii="Times New Roman" w:hAnsi="Times New Roman" w:cs="Times New Roman"/>
          <w:sz w:val="24"/>
          <w:szCs w:val="24"/>
        </w:rPr>
        <w:t xml:space="preserve"> </w:t>
      </w:r>
      <w:r w:rsidR="00C66E78" w:rsidRPr="006F644E">
        <w:rPr>
          <w:rFonts w:ascii="Times New Roman" w:hAnsi="Times New Roman" w:cs="Times New Roman"/>
          <w:sz w:val="24"/>
          <w:szCs w:val="24"/>
        </w:rPr>
        <w:t>(</w:t>
      </w:r>
      <w:proofErr w:type="spellStart"/>
      <w:r w:rsidR="00C66E78" w:rsidRPr="006F644E">
        <w:rPr>
          <w:rFonts w:ascii="Times New Roman" w:hAnsi="Times New Roman" w:cs="Times New Roman"/>
          <w:sz w:val="24"/>
          <w:szCs w:val="24"/>
        </w:rPr>
        <w:t>Biomerieux</w:t>
      </w:r>
      <w:proofErr w:type="spellEnd"/>
      <w:r w:rsidR="00F538FE">
        <w:rPr>
          <w:rFonts w:ascii="Times New Roman" w:hAnsi="Times New Roman" w:cs="Times New Roman"/>
          <w:sz w:val="24"/>
          <w:szCs w:val="24"/>
        </w:rPr>
        <w:t xml:space="preserve">, </w:t>
      </w:r>
      <w:r w:rsidR="00C67235" w:rsidRPr="006F644E">
        <w:rPr>
          <w:rStyle w:val="st1"/>
          <w:rFonts w:ascii="Times New Roman" w:hAnsi="Times New Roman" w:cs="Times New Roman"/>
          <w:sz w:val="24"/>
          <w:szCs w:val="24"/>
        </w:rPr>
        <w:lastRenderedPageBreak/>
        <w:t xml:space="preserve">Marcy </w:t>
      </w:r>
      <w:proofErr w:type="spellStart"/>
      <w:r w:rsidR="00C67235" w:rsidRPr="006F644E">
        <w:rPr>
          <w:rStyle w:val="st1"/>
          <w:rFonts w:ascii="Times New Roman" w:hAnsi="Times New Roman" w:cs="Times New Roman"/>
          <w:sz w:val="24"/>
          <w:szCs w:val="24"/>
        </w:rPr>
        <w:t>l'Etoile</w:t>
      </w:r>
      <w:proofErr w:type="spellEnd"/>
      <w:r w:rsidR="00F538FE">
        <w:rPr>
          <w:rFonts w:ascii="Times New Roman" w:hAnsi="Times New Roman" w:cs="Times New Roman"/>
          <w:sz w:val="24"/>
          <w:szCs w:val="24"/>
        </w:rPr>
        <w:t>, France</w:t>
      </w:r>
      <w:r w:rsidR="00C66E78" w:rsidRPr="006F644E">
        <w:rPr>
          <w:rFonts w:ascii="Times New Roman" w:hAnsi="Times New Roman" w:cs="Times New Roman"/>
          <w:sz w:val="24"/>
          <w:szCs w:val="24"/>
        </w:rPr>
        <w:t>)</w:t>
      </w:r>
      <w:r w:rsidR="00F538FE">
        <w:rPr>
          <w:rFonts w:ascii="Times New Roman" w:hAnsi="Times New Roman" w:cs="Times New Roman"/>
          <w:sz w:val="24"/>
          <w:szCs w:val="24"/>
        </w:rPr>
        <w:t xml:space="preserve"> </w:t>
      </w:r>
      <w:r w:rsidR="00C66E78" w:rsidRPr="006F644E">
        <w:rPr>
          <w:rFonts w:ascii="Times New Roman" w:hAnsi="Times New Roman" w:cs="Times New Roman"/>
          <w:sz w:val="24"/>
          <w:szCs w:val="24"/>
        </w:rPr>
        <w:t xml:space="preserve">at 37°C in a humid </w:t>
      </w:r>
      <w:r w:rsidR="00F538FE" w:rsidRPr="006F644E">
        <w:rPr>
          <w:rFonts w:ascii="Times New Roman" w:hAnsi="Times New Roman" w:cs="Times New Roman"/>
          <w:sz w:val="24"/>
          <w:szCs w:val="24"/>
        </w:rPr>
        <w:t>5% CO</w:t>
      </w:r>
      <w:r w:rsidR="00F538FE" w:rsidRPr="006F644E">
        <w:rPr>
          <w:rFonts w:ascii="Times New Roman" w:hAnsi="Times New Roman" w:cs="Times New Roman"/>
          <w:sz w:val="24"/>
          <w:szCs w:val="24"/>
          <w:vertAlign w:val="subscript"/>
        </w:rPr>
        <w:t>2</w:t>
      </w:r>
      <w:r w:rsidR="00F538FE">
        <w:rPr>
          <w:rFonts w:ascii="Times New Roman" w:hAnsi="Times New Roman" w:cs="Times New Roman"/>
          <w:sz w:val="24"/>
          <w:szCs w:val="24"/>
        </w:rPr>
        <w:t>-enriched</w:t>
      </w:r>
      <w:r w:rsidR="00F538FE" w:rsidRPr="006F644E">
        <w:rPr>
          <w:rFonts w:ascii="Times New Roman" w:hAnsi="Times New Roman" w:cs="Times New Roman"/>
          <w:sz w:val="24"/>
          <w:szCs w:val="24"/>
          <w:vertAlign w:val="subscript"/>
        </w:rPr>
        <w:t xml:space="preserve"> </w:t>
      </w:r>
      <w:r w:rsidR="00C66E78" w:rsidRPr="006F644E">
        <w:rPr>
          <w:rFonts w:ascii="Times New Roman" w:hAnsi="Times New Roman" w:cs="Times New Roman"/>
          <w:sz w:val="24"/>
          <w:szCs w:val="24"/>
        </w:rPr>
        <w:t xml:space="preserve">atmosphere for 16-18 hours and then sub-cultured once for 16 hours. A McFarland standard of 0.5 was prepared for each strain and </w:t>
      </w:r>
      <w:r w:rsidR="00F07649" w:rsidRPr="006F644E">
        <w:rPr>
          <w:rFonts w:ascii="Times New Roman" w:hAnsi="Times New Roman" w:cs="Times New Roman"/>
          <w:sz w:val="24"/>
          <w:szCs w:val="24"/>
        </w:rPr>
        <w:t>1 m</w:t>
      </w:r>
      <w:r w:rsidR="001565BA">
        <w:rPr>
          <w:rFonts w:ascii="Times New Roman" w:hAnsi="Times New Roman" w:cs="Times New Roman"/>
          <w:sz w:val="24"/>
          <w:szCs w:val="24"/>
        </w:rPr>
        <w:t>L</w:t>
      </w:r>
      <w:r w:rsidR="00F07649" w:rsidRPr="006F644E">
        <w:rPr>
          <w:rFonts w:ascii="Times New Roman" w:hAnsi="Times New Roman" w:cs="Times New Roman"/>
          <w:sz w:val="24"/>
          <w:szCs w:val="24"/>
        </w:rPr>
        <w:t xml:space="preserve"> </w:t>
      </w:r>
      <w:ins w:id="133" w:author="Unemo Magnus, USÖ Labmed länsklinik" w:date="2016-12-28T21:29:00Z">
        <w:r w:rsidR="00A60056">
          <w:rPr>
            <w:rFonts w:ascii="Times New Roman" w:hAnsi="Times New Roman" w:cs="Times New Roman"/>
            <w:sz w:val="24"/>
            <w:szCs w:val="24"/>
          </w:rPr>
          <w:t xml:space="preserve">of bacterial suspension </w:t>
        </w:r>
      </w:ins>
      <w:r w:rsidR="006660F5">
        <w:rPr>
          <w:rFonts w:ascii="Times New Roman" w:hAnsi="Times New Roman" w:cs="Times New Roman"/>
          <w:sz w:val="24"/>
          <w:szCs w:val="24"/>
        </w:rPr>
        <w:t>further</w:t>
      </w:r>
      <w:r w:rsidR="003C187E">
        <w:rPr>
          <w:rFonts w:ascii="Times New Roman" w:hAnsi="Times New Roman" w:cs="Times New Roman"/>
          <w:sz w:val="24"/>
          <w:szCs w:val="24"/>
        </w:rPr>
        <w:t xml:space="preserve"> </w:t>
      </w:r>
      <w:r w:rsidR="00F07649" w:rsidRPr="006F644E">
        <w:rPr>
          <w:rFonts w:ascii="Times New Roman" w:hAnsi="Times New Roman" w:cs="Times New Roman"/>
          <w:sz w:val="24"/>
          <w:szCs w:val="24"/>
        </w:rPr>
        <w:t>diluted to approximately 1</w:t>
      </w:r>
      <w:ins w:id="134" w:author="Unemo Magnus, USÖ Labmed länsklinik" w:date="2016-12-28T21:29:00Z">
        <w:r w:rsidR="00A60056">
          <w:rPr>
            <w:rFonts w:ascii="Times New Roman" w:hAnsi="Times New Roman" w:cs="Times New Roman"/>
            <w:sz w:val="24"/>
            <w:szCs w:val="24"/>
          </w:rPr>
          <w:t>×</w:t>
        </w:r>
      </w:ins>
      <w:del w:id="135" w:author="Unemo Magnus, USÖ Labmed länsklinik" w:date="2016-12-28T21:29:00Z">
        <w:r w:rsidR="00F07649" w:rsidRPr="006F644E" w:rsidDel="00A60056">
          <w:rPr>
            <w:rFonts w:ascii="Times New Roman" w:hAnsi="Times New Roman" w:cs="Times New Roman"/>
            <w:sz w:val="24"/>
            <w:szCs w:val="24"/>
          </w:rPr>
          <w:delText>x</w:delText>
        </w:r>
      </w:del>
      <w:r w:rsidR="00F07649" w:rsidRPr="006F644E">
        <w:rPr>
          <w:rFonts w:ascii="Times New Roman" w:hAnsi="Times New Roman" w:cs="Times New Roman"/>
          <w:sz w:val="24"/>
          <w:szCs w:val="24"/>
        </w:rPr>
        <w:t>10</w:t>
      </w:r>
      <w:r w:rsidR="00F07649" w:rsidRPr="006F644E">
        <w:rPr>
          <w:rFonts w:ascii="Times New Roman" w:hAnsi="Times New Roman" w:cs="Times New Roman"/>
          <w:sz w:val="24"/>
          <w:szCs w:val="24"/>
          <w:vertAlign w:val="superscript"/>
        </w:rPr>
        <w:t xml:space="preserve">7 </w:t>
      </w:r>
      <w:r w:rsidR="00F07649" w:rsidRPr="006F644E">
        <w:rPr>
          <w:rFonts w:ascii="Times New Roman" w:hAnsi="Times New Roman" w:cs="Times New Roman"/>
          <w:sz w:val="24"/>
          <w:szCs w:val="24"/>
        </w:rPr>
        <w:t>CFU/m</w:t>
      </w:r>
      <w:r w:rsidR="003C187E">
        <w:rPr>
          <w:rFonts w:ascii="Times New Roman" w:hAnsi="Times New Roman" w:cs="Times New Roman"/>
          <w:sz w:val="24"/>
          <w:szCs w:val="24"/>
        </w:rPr>
        <w:t>L</w:t>
      </w:r>
      <w:r w:rsidR="00F07649" w:rsidRPr="006F644E">
        <w:rPr>
          <w:rFonts w:ascii="Times New Roman" w:hAnsi="Times New Roman" w:cs="Times New Roman"/>
          <w:sz w:val="24"/>
          <w:szCs w:val="24"/>
        </w:rPr>
        <w:t xml:space="preserve"> in 15 m</w:t>
      </w:r>
      <w:r w:rsidR="003C187E">
        <w:rPr>
          <w:rFonts w:ascii="Times New Roman" w:hAnsi="Times New Roman" w:cs="Times New Roman"/>
          <w:sz w:val="24"/>
          <w:szCs w:val="24"/>
        </w:rPr>
        <w:t>L</w:t>
      </w:r>
      <w:r w:rsidR="00F07649" w:rsidRPr="006F644E">
        <w:rPr>
          <w:rFonts w:ascii="Times New Roman" w:hAnsi="Times New Roman" w:cs="Times New Roman"/>
          <w:sz w:val="24"/>
          <w:szCs w:val="24"/>
        </w:rPr>
        <w:t xml:space="preserve"> </w:t>
      </w:r>
      <w:r w:rsidR="001B1D98">
        <w:rPr>
          <w:rFonts w:ascii="Times New Roman" w:hAnsi="Times New Roman" w:cs="Times New Roman"/>
          <w:sz w:val="24"/>
          <w:szCs w:val="24"/>
        </w:rPr>
        <w:t>heated</w:t>
      </w:r>
      <w:r w:rsidR="001B1D98" w:rsidRPr="006F644E">
        <w:rPr>
          <w:rFonts w:ascii="Times New Roman" w:hAnsi="Times New Roman" w:cs="Times New Roman"/>
          <w:sz w:val="24"/>
          <w:szCs w:val="24"/>
        </w:rPr>
        <w:t xml:space="preserve"> </w:t>
      </w:r>
      <w:r w:rsidR="00F07649" w:rsidRPr="006F644E">
        <w:rPr>
          <w:rFonts w:ascii="Times New Roman" w:hAnsi="Times New Roman" w:cs="Times New Roman"/>
          <w:sz w:val="24"/>
          <w:szCs w:val="24"/>
        </w:rPr>
        <w:t>(37°C)</w:t>
      </w:r>
      <w:r w:rsidR="00F512D5" w:rsidRPr="006F644E">
        <w:rPr>
          <w:rFonts w:ascii="Times New Roman" w:hAnsi="Times New Roman" w:cs="Times New Roman"/>
          <w:sz w:val="24"/>
          <w:szCs w:val="24"/>
        </w:rPr>
        <w:t xml:space="preserve"> GW broth</w:t>
      </w:r>
      <w:r w:rsidR="00046D65">
        <w:rPr>
          <w:rFonts w:ascii="Times New Roman" w:hAnsi="Times New Roman" w:cs="Times New Roman"/>
          <w:sz w:val="24"/>
          <w:szCs w:val="24"/>
        </w:rPr>
        <w:t>.</w:t>
      </w:r>
      <w:r w:rsidR="00F512D5"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{"citationID":"Sm792C50","properties":{"formattedCitation":"{\\rtf \\super 20\\nosupersub{}}","plainCitation":"20"},"citationItems":[{"id":494,"uris":["http://zotero.org/users/1321783/items/9NI37BFB"],"uri":["http://zotero.org/users/1321783/items/9NI37BFB"],"itemData":{"id":494,"type":"article-journal","title":"A fully defined, clear and protein-free liquid medium permitting dense growth of Neisseria gonorrhoeae from very low inocula","container-title":"FEMS microbiology letters","page":"35-37","volume":"273","issue":"1","source":"PubMed","abstract":"Neisseria gonorrhoeae is difficult to cultivate in liquid medium. Currently there are no liquid media, defined or undefined, that reliably permit growth of this bacterium from low inocula. Standard clinical laboratory broths may allow multiplication of some strains of gonococci from large inocula, but such media incorporate infusates, extracts or digests and are therefore undefined. In this study, 20 gonococci of ten auxotypes were tested in various experimental media in the development of an easily prepared chemically defined, clear and protein-free liquid medium. The final medium - GW medium - allowed the growth of three clinical isolates of gonococci from inocula of &lt;10(3) CFU mL(-1) to &gt;10(8) CFU mL(-1) by 24 h. None of four commercially-available broths (nutrient broth, brain heart infusion, tryptone soya broth, and Mueller-Hinton broth) tested in parallel reliably supported growth of these isolates to the same extent. GW medium should be useful for studies of the growth of gonococci under different conditions and, as the medium is clear and colorless, this can be monitored turbidometrically. GW medium may be suitable as a basal medium for biochemical identification tests, antimicrobial susceptibility determinations and antimicrobial synergy studies.","DOI":"10.1111/j.1574-6968.2007.00776.x","ISSN":"0378-1097","note":"PMID: 17559396","journalAbbreviation":"FEMS Microbiol. Lett.","language":"ENG","author":[{"family":"Wade","given":"Jeremy James"},{"family":"Graver","given":"Michelle Angela"}],"issued":{"date-parts":[["2007",8]]},"PMID":"17559396"}}],"schema":"https://github.com/citation-style-language/schema/raw/master/csl-citation.json"} </w:instrText>
      </w:r>
      <w:r w:rsidR="00F512D5"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20</w:t>
      </w:r>
      <w:r w:rsidR="00F512D5" w:rsidRPr="006F644E">
        <w:rPr>
          <w:rFonts w:ascii="Times New Roman" w:hAnsi="Times New Roman" w:cs="Times New Roman"/>
          <w:sz w:val="24"/>
          <w:szCs w:val="24"/>
        </w:rPr>
        <w:fldChar w:fldCharType="end"/>
      </w:r>
      <w:r w:rsidR="00F07649" w:rsidRPr="006F644E">
        <w:rPr>
          <w:rFonts w:ascii="Times New Roman" w:hAnsi="Times New Roman" w:cs="Times New Roman"/>
          <w:sz w:val="24"/>
          <w:szCs w:val="24"/>
        </w:rPr>
        <w:t xml:space="preserve"> </w:t>
      </w:r>
      <w:r w:rsidR="00973579" w:rsidRPr="006F644E">
        <w:rPr>
          <w:rFonts w:ascii="Times New Roman" w:hAnsi="Times New Roman" w:cs="Times New Roman"/>
          <w:sz w:val="24"/>
          <w:szCs w:val="24"/>
        </w:rPr>
        <w:t xml:space="preserve">A volume of 90 </w:t>
      </w:r>
      <w:r w:rsidR="006D26B9" w:rsidRPr="006F644E">
        <w:rPr>
          <w:rFonts w:ascii="Times New Roman" w:hAnsi="Times New Roman" w:cs="Times New Roman"/>
          <w:sz w:val="24"/>
          <w:szCs w:val="24"/>
        </w:rPr>
        <w:t>µ</w:t>
      </w:r>
      <w:r w:rsidR="001565BA">
        <w:rPr>
          <w:rFonts w:ascii="Times New Roman" w:hAnsi="Times New Roman" w:cs="Times New Roman"/>
          <w:sz w:val="24"/>
          <w:szCs w:val="24"/>
        </w:rPr>
        <w:t>L</w:t>
      </w:r>
      <w:r w:rsidR="00973579" w:rsidRPr="006F644E">
        <w:rPr>
          <w:rFonts w:ascii="Times New Roman" w:hAnsi="Times New Roman" w:cs="Times New Roman"/>
          <w:sz w:val="24"/>
          <w:szCs w:val="24"/>
        </w:rPr>
        <w:t xml:space="preserve"> of </w:t>
      </w:r>
      <w:r w:rsidR="001B1D98">
        <w:rPr>
          <w:rFonts w:ascii="Times New Roman" w:hAnsi="Times New Roman" w:cs="Times New Roman"/>
          <w:sz w:val="24"/>
          <w:szCs w:val="24"/>
        </w:rPr>
        <w:t xml:space="preserve">this </w:t>
      </w:r>
      <w:r w:rsidR="00F07649" w:rsidRPr="006F644E">
        <w:rPr>
          <w:rFonts w:ascii="Times New Roman" w:hAnsi="Times New Roman" w:cs="Times New Roman"/>
          <w:sz w:val="24"/>
          <w:szCs w:val="24"/>
        </w:rPr>
        <w:t>suspension</w:t>
      </w:r>
      <w:r w:rsidR="001B1D98">
        <w:rPr>
          <w:rFonts w:ascii="Times New Roman" w:hAnsi="Times New Roman" w:cs="Times New Roman"/>
          <w:sz w:val="24"/>
          <w:szCs w:val="24"/>
        </w:rPr>
        <w:t xml:space="preserve"> </w:t>
      </w:r>
      <w:r w:rsidR="00046D65">
        <w:rPr>
          <w:rFonts w:ascii="Times New Roman" w:hAnsi="Times New Roman" w:cs="Times New Roman"/>
          <w:sz w:val="24"/>
          <w:szCs w:val="24"/>
        </w:rPr>
        <w:t>was</w:t>
      </w:r>
      <w:r w:rsidR="00046D65" w:rsidRPr="006F644E">
        <w:rPr>
          <w:rFonts w:ascii="Times New Roman" w:hAnsi="Times New Roman" w:cs="Times New Roman"/>
          <w:sz w:val="24"/>
          <w:szCs w:val="24"/>
        </w:rPr>
        <w:t xml:space="preserve"> </w:t>
      </w:r>
      <w:r w:rsidR="00F07649" w:rsidRPr="006F644E">
        <w:rPr>
          <w:rFonts w:ascii="Times New Roman" w:hAnsi="Times New Roman" w:cs="Times New Roman"/>
          <w:sz w:val="24"/>
          <w:szCs w:val="24"/>
        </w:rPr>
        <w:t xml:space="preserve">added to </w:t>
      </w:r>
      <w:r w:rsidR="006218CE" w:rsidRPr="006F644E">
        <w:rPr>
          <w:rFonts w:ascii="Times New Roman" w:hAnsi="Times New Roman" w:cs="Times New Roman"/>
          <w:sz w:val="24"/>
          <w:szCs w:val="24"/>
        </w:rPr>
        <w:t>96-well</w:t>
      </w:r>
      <w:r w:rsidR="0005220D">
        <w:rPr>
          <w:rFonts w:ascii="Times New Roman" w:hAnsi="Times New Roman" w:cs="Times New Roman"/>
          <w:sz w:val="24"/>
          <w:szCs w:val="24"/>
        </w:rPr>
        <w:t xml:space="preserve"> </w:t>
      </w:r>
      <w:r w:rsidR="00C75B7C" w:rsidRPr="00AE50F0">
        <w:rPr>
          <w:rFonts w:ascii="Times New Roman" w:hAnsi="Times New Roman" w:cs="Times New Roman"/>
          <w:sz w:val="24"/>
          <w:szCs w:val="24"/>
        </w:rPr>
        <w:t>round bott</w:t>
      </w:r>
      <w:r w:rsidR="00C75B7C">
        <w:rPr>
          <w:rFonts w:ascii="Times New Roman" w:hAnsi="Times New Roman" w:cs="Times New Roman"/>
          <w:sz w:val="24"/>
          <w:szCs w:val="24"/>
        </w:rPr>
        <w:t>o</w:t>
      </w:r>
      <w:r w:rsidR="00C75B7C" w:rsidRPr="00AE50F0">
        <w:rPr>
          <w:rFonts w:ascii="Times New Roman" w:hAnsi="Times New Roman" w:cs="Times New Roman"/>
          <w:sz w:val="24"/>
          <w:szCs w:val="24"/>
        </w:rPr>
        <w:t xml:space="preserve">m </w:t>
      </w:r>
      <w:proofErr w:type="spellStart"/>
      <w:r w:rsidR="00C75B7C" w:rsidRPr="00AE50F0">
        <w:rPr>
          <w:rFonts w:ascii="Times New Roman" w:hAnsi="Times New Roman" w:cs="Times New Roman"/>
          <w:sz w:val="24"/>
          <w:szCs w:val="24"/>
        </w:rPr>
        <w:t>microtiter</w:t>
      </w:r>
      <w:proofErr w:type="spellEnd"/>
      <w:r w:rsidR="00C75B7C" w:rsidRPr="00AE50F0">
        <w:rPr>
          <w:rFonts w:ascii="Times New Roman" w:hAnsi="Times New Roman" w:cs="Times New Roman"/>
          <w:sz w:val="24"/>
          <w:szCs w:val="24"/>
        </w:rPr>
        <w:t xml:space="preserve"> plates (360 </w:t>
      </w:r>
      <w:proofErr w:type="spellStart"/>
      <w:r w:rsidR="00C75B7C" w:rsidRPr="00AE50F0">
        <w:rPr>
          <w:rFonts w:ascii="Times New Roman" w:hAnsi="Times New Roman" w:cs="Times New Roman"/>
          <w:sz w:val="24"/>
          <w:szCs w:val="24"/>
        </w:rPr>
        <w:t>μL</w:t>
      </w:r>
      <w:proofErr w:type="spellEnd"/>
      <w:r w:rsidR="00C75B7C" w:rsidRPr="00AE50F0">
        <w:rPr>
          <w:rFonts w:ascii="Times New Roman" w:hAnsi="Times New Roman" w:cs="Times New Roman"/>
          <w:sz w:val="24"/>
          <w:szCs w:val="24"/>
        </w:rPr>
        <w:t xml:space="preserve"> wells)</w:t>
      </w:r>
      <w:r w:rsidR="00AE50F0">
        <w:rPr>
          <w:rFonts w:ascii="Times New Roman" w:hAnsi="Times New Roman" w:cs="Times New Roman"/>
          <w:sz w:val="24"/>
          <w:szCs w:val="24"/>
        </w:rPr>
        <w:t xml:space="preserve"> </w:t>
      </w:r>
      <w:r w:rsidR="006D26B9" w:rsidRPr="006F644E">
        <w:rPr>
          <w:rFonts w:ascii="Times New Roman" w:hAnsi="Times New Roman" w:cs="Times New Roman"/>
          <w:sz w:val="24"/>
          <w:szCs w:val="24"/>
        </w:rPr>
        <w:t>with each well containing 10 µ</w:t>
      </w:r>
      <w:r w:rsidR="001565BA">
        <w:rPr>
          <w:rFonts w:ascii="Times New Roman" w:hAnsi="Times New Roman" w:cs="Times New Roman"/>
          <w:sz w:val="24"/>
          <w:szCs w:val="24"/>
        </w:rPr>
        <w:t>L</w:t>
      </w:r>
      <w:r w:rsidR="006218CE" w:rsidRPr="006F644E">
        <w:rPr>
          <w:rFonts w:ascii="Times New Roman" w:hAnsi="Times New Roman" w:cs="Times New Roman"/>
          <w:sz w:val="24"/>
          <w:szCs w:val="24"/>
        </w:rPr>
        <w:t xml:space="preserve"> of a </w:t>
      </w:r>
      <w:r w:rsidR="00F07649" w:rsidRPr="006F644E">
        <w:rPr>
          <w:rFonts w:ascii="Times New Roman" w:hAnsi="Times New Roman" w:cs="Times New Roman"/>
          <w:sz w:val="24"/>
          <w:szCs w:val="24"/>
        </w:rPr>
        <w:t>previously prepared dilution series</w:t>
      </w:r>
      <w:r w:rsidR="007B4AD2" w:rsidRPr="006F644E">
        <w:rPr>
          <w:rFonts w:ascii="Times New Roman" w:hAnsi="Times New Roman" w:cs="Times New Roman"/>
          <w:sz w:val="24"/>
          <w:szCs w:val="24"/>
        </w:rPr>
        <w:t>.</w:t>
      </w:r>
      <w:r w:rsidR="00276F9D" w:rsidRPr="006F644E">
        <w:rPr>
          <w:rFonts w:ascii="Times New Roman" w:hAnsi="Times New Roman" w:cs="Times New Roman"/>
          <w:sz w:val="24"/>
          <w:szCs w:val="24"/>
        </w:rPr>
        <w:t xml:space="preserve"> Dilution series of the antimicrobials were prepared in </w:t>
      </w:r>
      <w:r w:rsidR="00B850A8" w:rsidRPr="006F644E">
        <w:rPr>
          <w:rFonts w:ascii="Times New Roman" w:hAnsi="Times New Roman" w:cs="Times New Roman"/>
          <w:sz w:val="24"/>
          <w:szCs w:val="24"/>
        </w:rPr>
        <w:t xml:space="preserve">GW </w:t>
      </w:r>
      <w:r w:rsidR="00276F9D" w:rsidRPr="006F644E">
        <w:rPr>
          <w:rFonts w:ascii="Times New Roman" w:hAnsi="Times New Roman" w:cs="Times New Roman"/>
          <w:sz w:val="24"/>
          <w:szCs w:val="24"/>
        </w:rPr>
        <w:t>medium</w:t>
      </w:r>
      <w:r w:rsidR="007B4AD2" w:rsidRPr="006F644E">
        <w:rPr>
          <w:rFonts w:ascii="Times New Roman" w:hAnsi="Times New Roman" w:cs="Times New Roman"/>
          <w:sz w:val="24"/>
          <w:szCs w:val="24"/>
        </w:rPr>
        <w:t>.</w:t>
      </w:r>
      <w:r w:rsidR="00DE2EE7" w:rsidRPr="006F644E">
        <w:rPr>
          <w:rFonts w:ascii="Times New Roman" w:hAnsi="Times New Roman" w:cs="Times New Roman"/>
          <w:sz w:val="24"/>
          <w:szCs w:val="24"/>
        </w:rPr>
        <w:t xml:space="preserve"> Positive control (</w:t>
      </w:r>
      <w:r w:rsidR="00AE50F0">
        <w:rPr>
          <w:rFonts w:ascii="Times New Roman" w:hAnsi="Times New Roman" w:cs="Times New Roman"/>
          <w:sz w:val="24"/>
          <w:szCs w:val="24"/>
        </w:rPr>
        <w:t xml:space="preserve">GW medium </w:t>
      </w:r>
      <w:r w:rsidR="00B850A8" w:rsidRPr="006F644E">
        <w:rPr>
          <w:rFonts w:ascii="Times New Roman" w:hAnsi="Times New Roman" w:cs="Times New Roman"/>
          <w:sz w:val="24"/>
          <w:szCs w:val="24"/>
        </w:rPr>
        <w:t xml:space="preserve">containing </w:t>
      </w:r>
      <w:r w:rsidR="00DE2EE7" w:rsidRPr="006F644E">
        <w:rPr>
          <w:rFonts w:ascii="Times New Roman" w:hAnsi="Times New Roman" w:cs="Times New Roman"/>
          <w:sz w:val="24"/>
          <w:szCs w:val="24"/>
        </w:rPr>
        <w:t>1% Triton</w:t>
      </w:r>
      <w:r w:rsidR="00F512D5" w:rsidRPr="006F644E">
        <w:rPr>
          <w:rFonts w:ascii="Times New Roman" w:hAnsi="Times New Roman" w:cs="Times New Roman"/>
          <w:sz w:val="24"/>
          <w:szCs w:val="24"/>
        </w:rPr>
        <w:t xml:space="preserve">X-100) and negative control (10 </w:t>
      </w:r>
      <w:r w:rsidR="004C13CE" w:rsidRPr="006F644E">
        <w:rPr>
          <w:rFonts w:ascii="Times New Roman" w:hAnsi="Times New Roman" w:cs="Times New Roman"/>
          <w:sz w:val="24"/>
          <w:szCs w:val="24"/>
        </w:rPr>
        <w:t>µ</w:t>
      </w:r>
      <w:r w:rsidR="001565BA">
        <w:rPr>
          <w:rFonts w:ascii="Times New Roman" w:hAnsi="Times New Roman" w:cs="Times New Roman"/>
          <w:sz w:val="24"/>
          <w:szCs w:val="24"/>
        </w:rPr>
        <w:t>L</w:t>
      </w:r>
      <w:r w:rsidR="001B1D98">
        <w:rPr>
          <w:rFonts w:ascii="Times New Roman" w:hAnsi="Times New Roman" w:cs="Times New Roman"/>
          <w:sz w:val="24"/>
          <w:szCs w:val="24"/>
        </w:rPr>
        <w:t xml:space="preserve"> GW medium</w:t>
      </w:r>
      <w:r w:rsidR="00DE2EE7" w:rsidRPr="006F644E">
        <w:rPr>
          <w:rFonts w:ascii="Times New Roman" w:hAnsi="Times New Roman" w:cs="Times New Roman"/>
          <w:sz w:val="24"/>
          <w:szCs w:val="24"/>
        </w:rPr>
        <w:t>) were added to the first and last well, respectively.</w:t>
      </w:r>
      <w:r w:rsidR="00217888">
        <w:rPr>
          <w:rFonts w:ascii="Times New Roman" w:hAnsi="Times New Roman" w:cs="Times New Roman"/>
          <w:sz w:val="24"/>
          <w:szCs w:val="24"/>
        </w:rPr>
        <w:t xml:space="preserve"> </w:t>
      </w:r>
      <w:r w:rsidR="000E7EF8" w:rsidRPr="006F644E">
        <w:rPr>
          <w:rFonts w:ascii="Times New Roman" w:hAnsi="Times New Roman" w:cs="Times New Roman"/>
          <w:sz w:val="24"/>
          <w:szCs w:val="24"/>
        </w:rPr>
        <w:t xml:space="preserve">The plates were incubated for 6 hours at 37°C, </w:t>
      </w:r>
      <w:r w:rsidR="001565BA" w:rsidRPr="006F644E">
        <w:rPr>
          <w:rFonts w:ascii="Times New Roman" w:hAnsi="Times New Roman" w:cs="Times New Roman"/>
          <w:sz w:val="24"/>
          <w:szCs w:val="24"/>
        </w:rPr>
        <w:t>humid 5% CO</w:t>
      </w:r>
      <w:r w:rsidR="001565BA" w:rsidRPr="006F644E">
        <w:rPr>
          <w:rFonts w:ascii="Times New Roman" w:hAnsi="Times New Roman" w:cs="Times New Roman"/>
          <w:sz w:val="24"/>
          <w:szCs w:val="24"/>
          <w:vertAlign w:val="subscript"/>
        </w:rPr>
        <w:t>2</w:t>
      </w:r>
      <w:r w:rsidR="001565BA">
        <w:rPr>
          <w:rFonts w:ascii="Times New Roman" w:hAnsi="Times New Roman" w:cs="Times New Roman"/>
          <w:sz w:val="24"/>
          <w:szCs w:val="24"/>
        </w:rPr>
        <w:t>-enriched</w:t>
      </w:r>
      <w:r w:rsidR="001565BA" w:rsidRPr="006F644E">
        <w:rPr>
          <w:rFonts w:ascii="Times New Roman" w:hAnsi="Times New Roman" w:cs="Times New Roman"/>
          <w:sz w:val="24"/>
          <w:szCs w:val="24"/>
          <w:vertAlign w:val="subscript"/>
        </w:rPr>
        <w:t xml:space="preserve"> </w:t>
      </w:r>
      <w:r w:rsidR="001565BA" w:rsidRPr="006F644E">
        <w:rPr>
          <w:rFonts w:ascii="Times New Roman" w:hAnsi="Times New Roman" w:cs="Times New Roman"/>
          <w:sz w:val="24"/>
          <w:szCs w:val="24"/>
        </w:rPr>
        <w:t>atmosphere</w:t>
      </w:r>
      <w:r w:rsidR="001565BA">
        <w:rPr>
          <w:rFonts w:ascii="Times New Roman" w:hAnsi="Times New Roman" w:cs="Times New Roman"/>
          <w:sz w:val="24"/>
          <w:szCs w:val="24"/>
        </w:rPr>
        <w:t>.</w:t>
      </w:r>
    </w:p>
    <w:p w14:paraId="47737B92" w14:textId="77777777" w:rsidR="00046D65" w:rsidRDefault="00046D65" w:rsidP="0005220D">
      <w:pPr>
        <w:spacing w:after="0" w:line="480" w:lineRule="auto"/>
        <w:jc w:val="both"/>
        <w:rPr>
          <w:rFonts w:ascii="Times New Roman" w:hAnsi="Times New Roman" w:cs="Times New Roman"/>
          <w:b/>
          <w:sz w:val="24"/>
          <w:szCs w:val="24"/>
        </w:rPr>
      </w:pPr>
    </w:p>
    <w:p w14:paraId="235D99EA" w14:textId="769A87E7" w:rsidR="001702DD" w:rsidRPr="0005220D" w:rsidRDefault="001702DD" w:rsidP="0005220D">
      <w:pPr>
        <w:spacing w:after="0" w:line="480" w:lineRule="auto"/>
        <w:jc w:val="both"/>
        <w:rPr>
          <w:rFonts w:ascii="Times New Roman" w:hAnsi="Times New Roman" w:cs="Times New Roman"/>
          <w:b/>
          <w:i/>
          <w:sz w:val="24"/>
          <w:szCs w:val="24"/>
        </w:rPr>
      </w:pPr>
      <w:proofErr w:type="spellStart"/>
      <w:r w:rsidRPr="0005220D">
        <w:rPr>
          <w:rFonts w:ascii="Times New Roman" w:hAnsi="Times New Roman" w:cs="Times New Roman"/>
          <w:b/>
          <w:i/>
          <w:sz w:val="24"/>
          <w:szCs w:val="24"/>
        </w:rPr>
        <w:t>Resazurin</w:t>
      </w:r>
      <w:proofErr w:type="spellEnd"/>
      <w:r w:rsidRPr="0005220D">
        <w:rPr>
          <w:rFonts w:ascii="Times New Roman" w:hAnsi="Times New Roman" w:cs="Times New Roman"/>
          <w:b/>
          <w:i/>
          <w:sz w:val="24"/>
          <w:szCs w:val="24"/>
        </w:rPr>
        <w:t xml:space="preserve"> </w:t>
      </w:r>
      <w:r w:rsidR="005F707F">
        <w:rPr>
          <w:rFonts w:ascii="Times New Roman" w:hAnsi="Times New Roman" w:cs="Times New Roman"/>
          <w:b/>
          <w:i/>
          <w:sz w:val="24"/>
          <w:szCs w:val="24"/>
        </w:rPr>
        <w:t>readouts</w:t>
      </w:r>
    </w:p>
    <w:p w14:paraId="7B18981A" w14:textId="7187E7C8" w:rsidR="00BC0387" w:rsidRPr="006F644E" w:rsidRDefault="000E7EF8" w:rsidP="0005220D">
      <w:pPr>
        <w:spacing w:after="0" w:line="480" w:lineRule="auto"/>
        <w:jc w:val="both"/>
        <w:rPr>
          <w:rFonts w:ascii="Times New Roman" w:hAnsi="Times New Roman" w:cs="Times New Roman"/>
          <w:sz w:val="24"/>
          <w:szCs w:val="24"/>
        </w:rPr>
      </w:pPr>
      <w:proofErr w:type="spellStart"/>
      <w:r w:rsidRPr="006F644E">
        <w:rPr>
          <w:rFonts w:ascii="Times New Roman" w:hAnsi="Times New Roman" w:cs="Times New Roman"/>
          <w:sz w:val="24"/>
          <w:szCs w:val="24"/>
        </w:rPr>
        <w:t>Resazurin</w:t>
      </w:r>
      <w:proofErr w:type="spellEnd"/>
      <w:r w:rsidRPr="006F644E">
        <w:rPr>
          <w:rFonts w:ascii="Times New Roman" w:hAnsi="Times New Roman" w:cs="Times New Roman"/>
          <w:sz w:val="24"/>
          <w:szCs w:val="24"/>
        </w:rPr>
        <w:t xml:space="preserve"> powder (Sigma Aldrich, China) was diluted in PBS (pH 7.4</w:t>
      </w:r>
      <w:r w:rsidR="00973579" w:rsidRPr="006F644E">
        <w:rPr>
          <w:rFonts w:ascii="Times New Roman" w:hAnsi="Times New Roman" w:cs="Times New Roman"/>
          <w:sz w:val="24"/>
          <w:szCs w:val="24"/>
        </w:rPr>
        <w:t>) to a f</w:t>
      </w:r>
      <w:r w:rsidR="00B30377" w:rsidRPr="006F644E">
        <w:rPr>
          <w:rFonts w:ascii="Times New Roman" w:hAnsi="Times New Roman" w:cs="Times New Roman"/>
          <w:sz w:val="24"/>
          <w:szCs w:val="24"/>
        </w:rPr>
        <w:t>inal concentration of 0.1 mg/</w:t>
      </w:r>
      <w:proofErr w:type="spellStart"/>
      <w:r w:rsidR="00B30377" w:rsidRPr="006F644E">
        <w:rPr>
          <w:rFonts w:ascii="Times New Roman" w:hAnsi="Times New Roman" w:cs="Times New Roman"/>
          <w:sz w:val="24"/>
          <w:szCs w:val="24"/>
        </w:rPr>
        <w:t>m</w:t>
      </w:r>
      <w:r w:rsidR="006660F5">
        <w:rPr>
          <w:rFonts w:ascii="Times New Roman" w:hAnsi="Times New Roman" w:cs="Times New Roman"/>
          <w:sz w:val="24"/>
          <w:szCs w:val="24"/>
        </w:rPr>
        <w:t>L</w:t>
      </w:r>
      <w:r w:rsidR="00217888">
        <w:rPr>
          <w:rFonts w:ascii="Times New Roman" w:hAnsi="Times New Roman" w:cs="Times New Roman"/>
          <w:sz w:val="24"/>
          <w:szCs w:val="24"/>
        </w:rPr>
        <w:t>.</w:t>
      </w:r>
      <w:proofErr w:type="spellEnd"/>
      <w:r w:rsidR="00217888">
        <w:rPr>
          <w:rFonts w:ascii="Times New Roman" w:hAnsi="Times New Roman" w:cs="Times New Roman"/>
          <w:sz w:val="24"/>
          <w:szCs w:val="24"/>
        </w:rPr>
        <w:t xml:space="preserve"> It was ensured that the pH of the highest antimicrobial concentration was neutral in all samples to avoid </w:t>
      </w:r>
      <w:r w:rsidR="009E3D9D">
        <w:rPr>
          <w:rFonts w:ascii="Times New Roman" w:hAnsi="Times New Roman" w:cs="Times New Roman"/>
          <w:sz w:val="24"/>
          <w:szCs w:val="24"/>
        </w:rPr>
        <w:t>artefacts</w:t>
      </w:r>
      <w:r w:rsidR="00217888">
        <w:rPr>
          <w:rFonts w:ascii="Times New Roman" w:hAnsi="Times New Roman" w:cs="Times New Roman"/>
          <w:sz w:val="24"/>
          <w:szCs w:val="24"/>
        </w:rPr>
        <w:t>.</w:t>
      </w:r>
      <w:r w:rsidR="005F3BBC">
        <w:rPr>
          <w:rFonts w:ascii="Times New Roman" w:hAnsi="Times New Roman" w:cs="Times New Roman"/>
          <w:sz w:val="24"/>
          <w:szCs w:val="24"/>
        </w:rPr>
        <w:t xml:space="preserve"> </w:t>
      </w:r>
      <w:r w:rsidR="00217888">
        <w:rPr>
          <w:rFonts w:ascii="Times New Roman" w:hAnsi="Times New Roman" w:cs="Times New Roman"/>
          <w:sz w:val="24"/>
          <w:szCs w:val="24"/>
        </w:rPr>
        <w:t>A</w:t>
      </w:r>
      <w:r w:rsidR="00434C3A">
        <w:rPr>
          <w:rFonts w:ascii="Times New Roman" w:hAnsi="Times New Roman" w:cs="Times New Roman"/>
          <w:sz w:val="24"/>
          <w:szCs w:val="24"/>
        </w:rPr>
        <w:t xml:space="preserve">fter </w:t>
      </w:r>
      <w:r w:rsidR="00C67235">
        <w:rPr>
          <w:rFonts w:ascii="Times New Roman" w:hAnsi="Times New Roman" w:cs="Times New Roman"/>
          <w:sz w:val="24"/>
          <w:szCs w:val="24"/>
        </w:rPr>
        <w:t>incubation of the broth microdilution plates</w:t>
      </w:r>
      <w:r w:rsidR="006660F5">
        <w:rPr>
          <w:rFonts w:ascii="Times New Roman" w:hAnsi="Times New Roman" w:cs="Times New Roman"/>
          <w:sz w:val="24"/>
          <w:szCs w:val="24"/>
        </w:rPr>
        <w:t xml:space="preserve">, </w:t>
      </w:r>
      <w:r w:rsidR="00B30377" w:rsidRPr="006F644E">
        <w:rPr>
          <w:rFonts w:ascii="Times New Roman" w:hAnsi="Times New Roman" w:cs="Times New Roman"/>
          <w:sz w:val="24"/>
          <w:szCs w:val="24"/>
        </w:rPr>
        <w:t xml:space="preserve">50 </w:t>
      </w:r>
      <w:r w:rsidR="00954348" w:rsidRPr="006F644E">
        <w:rPr>
          <w:rFonts w:ascii="Times New Roman" w:hAnsi="Times New Roman" w:cs="Times New Roman"/>
          <w:sz w:val="24"/>
          <w:szCs w:val="24"/>
        </w:rPr>
        <w:t>µ</w:t>
      </w:r>
      <w:r w:rsidR="006660F5">
        <w:rPr>
          <w:rFonts w:ascii="Times New Roman" w:hAnsi="Times New Roman" w:cs="Times New Roman"/>
          <w:sz w:val="24"/>
          <w:szCs w:val="24"/>
        </w:rPr>
        <w:t>L</w:t>
      </w:r>
      <w:r w:rsidR="00B30377" w:rsidRPr="006F644E">
        <w:rPr>
          <w:rFonts w:ascii="Times New Roman" w:hAnsi="Times New Roman" w:cs="Times New Roman"/>
          <w:sz w:val="24"/>
          <w:szCs w:val="24"/>
        </w:rPr>
        <w:t xml:space="preserve"> of the dye was added to each well </w:t>
      </w:r>
      <w:r w:rsidR="00F10D32" w:rsidRPr="006F644E">
        <w:rPr>
          <w:rFonts w:ascii="Times New Roman" w:hAnsi="Times New Roman" w:cs="Times New Roman"/>
          <w:sz w:val="24"/>
          <w:szCs w:val="24"/>
        </w:rPr>
        <w:t xml:space="preserve">and mixed </w:t>
      </w:r>
      <w:r w:rsidR="00B30377" w:rsidRPr="006F644E">
        <w:rPr>
          <w:rFonts w:ascii="Times New Roman" w:hAnsi="Times New Roman" w:cs="Times New Roman"/>
          <w:sz w:val="24"/>
          <w:szCs w:val="24"/>
        </w:rPr>
        <w:t xml:space="preserve">using an </w:t>
      </w:r>
      <w:r w:rsidR="00F10D32" w:rsidRPr="006F644E">
        <w:rPr>
          <w:rFonts w:ascii="Times New Roman" w:hAnsi="Times New Roman" w:cs="Times New Roman"/>
          <w:sz w:val="24"/>
          <w:szCs w:val="24"/>
        </w:rPr>
        <w:t>electronic multichannel dispenser</w:t>
      </w:r>
      <w:r w:rsidR="00B30377" w:rsidRPr="006F644E">
        <w:rPr>
          <w:rFonts w:ascii="Times New Roman" w:hAnsi="Times New Roman" w:cs="Times New Roman"/>
          <w:sz w:val="24"/>
          <w:szCs w:val="24"/>
        </w:rPr>
        <w:t>.</w:t>
      </w:r>
      <w:r w:rsidR="00217888" w:rsidRPr="006F644E">
        <w:rPr>
          <w:rFonts w:ascii="Times New Roman" w:hAnsi="Times New Roman" w:cs="Times New Roman"/>
          <w:sz w:val="24"/>
          <w:szCs w:val="24"/>
        </w:rPr>
        <w:t xml:space="preserve"> </w:t>
      </w:r>
      <w:r w:rsidR="00B30377" w:rsidRPr="006F644E">
        <w:rPr>
          <w:rFonts w:ascii="Times New Roman" w:hAnsi="Times New Roman" w:cs="Times New Roman"/>
          <w:sz w:val="24"/>
          <w:szCs w:val="24"/>
        </w:rPr>
        <w:t>The plates were i</w:t>
      </w:r>
      <w:r w:rsidR="009206A7" w:rsidRPr="006F644E">
        <w:rPr>
          <w:rFonts w:ascii="Times New Roman" w:hAnsi="Times New Roman" w:cs="Times New Roman"/>
          <w:sz w:val="24"/>
          <w:szCs w:val="24"/>
        </w:rPr>
        <w:t>ncubated for 75 minutes at 37°C.</w:t>
      </w:r>
      <w:r w:rsidRPr="006F644E">
        <w:rPr>
          <w:rFonts w:ascii="Times New Roman" w:hAnsi="Times New Roman" w:cs="Times New Roman"/>
          <w:sz w:val="24"/>
          <w:szCs w:val="24"/>
        </w:rPr>
        <w:t xml:space="preserve"> </w:t>
      </w:r>
      <w:r w:rsidR="00C1579A" w:rsidRPr="006F644E">
        <w:rPr>
          <w:rFonts w:ascii="Times New Roman" w:hAnsi="Times New Roman" w:cs="Times New Roman"/>
          <w:sz w:val="24"/>
          <w:szCs w:val="24"/>
        </w:rPr>
        <w:t xml:space="preserve">Fluorescence was then measured at 560 </w:t>
      </w:r>
      <w:r w:rsidR="00820AA6" w:rsidRPr="006F644E">
        <w:rPr>
          <w:rFonts w:ascii="Times New Roman" w:hAnsi="Times New Roman" w:cs="Times New Roman"/>
          <w:sz w:val="24"/>
          <w:szCs w:val="24"/>
        </w:rPr>
        <w:t xml:space="preserve">and 590 </w:t>
      </w:r>
      <w:r w:rsidR="00C1579A" w:rsidRPr="006F644E">
        <w:rPr>
          <w:rFonts w:ascii="Times New Roman" w:hAnsi="Times New Roman" w:cs="Times New Roman"/>
          <w:sz w:val="24"/>
          <w:szCs w:val="24"/>
        </w:rPr>
        <w:t>nm excitation in a plate reader (</w:t>
      </w:r>
      <w:proofErr w:type="spellStart"/>
      <w:r w:rsidR="00C1579A" w:rsidRPr="006F644E">
        <w:rPr>
          <w:rFonts w:ascii="Times New Roman" w:hAnsi="Times New Roman" w:cs="Times New Roman"/>
          <w:sz w:val="24"/>
          <w:szCs w:val="24"/>
        </w:rPr>
        <w:t>Varioskan</w:t>
      </w:r>
      <w:proofErr w:type="spellEnd"/>
      <w:r w:rsidR="00C1579A" w:rsidRPr="006F644E">
        <w:rPr>
          <w:rFonts w:ascii="Times New Roman" w:hAnsi="Times New Roman" w:cs="Times New Roman"/>
          <w:sz w:val="24"/>
          <w:szCs w:val="24"/>
        </w:rPr>
        <w:t xml:space="preserve"> Flash, Thermo Scientific).</w:t>
      </w:r>
      <w:r w:rsidR="005A27B6" w:rsidRPr="006F644E">
        <w:rPr>
          <w:rFonts w:ascii="Times New Roman" w:hAnsi="Times New Roman" w:cs="Times New Roman"/>
          <w:sz w:val="24"/>
          <w:szCs w:val="24"/>
        </w:rPr>
        <w:t xml:space="preserve"> </w:t>
      </w:r>
    </w:p>
    <w:p w14:paraId="7B10E320" w14:textId="77777777" w:rsidR="00046D65" w:rsidRDefault="00046D65" w:rsidP="0005220D">
      <w:pPr>
        <w:spacing w:after="0" w:line="480" w:lineRule="auto"/>
        <w:jc w:val="both"/>
        <w:rPr>
          <w:rFonts w:ascii="Times New Roman" w:hAnsi="Times New Roman" w:cs="Times New Roman"/>
          <w:b/>
          <w:sz w:val="24"/>
          <w:szCs w:val="24"/>
        </w:rPr>
      </w:pPr>
    </w:p>
    <w:p w14:paraId="7990061E" w14:textId="77777777" w:rsidR="000F5D03" w:rsidRPr="0005220D" w:rsidRDefault="000F5D03" w:rsidP="0005220D">
      <w:pPr>
        <w:spacing w:after="0" w:line="480" w:lineRule="auto"/>
        <w:jc w:val="both"/>
        <w:rPr>
          <w:rFonts w:ascii="Times New Roman" w:hAnsi="Times New Roman" w:cs="Times New Roman"/>
          <w:b/>
          <w:i/>
          <w:sz w:val="24"/>
          <w:szCs w:val="24"/>
        </w:rPr>
      </w:pPr>
      <w:proofErr w:type="spellStart"/>
      <w:r w:rsidRPr="0005220D">
        <w:rPr>
          <w:rFonts w:ascii="Times New Roman" w:hAnsi="Times New Roman" w:cs="Times New Roman"/>
          <w:b/>
          <w:i/>
          <w:sz w:val="24"/>
          <w:szCs w:val="24"/>
        </w:rPr>
        <w:t>Etest</w:t>
      </w:r>
      <w:proofErr w:type="spellEnd"/>
      <w:r w:rsidRPr="0005220D">
        <w:rPr>
          <w:rFonts w:ascii="Times New Roman" w:hAnsi="Times New Roman" w:cs="Times New Roman"/>
          <w:b/>
          <w:i/>
          <w:sz w:val="24"/>
          <w:szCs w:val="24"/>
        </w:rPr>
        <w:t xml:space="preserve"> MIC</w:t>
      </w:r>
    </w:p>
    <w:p w14:paraId="2547A3A9" w14:textId="472BB03A" w:rsidR="000F5D03" w:rsidRPr="006F644E" w:rsidRDefault="001B7F86" w:rsidP="006F644E">
      <w:pPr>
        <w:pStyle w:val="BodyText"/>
        <w:kinsoku w:val="0"/>
        <w:overflowPunct w:val="0"/>
        <w:spacing w:line="480" w:lineRule="auto"/>
        <w:ind w:right="112"/>
        <w:jc w:val="both"/>
        <w:rPr>
          <w:rFonts w:ascii="Times New Roman" w:hAnsi="Times New Roman" w:cs="Times New Roman"/>
          <w:sz w:val="24"/>
          <w:szCs w:val="24"/>
          <w:lang w:val="en-US"/>
        </w:rPr>
      </w:pPr>
      <w:r w:rsidRPr="006F644E">
        <w:rPr>
          <w:rFonts w:ascii="Times New Roman" w:hAnsi="Times New Roman" w:cs="Times New Roman"/>
          <w:sz w:val="24"/>
          <w:szCs w:val="24"/>
          <w:lang w:val="en-US"/>
        </w:rPr>
        <w:t xml:space="preserve">The </w:t>
      </w:r>
      <w:proofErr w:type="spellStart"/>
      <w:r w:rsidR="000F5D03" w:rsidRPr="006F644E">
        <w:rPr>
          <w:rFonts w:ascii="Times New Roman" w:hAnsi="Times New Roman" w:cs="Times New Roman"/>
          <w:sz w:val="24"/>
          <w:szCs w:val="24"/>
          <w:lang w:val="en-US"/>
        </w:rPr>
        <w:t>Etest</w:t>
      </w:r>
      <w:proofErr w:type="spellEnd"/>
      <w:r w:rsidR="000F5D03" w:rsidRPr="006F644E">
        <w:rPr>
          <w:rFonts w:ascii="Times New Roman" w:hAnsi="Times New Roman" w:cs="Times New Roman"/>
          <w:sz w:val="24"/>
          <w:szCs w:val="24"/>
          <w:lang w:val="en-US"/>
        </w:rPr>
        <w:t xml:space="preserve"> </w:t>
      </w:r>
      <w:r w:rsidRPr="006F644E">
        <w:rPr>
          <w:rFonts w:ascii="Times New Roman" w:hAnsi="Times New Roman" w:cs="Times New Roman"/>
          <w:sz w:val="24"/>
          <w:szCs w:val="24"/>
          <w:lang w:val="en-US"/>
        </w:rPr>
        <w:t xml:space="preserve">MICs </w:t>
      </w:r>
      <w:r w:rsidR="000F5D03" w:rsidRPr="006F644E">
        <w:rPr>
          <w:rFonts w:ascii="Times New Roman" w:hAnsi="Times New Roman" w:cs="Times New Roman"/>
          <w:sz w:val="24"/>
          <w:szCs w:val="24"/>
          <w:lang w:val="en-US"/>
        </w:rPr>
        <w:t>(</w:t>
      </w:r>
      <w:proofErr w:type="spellStart"/>
      <w:r w:rsidR="000F5D03" w:rsidRPr="006F644E">
        <w:rPr>
          <w:rStyle w:val="st1"/>
          <w:rFonts w:ascii="Times New Roman" w:hAnsi="Times New Roman" w:cs="Times New Roman"/>
          <w:sz w:val="24"/>
          <w:szCs w:val="24"/>
        </w:rPr>
        <w:t>bioMérieux</w:t>
      </w:r>
      <w:proofErr w:type="spellEnd"/>
      <w:r w:rsidR="000F5D03" w:rsidRPr="006F644E">
        <w:rPr>
          <w:rFonts w:ascii="Times New Roman" w:hAnsi="Times New Roman" w:cs="Times New Roman"/>
          <w:sz w:val="24"/>
          <w:szCs w:val="24"/>
          <w:lang w:val="en-US"/>
        </w:rPr>
        <w:t xml:space="preserve">) </w:t>
      </w:r>
      <w:r w:rsidRPr="006F644E">
        <w:rPr>
          <w:rFonts w:ascii="Times New Roman" w:hAnsi="Times New Roman" w:cs="Times New Roman"/>
          <w:sz w:val="24"/>
          <w:szCs w:val="24"/>
          <w:lang w:val="en-US"/>
        </w:rPr>
        <w:t xml:space="preserve">were </w:t>
      </w:r>
      <w:r w:rsidR="00E010EB">
        <w:rPr>
          <w:rFonts w:ascii="Times New Roman" w:hAnsi="Times New Roman" w:cs="Times New Roman"/>
          <w:sz w:val="24"/>
          <w:szCs w:val="24"/>
          <w:lang w:val="en-US"/>
        </w:rPr>
        <w:t>determined</w:t>
      </w:r>
      <w:r w:rsidR="00E010EB" w:rsidRPr="006F644E">
        <w:rPr>
          <w:rFonts w:ascii="Times New Roman" w:hAnsi="Times New Roman" w:cs="Times New Roman"/>
          <w:sz w:val="24"/>
          <w:szCs w:val="24"/>
          <w:lang w:val="en-US"/>
        </w:rPr>
        <w:t xml:space="preserve"> </w:t>
      </w:r>
      <w:r w:rsidR="000F5D03" w:rsidRPr="006F644E">
        <w:rPr>
          <w:rFonts w:ascii="Times New Roman" w:hAnsi="Times New Roman" w:cs="Times New Roman"/>
          <w:sz w:val="24"/>
          <w:szCs w:val="24"/>
          <w:lang w:val="en-US"/>
        </w:rPr>
        <w:t xml:space="preserve">in accordance with the manufacturer´s instructions, on GCRAP agar plates (3.6% </w:t>
      </w:r>
      <w:proofErr w:type="spellStart"/>
      <w:r w:rsidR="000F5D03" w:rsidRPr="006F644E">
        <w:rPr>
          <w:rFonts w:ascii="Times New Roman" w:hAnsi="Times New Roman" w:cs="Times New Roman"/>
          <w:iCs/>
          <w:sz w:val="24"/>
          <w:szCs w:val="24"/>
        </w:rPr>
        <w:t>Difco</w:t>
      </w:r>
      <w:proofErr w:type="spellEnd"/>
      <w:r w:rsidR="000F5D03" w:rsidRPr="006F644E">
        <w:rPr>
          <w:rFonts w:ascii="Times New Roman" w:hAnsi="Times New Roman" w:cs="Times New Roman"/>
          <w:iCs/>
          <w:sz w:val="24"/>
          <w:szCs w:val="24"/>
        </w:rPr>
        <w:t xml:space="preserve"> GC Medium Base agar [BD, Diagnostics</w:t>
      </w:r>
      <w:r w:rsidR="00C67235">
        <w:rPr>
          <w:rFonts w:ascii="Times New Roman" w:hAnsi="Times New Roman" w:cs="Times New Roman"/>
          <w:iCs/>
          <w:sz w:val="24"/>
          <w:szCs w:val="24"/>
        </w:rPr>
        <w:t>, Sparks, MD, USA</w:t>
      </w:r>
      <w:r w:rsidR="000F5D03" w:rsidRPr="006F644E">
        <w:rPr>
          <w:rFonts w:ascii="Times New Roman" w:hAnsi="Times New Roman" w:cs="Times New Roman"/>
          <w:iCs/>
          <w:sz w:val="24"/>
          <w:szCs w:val="24"/>
        </w:rPr>
        <w:t>] supplemented with 1% h</w:t>
      </w:r>
      <w:r w:rsidR="005F3BBC">
        <w:rPr>
          <w:rFonts w:ascii="Times New Roman" w:hAnsi="Times New Roman" w:cs="Times New Roman"/>
          <w:iCs/>
          <w:sz w:val="24"/>
          <w:szCs w:val="24"/>
        </w:rPr>
        <w:t>a</w:t>
      </w:r>
      <w:r w:rsidR="000F5D03" w:rsidRPr="006F644E">
        <w:rPr>
          <w:rFonts w:ascii="Times New Roman" w:hAnsi="Times New Roman" w:cs="Times New Roman"/>
          <w:iCs/>
          <w:sz w:val="24"/>
          <w:szCs w:val="24"/>
        </w:rPr>
        <w:t xml:space="preserve">emoglobin [BD, Diagnostics] and 1% </w:t>
      </w:r>
      <w:proofErr w:type="spellStart"/>
      <w:r w:rsidR="000F5D03" w:rsidRPr="006F644E">
        <w:rPr>
          <w:rFonts w:ascii="Times New Roman" w:hAnsi="Times New Roman" w:cs="Times New Roman"/>
          <w:iCs/>
          <w:sz w:val="24"/>
          <w:szCs w:val="24"/>
        </w:rPr>
        <w:t>IsoVitalex</w:t>
      </w:r>
      <w:proofErr w:type="spellEnd"/>
      <w:r w:rsidR="000F5D03" w:rsidRPr="006F644E">
        <w:rPr>
          <w:rFonts w:ascii="Times New Roman" w:hAnsi="Times New Roman" w:cs="Times New Roman"/>
          <w:iCs/>
          <w:sz w:val="24"/>
          <w:szCs w:val="24"/>
        </w:rPr>
        <w:t xml:space="preserve"> [BD, Diagnostics])</w:t>
      </w:r>
      <w:r w:rsidR="000F5D03" w:rsidRPr="006F644E">
        <w:rPr>
          <w:rFonts w:ascii="Times New Roman" w:hAnsi="Times New Roman" w:cs="Times New Roman"/>
          <w:sz w:val="24"/>
          <w:szCs w:val="24"/>
          <w:lang w:val="en-US"/>
        </w:rPr>
        <w:t xml:space="preserve">. </w:t>
      </w:r>
    </w:p>
    <w:p w14:paraId="32FF6024" w14:textId="77777777" w:rsidR="00046D65" w:rsidRDefault="00046D65" w:rsidP="0005220D">
      <w:pPr>
        <w:spacing w:after="0" w:line="480" w:lineRule="auto"/>
        <w:jc w:val="both"/>
        <w:rPr>
          <w:rFonts w:ascii="Times New Roman" w:hAnsi="Times New Roman" w:cs="Times New Roman"/>
          <w:b/>
          <w:sz w:val="24"/>
          <w:szCs w:val="24"/>
        </w:rPr>
      </w:pPr>
    </w:p>
    <w:p w14:paraId="67A869EF" w14:textId="72148ED6" w:rsidR="006D4EF1" w:rsidRPr="0005220D" w:rsidRDefault="00973D19"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Dose</w:t>
      </w:r>
      <w:r w:rsidR="009D6496">
        <w:rPr>
          <w:rFonts w:ascii="Times New Roman" w:hAnsi="Times New Roman" w:cs="Times New Roman"/>
          <w:b/>
          <w:i/>
          <w:sz w:val="24"/>
          <w:szCs w:val="24"/>
        </w:rPr>
        <w:t>-</w:t>
      </w:r>
      <w:r w:rsidRPr="0005220D">
        <w:rPr>
          <w:rFonts w:ascii="Times New Roman" w:hAnsi="Times New Roman" w:cs="Times New Roman"/>
          <w:b/>
          <w:i/>
          <w:sz w:val="24"/>
          <w:szCs w:val="24"/>
        </w:rPr>
        <w:t xml:space="preserve">response modelling </w:t>
      </w:r>
    </w:p>
    <w:p w14:paraId="6501E510" w14:textId="50DE8912" w:rsidR="00762040" w:rsidRPr="006F644E" w:rsidRDefault="0010091D" w:rsidP="00762040">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1128A2">
        <w:rPr>
          <w:rFonts w:ascii="Times New Roman" w:hAnsi="Times New Roman" w:cs="Times New Roman"/>
          <w:sz w:val="24"/>
          <w:szCs w:val="24"/>
        </w:rPr>
        <w:t xml:space="preserve">he </w:t>
      </w:r>
      <w:r w:rsidR="00076502">
        <w:rPr>
          <w:rFonts w:ascii="Times New Roman" w:hAnsi="Times New Roman" w:cs="Times New Roman"/>
          <w:sz w:val="24"/>
          <w:szCs w:val="24"/>
        </w:rPr>
        <w:t>antimicrobial</w:t>
      </w:r>
      <w:r w:rsidR="00360150">
        <w:rPr>
          <w:rFonts w:ascii="Times New Roman" w:hAnsi="Times New Roman" w:cs="Times New Roman"/>
          <w:sz w:val="24"/>
          <w:szCs w:val="24"/>
        </w:rPr>
        <w:t xml:space="preserve"> effect</w:t>
      </w:r>
      <w:r w:rsidR="00076502">
        <w:rPr>
          <w:rFonts w:ascii="Times New Roman" w:hAnsi="Times New Roman" w:cs="Times New Roman"/>
          <w:sz w:val="24"/>
          <w:szCs w:val="24"/>
        </w:rPr>
        <w:t xml:space="preserve"> on the different bacterial strains was quantified </w:t>
      </w:r>
      <w:r w:rsidR="00E10C91">
        <w:rPr>
          <w:rFonts w:ascii="Times New Roman" w:hAnsi="Times New Roman" w:cs="Times New Roman"/>
          <w:sz w:val="24"/>
          <w:szCs w:val="24"/>
        </w:rPr>
        <w:t>with</w:t>
      </w:r>
      <w:r w:rsidR="00076502">
        <w:rPr>
          <w:rFonts w:ascii="Times New Roman" w:hAnsi="Times New Roman" w:cs="Times New Roman"/>
          <w:sz w:val="24"/>
          <w:szCs w:val="24"/>
        </w:rPr>
        <w:t xml:space="preserve"> dose-response curves</w:t>
      </w:r>
      <w:r w:rsidR="001128A2">
        <w:rPr>
          <w:rFonts w:ascii="Times New Roman" w:hAnsi="Times New Roman" w:cs="Times New Roman"/>
          <w:sz w:val="24"/>
          <w:szCs w:val="24"/>
        </w:rPr>
        <w:t xml:space="preserve">. </w:t>
      </w:r>
      <w:commentRangeStart w:id="136"/>
      <w:ins w:id="137" w:author="Christian Althaus" w:date="2017-01-03T15:16:00Z">
        <w:r w:rsidR="00AC58C8">
          <w:rPr>
            <w:rFonts w:ascii="Times New Roman" w:hAnsi="Times New Roman" w:cs="Times New Roman"/>
            <w:sz w:val="24"/>
            <w:szCs w:val="24"/>
          </w:rPr>
          <w:t xml:space="preserve">We first subtracted </w:t>
        </w:r>
      </w:ins>
      <w:ins w:id="138" w:author="Christian Althaus" w:date="2017-01-03T15:19:00Z">
        <w:r w:rsidR="00AC58C8">
          <w:rPr>
            <w:rFonts w:ascii="Times New Roman" w:hAnsi="Times New Roman" w:cs="Times New Roman"/>
            <w:sz w:val="24"/>
            <w:szCs w:val="24"/>
          </w:rPr>
          <w:t xml:space="preserve">the </w:t>
        </w:r>
      </w:ins>
      <w:del w:id="139" w:author="Christian Althaus" w:date="2017-01-03T15:16:00Z">
        <w:r w:rsidR="001128A2" w:rsidDel="00AC58C8">
          <w:rPr>
            <w:rFonts w:ascii="Times New Roman" w:hAnsi="Times New Roman" w:cs="Times New Roman"/>
            <w:sz w:val="24"/>
            <w:szCs w:val="24"/>
          </w:rPr>
          <w:delText>Firstly b</w:delText>
        </w:r>
      </w:del>
      <w:ins w:id="140" w:author="Christian Althaus" w:date="2017-01-03T15:16:00Z">
        <w:r w:rsidR="00AC58C8">
          <w:rPr>
            <w:rFonts w:ascii="Times New Roman" w:hAnsi="Times New Roman" w:cs="Times New Roman"/>
            <w:sz w:val="24"/>
            <w:szCs w:val="24"/>
          </w:rPr>
          <w:t>b</w:t>
        </w:r>
      </w:ins>
      <w:r w:rsidR="001128A2" w:rsidRPr="006F644E">
        <w:rPr>
          <w:rFonts w:ascii="Times New Roman" w:hAnsi="Times New Roman" w:cs="Times New Roman"/>
          <w:sz w:val="24"/>
          <w:szCs w:val="24"/>
        </w:rPr>
        <w:t xml:space="preserve">ackground </w:t>
      </w:r>
      <w:r w:rsidR="00A34F84" w:rsidRPr="006F644E">
        <w:rPr>
          <w:rFonts w:ascii="Times New Roman" w:hAnsi="Times New Roman" w:cs="Times New Roman"/>
          <w:sz w:val="24"/>
          <w:szCs w:val="24"/>
        </w:rPr>
        <w:t>fluorescence</w:t>
      </w:r>
      <w:r w:rsidR="001128A2">
        <w:rPr>
          <w:rFonts w:ascii="Times New Roman" w:hAnsi="Times New Roman" w:cs="Times New Roman"/>
          <w:sz w:val="24"/>
          <w:szCs w:val="24"/>
        </w:rPr>
        <w:t xml:space="preserve"> resulting from dead bacteria in the positive control well</w:t>
      </w:r>
      <w:r w:rsidR="00360150">
        <w:rPr>
          <w:rFonts w:ascii="Times New Roman" w:hAnsi="Times New Roman" w:cs="Times New Roman"/>
          <w:sz w:val="24"/>
          <w:szCs w:val="24"/>
        </w:rPr>
        <w:t>s</w:t>
      </w:r>
      <w:r w:rsidR="00D919FE" w:rsidRPr="006F644E">
        <w:rPr>
          <w:rFonts w:ascii="Times New Roman" w:hAnsi="Times New Roman" w:cs="Times New Roman"/>
          <w:sz w:val="24"/>
          <w:szCs w:val="24"/>
        </w:rPr>
        <w:t xml:space="preserve"> </w:t>
      </w:r>
      <w:del w:id="141" w:author="Christian Althaus" w:date="2017-01-03T15:17:00Z">
        <w:r w:rsidR="00D919FE" w:rsidRPr="006F644E" w:rsidDel="00AC58C8">
          <w:rPr>
            <w:rFonts w:ascii="Times New Roman" w:hAnsi="Times New Roman" w:cs="Times New Roman"/>
            <w:sz w:val="24"/>
            <w:szCs w:val="24"/>
          </w:rPr>
          <w:delText>was subtracted</w:delText>
        </w:r>
      </w:del>
      <w:ins w:id="142" w:author="Christian Althaus" w:date="2017-01-03T15:17:00Z">
        <w:r w:rsidR="00AC58C8">
          <w:rPr>
            <w:rFonts w:ascii="Times New Roman" w:hAnsi="Times New Roman" w:cs="Times New Roman"/>
            <w:sz w:val="24"/>
            <w:szCs w:val="24"/>
          </w:rPr>
          <w:t xml:space="preserve">from the </w:t>
        </w:r>
      </w:ins>
      <w:proofErr w:type="spellStart"/>
      <w:ins w:id="143" w:author="Christian Althaus" w:date="2017-01-03T15:18:00Z">
        <w:r w:rsidR="00AC58C8">
          <w:rPr>
            <w:rFonts w:ascii="Times New Roman" w:hAnsi="Times New Roman" w:cs="Times New Roman"/>
            <w:sz w:val="24"/>
            <w:szCs w:val="24"/>
          </w:rPr>
          <w:t>resazurin</w:t>
        </w:r>
        <w:proofErr w:type="spellEnd"/>
        <w:r w:rsidR="00AC58C8">
          <w:rPr>
            <w:rFonts w:ascii="Times New Roman" w:hAnsi="Times New Roman" w:cs="Times New Roman"/>
            <w:sz w:val="24"/>
            <w:szCs w:val="24"/>
          </w:rPr>
          <w:t xml:space="preserve"> </w:t>
        </w:r>
      </w:ins>
      <w:ins w:id="144" w:author="Christian Althaus" w:date="2017-01-03T15:17:00Z">
        <w:r w:rsidR="00AC58C8">
          <w:rPr>
            <w:rFonts w:ascii="Times New Roman" w:hAnsi="Times New Roman" w:cs="Times New Roman"/>
            <w:sz w:val="24"/>
            <w:szCs w:val="24"/>
          </w:rPr>
          <w:t>readout</w:t>
        </w:r>
      </w:ins>
      <w:r>
        <w:rPr>
          <w:rFonts w:ascii="Times New Roman" w:hAnsi="Times New Roman" w:cs="Times New Roman"/>
          <w:sz w:val="24"/>
          <w:szCs w:val="24"/>
        </w:rPr>
        <w:t>.</w:t>
      </w:r>
      <w:commentRangeEnd w:id="136"/>
      <w:r w:rsidR="00C97B19">
        <w:rPr>
          <w:rStyle w:val="CommentReference"/>
        </w:rPr>
        <w:commentReference w:id="136"/>
      </w:r>
      <w:r w:rsidR="00360150">
        <w:rPr>
          <w:rFonts w:ascii="Times New Roman" w:hAnsi="Times New Roman" w:cs="Times New Roman"/>
          <w:sz w:val="24"/>
          <w:szCs w:val="24"/>
        </w:rPr>
        <w:t xml:space="preserve"> </w:t>
      </w:r>
      <w:ins w:id="145" w:author="Christian Althaus" w:date="2017-01-03T15:17:00Z">
        <w:r w:rsidR="00AC58C8">
          <w:rPr>
            <w:rFonts w:ascii="Times New Roman" w:hAnsi="Times New Roman" w:cs="Times New Roman"/>
            <w:sz w:val="24"/>
            <w:szCs w:val="24"/>
          </w:rPr>
          <w:t>We then fitted a</w:t>
        </w:r>
      </w:ins>
      <w:del w:id="146" w:author="Christian Althaus" w:date="2017-01-03T15:17:00Z">
        <w:r w:rsidR="00762040" w:rsidRPr="006F644E" w:rsidDel="00AC58C8">
          <w:rPr>
            <w:rFonts w:ascii="Times New Roman" w:hAnsi="Times New Roman" w:cs="Times New Roman"/>
            <w:sz w:val="24"/>
            <w:szCs w:val="24"/>
          </w:rPr>
          <w:delText>A</w:delText>
        </w:r>
      </w:del>
      <w:r w:rsidR="00E10C91">
        <w:rPr>
          <w:rFonts w:ascii="Times New Roman" w:hAnsi="Times New Roman" w:cs="Times New Roman"/>
          <w:sz w:val="24"/>
          <w:szCs w:val="24"/>
        </w:rPr>
        <w:t xml:space="preserve"> sigmoidal </w:t>
      </w:r>
      <w:del w:id="147" w:author="Christian Althaus" w:date="2017-01-03T15:20:00Z">
        <w:r w:rsidR="00E10C91" w:rsidDel="008D1B35">
          <w:rPr>
            <w:rFonts w:ascii="Times New Roman" w:hAnsi="Times New Roman" w:cs="Times New Roman"/>
            <w:sz w:val="24"/>
            <w:szCs w:val="24"/>
          </w:rPr>
          <w:delText>model</w:delText>
        </w:r>
        <w:r w:rsidR="00762040" w:rsidRPr="006F644E" w:rsidDel="008D1B35">
          <w:rPr>
            <w:rFonts w:ascii="Times New Roman" w:hAnsi="Times New Roman" w:cs="Times New Roman"/>
            <w:sz w:val="24"/>
            <w:szCs w:val="24"/>
          </w:rPr>
          <w:delText xml:space="preserve"> </w:delText>
        </w:r>
      </w:del>
      <w:ins w:id="148" w:author="Christian Althaus" w:date="2017-01-03T15:20:00Z">
        <w:r w:rsidR="008D1B35">
          <w:rPr>
            <w:rFonts w:ascii="Times New Roman" w:hAnsi="Times New Roman" w:cs="Times New Roman"/>
            <w:sz w:val="24"/>
            <w:szCs w:val="24"/>
          </w:rPr>
          <w:t>dose-response curve</w:t>
        </w:r>
        <w:r w:rsidR="008D1B35" w:rsidRPr="006F644E">
          <w:rPr>
            <w:rFonts w:ascii="Times New Roman" w:hAnsi="Times New Roman" w:cs="Times New Roman"/>
            <w:sz w:val="24"/>
            <w:szCs w:val="24"/>
          </w:rPr>
          <w:t xml:space="preserve"> </w:t>
        </w:r>
      </w:ins>
      <w:del w:id="149" w:author="Christian Althaus" w:date="2017-01-03T15:17:00Z">
        <w:r w:rsidR="00762040" w:rsidRPr="006F644E" w:rsidDel="00AC58C8">
          <w:rPr>
            <w:rFonts w:ascii="Times New Roman" w:hAnsi="Times New Roman" w:cs="Times New Roman"/>
            <w:sz w:val="24"/>
            <w:szCs w:val="24"/>
          </w:rPr>
          <w:delText xml:space="preserve">was </w:delText>
        </w:r>
        <w:r w:rsidR="00762040" w:rsidDel="00AC58C8">
          <w:rPr>
            <w:rFonts w:ascii="Times New Roman" w:hAnsi="Times New Roman" w:cs="Times New Roman"/>
            <w:sz w:val="24"/>
            <w:szCs w:val="24"/>
          </w:rPr>
          <w:delText>fit</w:delText>
        </w:r>
        <w:r w:rsidR="00762040" w:rsidRPr="006F644E" w:rsidDel="00AC58C8">
          <w:rPr>
            <w:rFonts w:ascii="Times New Roman" w:hAnsi="Times New Roman" w:cs="Times New Roman"/>
            <w:sz w:val="24"/>
            <w:szCs w:val="24"/>
          </w:rPr>
          <w:delText xml:space="preserve"> </w:delText>
        </w:r>
      </w:del>
      <w:r w:rsidR="00762040" w:rsidRPr="006F644E">
        <w:rPr>
          <w:rFonts w:ascii="Times New Roman" w:hAnsi="Times New Roman" w:cs="Times New Roman"/>
          <w:sz w:val="24"/>
          <w:szCs w:val="24"/>
        </w:rPr>
        <w:t xml:space="preserve">to the </w:t>
      </w:r>
      <w:del w:id="150" w:author="Christian Althaus" w:date="2017-01-03T15:19:00Z">
        <w:r w:rsidR="00762040" w:rsidRPr="006F644E" w:rsidDel="00AC58C8">
          <w:rPr>
            <w:rFonts w:ascii="Times New Roman" w:hAnsi="Times New Roman" w:cs="Times New Roman"/>
            <w:sz w:val="24"/>
            <w:szCs w:val="24"/>
          </w:rPr>
          <w:delText xml:space="preserve">viability </w:delText>
        </w:r>
      </w:del>
      <w:ins w:id="151" w:author="Christian Althaus" w:date="2017-01-03T15:19:00Z">
        <w:r w:rsidR="008D1B35">
          <w:rPr>
            <w:rFonts w:ascii="Times New Roman" w:hAnsi="Times New Roman" w:cs="Times New Roman"/>
            <w:sz w:val="24"/>
            <w:szCs w:val="24"/>
          </w:rPr>
          <w:t>fluorescence</w:t>
        </w:r>
        <w:r w:rsidR="00AC58C8" w:rsidRPr="006F644E">
          <w:rPr>
            <w:rFonts w:ascii="Times New Roman" w:hAnsi="Times New Roman" w:cs="Times New Roman"/>
            <w:sz w:val="24"/>
            <w:szCs w:val="24"/>
          </w:rPr>
          <w:t xml:space="preserve"> </w:t>
        </w:r>
      </w:ins>
      <w:r w:rsidR="00762040" w:rsidRPr="006F644E">
        <w:rPr>
          <w:rFonts w:ascii="Times New Roman" w:hAnsi="Times New Roman" w:cs="Times New Roman"/>
          <w:sz w:val="24"/>
          <w:szCs w:val="24"/>
        </w:rPr>
        <w:t xml:space="preserve">data of each </w:t>
      </w:r>
      <w:r w:rsidR="00762040">
        <w:rPr>
          <w:rFonts w:ascii="Times New Roman" w:hAnsi="Times New Roman" w:cs="Times New Roman"/>
          <w:sz w:val="24"/>
          <w:szCs w:val="24"/>
        </w:rPr>
        <w:t>antimicrobial-</w:t>
      </w:r>
      <w:r w:rsidR="00762040" w:rsidRPr="006F644E">
        <w:rPr>
          <w:rFonts w:ascii="Times New Roman" w:hAnsi="Times New Roman" w:cs="Times New Roman"/>
          <w:sz w:val="24"/>
          <w:szCs w:val="24"/>
        </w:rPr>
        <w:t>strain combination</w:t>
      </w:r>
      <w:ins w:id="152" w:author="Unemo Magnus, USÖ Labmed länsklinik" w:date="2016-12-28T21:30:00Z">
        <w:r w:rsidR="008448FE">
          <w:rPr>
            <w:rFonts w:ascii="Times New Roman" w:hAnsi="Times New Roman" w:cs="Times New Roman"/>
            <w:sz w:val="24"/>
            <w:szCs w:val="24"/>
          </w:rPr>
          <w:t>:</w:t>
        </w:r>
      </w:ins>
      <w:r w:rsidR="00762040" w:rsidRPr="006F644E">
        <w:rPr>
          <w:rFonts w:ascii="Times New Roman" w:hAnsi="Times New Roman" w:cs="Times New Roman"/>
          <w:sz w:val="24"/>
          <w:szCs w:val="24"/>
        </w:rPr>
        <w:fldChar w:fldCharType="begin"/>
      </w:r>
      <w:ins w:id="153" w:author="sunny" w:date="2017-01-04T19:24:00Z">
        <w:r w:rsidR="00610E07">
          <w:rPr>
            <w:rFonts w:ascii="Times New Roman" w:hAnsi="Times New Roman" w:cs="Times New Roman"/>
            <w:sz w:val="24"/>
            <w:szCs w:val="24"/>
          </w:rPr>
          <w:instrText xml:space="preserve"> ADDIN ZOTERO_ITEM CSL_CITATION {"citationID":"aD2yfgwi","properties":{"formattedCitation":"{\\rtf \\super 41,42\\nosupersub{}}","plainCitation":"41,42","dontUpdate":true},"citationItems":[{"id":298,"uris":["http://zotero.org/users/1321783/items/7MF9TBMM"],"uri":["http://zotero.org/users/1321783/items/7MF9TBMM"],"itemData":{"id":298,"type":"article-journal","title":"Bioassay Analysis Using R","container-title":"Journal of Statistical Software","page":"1–22","volume":"12","issue":"1","abstract":"We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DOI":"10.18637/jss.v012.i05","ISSN":"1548-7660","author":[{"family":"Ritz","given":"Christian"},{"family":"Streibig","given":"Jens"}],"issued":{"date-parts":[["2005"]]}},"label":"page"},{"id":567,"uris":["http://zotero.org/users/1321783/items/KJVF8MJT"],"uri":["http://zotero.org/users/1321783/items/KJVF8MJT"],"itemData":{"id":567,"type":"article-journal","title":"Dose-Response Analysis Using R","container-title":"PLOS ONE","page":"e0146021","volume":"10","issue":"12","source":"PLoS Journals","abstract":"Dose-response analysis can be carried out using multi-purpose commercial statistical software, but except for a few special cases the analysis easily becomes cumbersome as relevant, non-standard output requires manual programming. The extension package drc for the statistical environment R provides a flexible and versatile infrastructure for dose-response analyses in general. The present version of the package, reflecting extensions and modifications over the last decade, provides a user-friendly interface to specify the model assumptions about the dose-response relationship and comes with a number of extractors for summarizing fitted models and carrying out inference on derived parameters. The aim of the present paper is to provide an overview of state-of-the-art dose-response analysis, both in terms of general concepts that have evolved and matured over the years and by means of concrete examples.","DOI":"10.1371/journal.pone.0146021","ISSN":"1932-6203","journalAbbreviation":"PLOS ONE","author":[{"family":"Ritz","given":"Christian"},{"family":"Baty","given":"Florent"},{"family":"Streibig","given":"Jens C."},{"family":"Gerhard","given":"Daniel"}],"issued":{"date-parts":[["2015",12,30]]}},"label":"page"}],"schema":"https://github.com/citation-style-language/schema/raw/master/csl-citation.json"} </w:instrText>
        </w:r>
      </w:ins>
      <w:del w:id="154" w:author="sunny" w:date="2017-01-04T19:24:00Z">
        <w:r w:rsidR="00AC636B" w:rsidDel="00610E07">
          <w:rPr>
            <w:rFonts w:ascii="Times New Roman" w:hAnsi="Times New Roman" w:cs="Times New Roman"/>
            <w:sz w:val="24"/>
            <w:szCs w:val="24"/>
          </w:rPr>
          <w:delInstrText xml:space="preserve"> ADDIN ZOTERO_ITEM CSL_CITATION {"citationID":"aD2yfgwi","properties":{"formattedCitation":"{\\rtf \\super 41,42\\nosupersub{}}","plainCitation":"41,42"},"citationItems":[{"id":298,"uris":["http://zotero.org/users/1321783/items/7MF9TBMM"],"uri":["http://zotero.org/users/1321783/items/7MF9TBMM"],"itemData":{"id":298,"type":"article-journal","title":"Bioassay Analysis Using R","container-title":"Journal of Statistical Software","page":"1–22","volume":"12","issue":"1","abstract":"We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DOI":"10.18637/jss.v012.i05","ISSN":"1548-7660","author":[{"family":"Ritz","given":"Christian"},{"family":"Streibig","given":"Jens"}],"issued":{"date-parts":[["2005"]]}},"label":"page"},{"id":567,"uris":["http://zotero.org/users/1321783/items/KJVF8MJT"],"uri":["http://zotero.org/users/1321783/items/KJVF8MJT"],"itemData":{"id":567,"type":"article-journal","title":"Dose-Response Analysis Using R","container-title":"PLOS ONE","page":"e0146021","volume":"10","issue":"12","source":"PLoS Journals","abstract":"Dose-response analysis can be carried out using multi-purpose commercial statistical software, but except for a few special cases the analysis easily becomes cumbersome as relevant, non-standard output requires manual programming. The extension package drc for the statistical environment R provides a flexible and versatile infrastructure for dose-response analyses in general. The present version of the package, reflecting extensions and modifications over the last decade, provides a user-friendly interface to specify the model assumptions about the dose-response relationship and comes with a number of extractors for summarizing fitted models and carrying out inference on derived parameters. The aim of the present paper is to provide an overview of state-of-the-art dose-response analysis, both in terms of general concepts that have evolved and matured over the years and by means of concrete examples.","DOI":"10.1371/journal.pone.0146021","ISSN":"1932-6203","journalAbbreviation":"PLOS ONE","author":[{"family":"Ritz","given":"Christian"},{"family":"Baty","given":"Florent"},{"family":"Streibig","given":"Jens C."},{"family":"Gerhard","given":"Daniel"}],"issued":{"date-parts":[["2015",12,30]]}},"label":"page"}],"schema":"https://github.com/citation-style-language/schema/raw/master/csl-citation.json"} </w:delInstrText>
        </w:r>
      </w:del>
      <w:r w:rsidR="00762040"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ins w:id="155" w:author="Unemo Magnus, USÖ Labmed länsklinik" w:date="2016-12-28T21:38:00Z">
        <w:r w:rsidR="00527A98">
          <w:rPr>
            <w:rFonts w:ascii="Times New Roman" w:hAnsi="Times New Roman" w:cs="Times New Roman"/>
            <w:sz w:val="24"/>
            <w:szCs w:val="24"/>
            <w:vertAlign w:val="superscript"/>
          </w:rPr>
          <w:t>3</w:t>
        </w:r>
      </w:ins>
      <w:del w:id="156" w:author="Unemo Magnus, USÖ Labmed länsklinik" w:date="2016-12-28T21:38:00Z">
        <w:r w:rsidR="00AC636B" w:rsidRPr="00AC636B" w:rsidDel="00527A98">
          <w:rPr>
            <w:rFonts w:ascii="Times New Roman" w:hAnsi="Times New Roman" w:cs="Times New Roman"/>
            <w:sz w:val="24"/>
            <w:szCs w:val="24"/>
            <w:vertAlign w:val="superscript"/>
          </w:rPr>
          <w:delText>1</w:delText>
        </w:r>
      </w:del>
      <w:r w:rsidR="00AC636B" w:rsidRPr="00AC636B">
        <w:rPr>
          <w:rFonts w:ascii="Times New Roman" w:hAnsi="Times New Roman" w:cs="Times New Roman"/>
          <w:sz w:val="24"/>
          <w:szCs w:val="24"/>
          <w:vertAlign w:val="superscript"/>
        </w:rPr>
        <w:t>,</w:t>
      </w:r>
      <w:ins w:id="157" w:author="Unemo Magnus, USÖ Labmed länsklinik" w:date="2016-12-28T21:38:00Z">
        <w:r w:rsidR="00527A98">
          <w:rPr>
            <w:rFonts w:ascii="Times New Roman" w:hAnsi="Times New Roman" w:cs="Times New Roman"/>
            <w:sz w:val="24"/>
            <w:szCs w:val="24"/>
            <w:vertAlign w:val="superscript"/>
          </w:rPr>
          <w:t>4</w:t>
        </w:r>
      </w:ins>
      <w:del w:id="158" w:author="Unemo Magnus, USÖ Labmed länsklinik" w:date="2016-12-28T21:38:00Z">
        <w:r w:rsidR="00AC636B" w:rsidRPr="00AC636B" w:rsidDel="00527A98">
          <w:rPr>
            <w:rFonts w:ascii="Times New Roman" w:hAnsi="Times New Roman" w:cs="Times New Roman"/>
            <w:sz w:val="24"/>
            <w:szCs w:val="24"/>
            <w:vertAlign w:val="superscript"/>
          </w:rPr>
          <w:delText>4</w:delText>
        </w:r>
      </w:del>
      <w:ins w:id="159" w:author="Unemo Magnus, USÖ Labmed länsklinik" w:date="2016-12-28T21:38:00Z">
        <w:r w:rsidR="00527A98">
          <w:rPr>
            <w:rFonts w:ascii="Times New Roman" w:hAnsi="Times New Roman" w:cs="Times New Roman"/>
            <w:sz w:val="24"/>
            <w:szCs w:val="24"/>
            <w:vertAlign w:val="superscript"/>
          </w:rPr>
          <w:t>4</w:t>
        </w:r>
      </w:ins>
      <w:del w:id="160" w:author="Unemo Magnus, USÖ Labmed länsklinik" w:date="2016-12-28T21:38:00Z">
        <w:r w:rsidR="00AC636B" w:rsidRPr="00AC636B" w:rsidDel="00527A98">
          <w:rPr>
            <w:rFonts w:ascii="Times New Roman" w:hAnsi="Times New Roman" w:cs="Times New Roman"/>
            <w:sz w:val="24"/>
            <w:szCs w:val="24"/>
            <w:vertAlign w:val="superscript"/>
          </w:rPr>
          <w:delText>2</w:delText>
        </w:r>
      </w:del>
      <w:r w:rsidR="00762040" w:rsidRPr="006F644E">
        <w:rPr>
          <w:rFonts w:ascii="Times New Roman" w:hAnsi="Times New Roman" w:cs="Times New Roman"/>
          <w:sz w:val="24"/>
          <w:szCs w:val="24"/>
        </w:rPr>
        <w:fldChar w:fldCharType="end"/>
      </w:r>
      <w:del w:id="161" w:author="Unemo Magnus, USÖ Labmed länsklinik" w:date="2016-12-28T21:30:00Z">
        <w:r w:rsidR="00762040" w:rsidDel="008448FE">
          <w:rPr>
            <w:rFonts w:ascii="Times New Roman" w:hAnsi="Times New Roman" w:cs="Times New Roman"/>
            <w:sz w:val="24"/>
            <w:szCs w:val="24"/>
          </w:rPr>
          <w:delText>:</w:delText>
        </w:r>
      </w:del>
    </w:p>
    <w:p w14:paraId="14BD7F1E" w14:textId="7362B36A" w:rsidR="00762040" w:rsidRPr="006F644E" w:rsidDel="000E02AC" w:rsidRDefault="00762040" w:rsidP="00762040">
      <w:pPr>
        <w:spacing w:after="0" w:line="480" w:lineRule="auto"/>
        <w:ind w:firstLine="720"/>
        <w:jc w:val="both"/>
        <w:rPr>
          <w:del w:id="162" w:author="Christian Althaus" w:date="2017-01-03T15:21:00Z"/>
          <w:rFonts w:ascii="Times New Roman" w:hAnsi="Times New Roman" w:cs="Times New Roman"/>
          <w:sz w:val="24"/>
          <w:szCs w:val="24"/>
          <w:lang w:val="en-US"/>
        </w:rPr>
      </w:pPr>
      <m:oMath>
        <m:r>
          <w:rPr>
            <w:rFonts w:ascii="Cambria Math" w:hAnsi="Cambria Math" w:cs="Times New Roman"/>
            <w:color w:val="000000"/>
            <w:sz w:val="24"/>
            <w:szCs w:val="24"/>
          </w:rPr>
          <m:t xml:space="preserve">f(x) = u + </m:t>
        </m:r>
        <m:f>
          <m:fPr>
            <m:ctrlPr>
              <w:rPr>
                <w:rFonts w:ascii="Cambria Math" w:hAnsi="Cambria Math" w:cs="Times New Roman"/>
                <w:i/>
                <w:iCs/>
                <w:color w:val="000000"/>
                <w:sz w:val="24"/>
                <w:szCs w:val="24"/>
              </w:rPr>
            </m:ctrlPr>
          </m:fPr>
          <m:num>
            <m:r>
              <w:rPr>
                <w:rFonts w:ascii="Cambria Math" w:hAnsi="Cambria Math" w:cs="Times New Roman"/>
                <w:color w:val="000000"/>
                <w:sz w:val="24"/>
                <w:szCs w:val="24"/>
              </w:rPr>
              <m:t>l-u</m:t>
            </m:r>
          </m:num>
          <m:den>
            <m:r>
              <w:rPr>
                <w:rFonts w:ascii="Cambria Math" w:hAnsi="Cambria Math" w:cs="Times New Roman"/>
                <w:color w:val="000000"/>
                <w:sz w:val="24"/>
                <w:szCs w:val="24"/>
              </w:rPr>
              <m:t>1+</m:t>
            </m:r>
            <m:sSup>
              <m:sSupPr>
                <m:ctrlPr>
                  <w:rPr>
                    <w:rFonts w:ascii="Cambria Math" w:hAnsi="Cambria Math" w:cs="Times New Roman"/>
                    <w:i/>
                    <w:iCs/>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 xml:space="preserve">H(x – </m:t>
                </m:r>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EC</m:t>
                    </m:r>
                  </m:e>
                  <m:sub>
                    <m:r>
                      <w:rPr>
                        <w:rFonts w:ascii="Cambria Math" w:hAnsi="Cambria Math" w:cs="Times New Roman"/>
                        <w:color w:val="000000"/>
                        <w:sz w:val="24"/>
                        <w:szCs w:val="24"/>
                      </w:rPr>
                      <m:t>50</m:t>
                    </m:r>
                  </m:sub>
                </m:sSub>
                <m:r>
                  <w:rPr>
                    <w:rFonts w:ascii="Cambria Math" w:hAnsi="Cambria Math" w:cs="Times New Roman"/>
                    <w:color w:val="000000"/>
                    <w:sz w:val="24"/>
                    <w:szCs w:val="24"/>
                  </w:rPr>
                  <m:t>)</m:t>
                </m:r>
              </m:sup>
            </m:sSup>
          </m:den>
        </m:f>
      </m:oMath>
      <w:r w:rsidR="007977DC">
        <w:rPr>
          <w:rFonts w:ascii="Times New Roman" w:hAnsi="Times New Roman" w:cs="Times New Roman"/>
          <w:sz w:val="24"/>
          <w:szCs w:val="24"/>
          <w:lang w:val="en-US"/>
        </w:rPr>
        <w:tab/>
        <w:t>(Eq</w:t>
      </w:r>
      <w:ins w:id="163" w:author="Unemo Magnus, USÖ Labmed länsklinik" w:date="2016-12-28T21:30:00Z">
        <w:r w:rsidR="008448FE">
          <w:rPr>
            <w:rFonts w:ascii="Times New Roman" w:hAnsi="Times New Roman" w:cs="Times New Roman"/>
            <w:sz w:val="24"/>
            <w:szCs w:val="24"/>
            <w:lang w:val="en-US"/>
          </w:rPr>
          <w:t>uation</w:t>
        </w:r>
      </w:ins>
      <w:del w:id="164" w:author="Unemo Magnus, USÖ Labmed länsklinik" w:date="2016-12-28T21:30:00Z">
        <w:r w:rsidR="007977DC" w:rsidDel="008448FE">
          <w:rPr>
            <w:rFonts w:ascii="Times New Roman" w:hAnsi="Times New Roman" w:cs="Times New Roman"/>
            <w:sz w:val="24"/>
            <w:szCs w:val="24"/>
            <w:lang w:val="en-US"/>
          </w:rPr>
          <w:delText>.</w:delText>
        </w:r>
      </w:del>
      <w:r w:rsidR="007977DC">
        <w:rPr>
          <w:rFonts w:ascii="Times New Roman" w:hAnsi="Times New Roman" w:cs="Times New Roman"/>
          <w:sz w:val="24"/>
          <w:szCs w:val="24"/>
          <w:lang w:val="en-US"/>
        </w:rPr>
        <w:t xml:space="preserve"> 1)</w:t>
      </w:r>
      <w:ins w:id="165" w:author="Christian Althaus" w:date="2017-01-03T15:23:00Z">
        <w:r w:rsidR="00B11B17">
          <w:rPr>
            <w:rFonts w:ascii="Times New Roman" w:hAnsi="Times New Roman" w:cs="Times New Roman"/>
            <w:sz w:val="24"/>
            <w:szCs w:val="24"/>
            <w:lang w:val="en-US"/>
          </w:rPr>
          <w:t>,</w:t>
        </w:r>
      </w:ins>
      <w:del w:id="166" w:author="Christian Althaus" w:date="2017-01-03T15:23:00Z">
        <w:r w:rsidR="006221CF" w:rsidDel="00B11B17">
          <w:rPr>
            <w:rFonts w:ascii="Times New Roman" w:hAnsi="Times New Roman" w:cs="Times New Roman"/>
            <w:sz w:val="24"/>
            <w:szCs w:val="24"/>
            <w:lang w:val="en-US"/>
          </w:rPr>
          <w:delText>.</w:delText>
        </w:r>
      </w:del>
    </w:p>
    <w:p w14:paraId="58344466" w14:textId="77777777" w:rsidR="00762040" w:rsidRPr="008448FE" w:rsidRDefault="00762040">
      <w:pPr>
        <w:spacing w:after="0" w:line="480" w:lineRule="auto"/>
        <w:ind w:firstLine="720"/>
        <w:jc w:val="both"/>
        <w:rPr>
          <w:rFonts w:ascii="Times New Roman" w:hAnsi="Times New Roman" w:cs="Times New Roman"/>
          <w:sz w:val="24"/>
          <w:szCs w:val="24"/>
          <w:lang w:val="en-US"/>
          <w:rPrChange w:id="167" w:author="Unemo Magnus, USÖ Labmed länsklinik" w:date="2016-12-28T21:30:00Z">
            <w:rPr>
              <w:rFonts w:ascii="Times New Roman" w:hAnsi="Times New Roman" w:cs="Times New Roman"/>
              <w:sz w:val="24"/>
              <w:szCs w:val="24"/>
            </w:rPr>
          </w:rPrChange>
        </w:rPr>
        <w:pPrChange w:id="168" w:author="Christian Althaus" w:date="2017-01-03T15:21:00Z">
          <w:pPr>
            <w:spacing w:after="0" w:line="480" w:lineRule="auto"/>
            <w:jc w:val="both"/>
          </w:pPr>
        </w:pPrChange>
      </w:pPr>
    </w:p>
    <w:p w14:paraId="7B9B42B8" w14:textId="74582DE3" w:rsidR="00954563" w:rsidRDefault="00C97B19" w:rsidP="00A60D12">
      <w:pPr>
        <w:spacing w:after="0" w:line="480" w:lineRule="auto"/>
        <w:jc w:val="both"/>
        <w:rPr>
          <w:rFonts w:ascii="Times New Roman" w:hAnsi="Times New Roman" w:cs="Times New Roman"/>
          <w:sz w:val="24"/>
          <w:szCs w:val="24"/>
        </w:rPr>
      </w:pPr>
      <w:proofErr w:type="gramStart"/>
      <w:ins w:id="169" w:author="Christian Althaus" w:date="2017-01-03T15:56:00Z">
        <w:r>
          <w:rPr>
            <w:rFonts w:ascii="Times New Roman" w:hAnsi="Times New Roman" w:cs="Times New Roman"/>
            <w:sz w:val="24"/>
            <w:szCs w:val="24"/>
          </w:rPr>
          <w:t>where</w:t>
        </w:r>
      </w:ins>
      <w:proofErr w:type="gramEnd"/>
      <w:ins w:id="170" w:author="Christian Althaus" w:date="2017-01-03T15:23:00Z">
        <w:r w:rsidR="00B11B17">
          <w:rPr>
            <w:rFonts w:ascii="Times New Roman" w:hAnsi="Times New Roman" w:cs="Times New Roman"/>
            <w:sz w:val="24"/>
            <w:szCs w:val="24"/>
          </w:rPr>
          <w:t xml:space="preserve"> </w:t>
        </w:r>
      </w:ins>
      <w:ins w:id="171" w:author="Christian Althaus" w:date="2017-01-03T15:21:00Z">
        <w:r w:rsidR="000E02AC" w:rsidRPr="000E02AC">
          <w:rPr>
            <w:rFonts w:ascii="Times New Roman" w:hAnsi="Times New Roman" w:cs="Times New Roman"/>
            <w:i/>
            <w:sz w:val="24"/>
            <w:szCs w:val="24"/>
            <w:rPrChange w:id="172" w:author="Christian Althaus" w:date="2017-01-03T15:21:00Z">
              <w:rPr>
                <w:rFonts w:ascii="Times New Roman" w:hAnsi="Times New Roman" w:cs="Times New Roman"/>
                <w:sz w:val="24"/>
                <w:szCs w:val="24"/>
              </w:rPr>
            </w:rPrChange>
          </w:rPr>
          <w:t>f</w:t>
        </w:r>
        <w:r w:rsidR="000E02AC">
          <w:rPr>
            <w:rFonts w:ascii="Times New Roman" w:hAnsi="Times New Roman" w:cs="Times New Roman"/>
            <w:sz w:val="24"/>
            <w:szCs w:val="24"/>
          </w:rPr>
          <w:t>(</w:t>
        </w:r>
        <w:r w:rsidR="000E02AC" w:rsidRPr="000E02AC">
          <w:rPr>
            <w:rFonts w:ascii="Times New Roman" w:hAnsi="Times New Roman" w:cs="Times New Roman"/>
            <w:i/>
            <w:sz w:val="24"/>
            <w:szCs w:val="24"/>
            <w:rPrChange w:id="173" w:author="Christian Althaus" w:date="2017-01-03T15:21:00Z">
              <w:rPr>
                <w:rFonts w:ascii="Times New Roman" w:hAnsi="Times New Roman" w:cs="Times New Roman"/>
                <w:sz w:val="24"/>
                <w:szCs w:val="24"/>
              </w:rPr>
            </w:rPrChange>
          </w:rPr>
          <w:t>x</w:t>
        </w:r>
        <w:r w:rsidR="000E02AC">
          <w:rPr>
            <w:rFonts w:ascii="Times New Roman" w:hAnsi="Times New Roman" w:cs="Times New Roman"/>
            <w:sz w:val="24"/>
            <w:szCs w:val="24"/>
          </w:rPr>
          <w:t xml:space="preserve">) </w:t>
        </w:r>
      </w:ins>
      <w:ins w:id="174" w:author="Christian Althaus" w:date="2017-01-03T15:56:00Z">
        <w:r>
          <w:rPr>
            <w:rFonts w:ascii="Times New Roman" w:hAnsi="Times New Roman" w:cs="Times New Roman"/>
            <w:sz w:val="24"/>
            <w:szCs w:val="24"/>
          </w:rPr>
          <w:t>is</w:t>
        </w:r>
      </w:ins>
      <w:ins w:id="175" w:author="Christian Althaus" w:date="2017-01-03T15:21:00Z">
        <w:r w:rsidR="000E02AC">
          <w:rPr>
            <w:rFonts w:ascii="Times New Roman" w:hAnsi="Times New Roman" w:cs="Times New Roman"/>
            <w:sz w:val="24"/>
            <w:szCs w:val="24"/>
          </w:rPr>
          <w:t xml:space="preserve"> the fluorescence </w:t>
        </w:r>
      </w:ins>
      <w:ins w:id="176" w:author="Christian Althaus" w:date="2017-01-03T15:56:00Z">
        <w:r>
          <w:rPr>
            <w:rFonts w:ascii="Times New Roman" w:hAnsi="Times New Roman" w:cs="Times New Roman"/>
            <w:sz w:val="24"/>
            <w:szCs w:val="24"/>
          </w:rPr>
          <w:t xml:space="preserve">and </w:t>
        </w:r>
        <w:r w:rsidRPr="00C97B19">
          <w:rPr>
            <w:rFonts w:ascii="Times New Roman" w:hAnsi="Times New Roman" w:cs="Times New Roman"/>
            <w:i/>
            <w:sz w:val="24"/>
            <w:szCs w:val="24"/>
            <w:rPrChange w:id="177" w:author="Christian Althaus" w:date="2017-01-03T15:57:00Z">
              <w:rPr>
                <w:rFonts w:ascii="Times New Roman" w:hAnsi="Times New Roman" w:cs="Times New Roman"/>
                <w:sz w:val="24"/>
                <w:szCs w:val="24"/>
              </w:rPr>
            </w:rPrChange>
          </w:rPr>
          <w:t>x</w:t>
        </w:r>
        <w:r>
          <w:rPr>
            <w:rFonts w:ascii="Times New Roman" w:hAnsi="Times New Roman" w:cs="Times New Roman"/>
            <w:sz w:val="24"/>
            <w:szCs w:val="24"/>
          </w:rPr>
          <w:t xml:space="preserve"> is </w:t>
        </w:r>
      </w:ins>
      <w:ins w:id="178" w:author="Christian Althaus" w:date="2017-01-03T15:57:00Z">
        <w:r>
          <w:rPr>
            <w:rFonts w:ascii="Times New Roman" w:hAnsi="Times New Roman" w:cs="Times New Roman"/>
            <w:sz w:val="24"/>
            <w:szCs w:val="24"/>
          </w:rPr>
          <w:t xml:space="preserve">the </w:t>
        </w:r>
      </w:ins>
      <w:ins w:id="179" w:author="Christian Althaus" w:date="2017-01-03T16:11:00Z">
        <w:r w:rsidR="00615691">
          <w:rPr>
            <w:rFonts w:ascii="Times New Roman" w:hAnsi="Times New Roman" w:cs="Times New Roman"/>
            <w:sz w:val="24"/>
            <w:szCs w:val="24"/>
          </w:rPr>
          <w:t xml:space="preserve">natural </w:t>
        </w:r>
      </w:ins>
      <w:ins w:id="180" w:author="Christian Althaus" w:date="2017-01-03T15:57:00Z">
        <w:r>
          <w:rPr>
            <w:rFonts w:ascii="Times New Roman" w:hAnsi="Times New Roman" w:cs="Times New Roman"/>
            <w:sz w:val="24"/>
            <w:szCs w:val="24"/>
          </w:rPr>
          <w:t>logarithm of the</w:t>
        </w:r>
      </w:ins>
      <w:ins w:id="181" w:author="Christian Althaus" w:date="2017-01-03T15:21:00Z">
        <w:r w:rsidR="000E02AC">
          <w:rPr>
            <w:rFonts w:ascii="Times New Roman" w:hAnsi="Times New Roman" w:cs="Times New Roman"/>
            <w:sz w:val="24"/>
            <w:szCs w:val="24"/>
          </w:rPr>
          <w:t xml:space="preserve"> antibiotic concentration. </w:t>
        </w:r>
      </w:ins>
      <w:del w:id="182" w:author="Christian Althaus" w:date="2017-01-03T16:12:00Z">
        <w:r w:rsidR="00E10C91" w:rsidRPr="00615691" w:rsidDel="00615691">
          <w:rPr>
            <w:rFonts w:ascii="Times New Roman" w:hAnsi="Times New Roman" w:cs="Times New Roman"/>
            <w:i/>
            <w:sz w:val="24"/>
            <w:szCs w:val="24"/>
            <w:rPrChange w:id="183" w:author="Christian Althaus" w:date="2017-01-03T16:12:00Z">
              <w:rPr>
                <w:rFonts w:ascii="Times New Roman" w:hAnsi="Times New Roman" w:cs="Times New Roman"/>
                <w:sz w:val="24"/>
                <w:szCs w:val="24"/>
              </w:rPr>
            </w:rPrChange>
          </w:rPr>
          <w:delText>Four parameters</w:delText>
        </w:r>
      </w:del>
      <w:proofErr w:type="gramStart"/>
      <w:ins w:id="184" w:author="Christian Althaus" w:date="2017-01-03T16:12:00Z">
        <w:r w:rsidR="00615691" w:rsidRPr="00615691">
          <w:rPr>
            <w:rFonts w:ascii="Times New Roman" w:hAnsi="Times New Roman" w:cs="Times New Roman"/>
            <w:i/>
            <w:sz w:val="24"/>
            <w:szCs w:val="24"/>
            <w:rPrChange w:id="185" w:author="Christian Althaus" w:date="2017-01-03T16:12:00Z">
              <w:rPr>
                <w:rFonts w:ascii="Times New Roman" w:hAnsi="Times New Roman" w:cs="Times New Roman"/>
                <w:sz w:val="24"/>
                <w:szCs w:val="24"/>
              </w:rPr>
            </w:rPrChange>
          </w:rPr>
          <w:t>u</w:t>
        </w:r>
        <w:proofErr w:type="gramEnd"/>
        <w:r w:rsidR="00615691">
          <w:rPr>
            <w:rFonts w:ascii="Times New Roman" w:hAnsi="Times New Roman" w:cs="Times New Roman"/>
            <w:sz w:val="24"/>
            <w:szCs w:val="24"/>
          </w:rPr>
          <w:t xml:space="preserve"> and </w:t>
        </w:r>
        <w:r w:rsidR="00615691" w:rsidRPr="00615691">
          <w:rPr>
            <w:rFonts w:ascii="Times New Roman" w:hAnsi="Times New Roman" w:cs="Times New Roman"/>
            <w:i/>
            <w:sz w:val="24"/>
            <w:szCs w:val="24"/>
            <w:rPrChange w:id="186" w:author="Christian Althaus" w:date="2017-01-03T16:12:00Z">
              <w:rPr>
                <w:rFonts w:ascii="Times New Roman" w:hAnsi="Times New Roman" w:cs="Times New Roman"/>
                <w:sz w:val="24"/>
                <w:szCs w:val="24"/>
              </w:rPr>
            </w:rPrChange>
          </w:rPr>
          <w:t>l</w:t>
        </w:r>
      </w:ins>
      <w:r w:rsidR="00E10C91">
        <w:rPr>
          <w:rFonts w:ascii="Times New Roman" w:hAnsi="Times New Roman" w:cs="Times New Roman"/>
          <w:sz w:val="24"/>
          <w:szCs w:val="24"/>
        </w:rPr>
        <w:t xml:space="preserve"> describe </w:t>
      </w:r>
      <w:del w:id="187" w:author="Christian Althaus" w:date="2017-01-03T16:12:00Z">
        <w:r w:rsidR="00E10C91" w:rsidDel="00615691">
          <w:rPr>
            <w:rFonts w:ascii="Times New Roman" w:hAnsi="Times New Roman" w:cs="Times New Roman"/>
            <w:sz w:val="24"/>
            <w:szCs w:val="24"/>
          </w:rPr>
          <w:delText xml:space="preserve">the curve, </w:delText>
        </w:r>
      </w:del>
      <w:r w:rsidR="00E10C91">
        <w:rPr>
          <w:rFonts w:ascii="Times New Roman" w:hAnsi="Times New Roman" w:cs="Times New Roman"/>
          <w:sz w:val="24"/>
          <w:szCs w:val="24"/>
        </w:rPr>
        <w:t xml:space="preserve">the </w:t>
      </w:r>
      <w:del w:id="188" w:author="Christian Althaus" w:date="2017-01-03T16:12:00Z">
        <w:r w:rsidR="00E10C91" w:rsidDel="00615691">
          <w:rPr>
            <w:rFonts w:ascii="Times New Roman" w:hAnsi="Times New Roman" w:cs="Times New Roman"/>
            <w:sz w:val="24"/>
            <w:szCs w:val="24"/>
          </w:rPr>
          <w:delText xml:space="preserve">lower </w:delText>
        </w:r>
      </w:del>
      <w:ins w:id="189" w:author="Christian Althaus" w:date="2017-01-03T16:12:00Z">
        <w:r w:rsidR="00615691">
          <w:rPr>
            <w:rFonts w:ascii="Times New Roman" w:hAnsi="Times New Roman" w:cs="Times New Roman"/>
            <w:sz w:val="24"/>
            <w:szCs w:val="24"/>
          </w:rPr>
          <w:t xml:space="preserve">upper </w:t>
        </w:r>
      </w:ins>
      <w:del w:id="190" w:author="Christian Althaus" w:date="2017-01-03T16:12:00Z">
        <w:r w:rsidR="00E10C91" w:rsidDel="00615691">
          <w:rPr>
            <w:rFonts w:ascii="Times New Roman" w:hAnsi="Times New Roman" w:cs="Times New Roman"/>
            <w:sz w:val="24"/>
            <w:szCs w:val="24"/>
          </w:rPr>
          <w:delText xml:space="preserve">model asymptote </w:delText>
        </w:r>
        <w:r w:rsidR="002C3FC5" w:rsidDel="00615691">
          <w:rPr>
            <w:rFonts w:ascii="Times New Roman" w:hAnsi="Times New Roman" w:cs="Times New Roman"/>
            <w:i/>
            <w:sz w:val="24"/>
            <w:szCs w:val="24"/>
          </w:rPr>
          <w:delText>l</w:delText>
        </w:r>
        <w:r w:rsidR="00E10C91" w:rsidDel="00615691">
          <w:rPr>
            <w:rFonts w:ascii="Times New Roman" w:hAnsi="Times New Roman" w:cs="Times New Roman"/>
            <w:sz w:val="24"/>
            <w:szCs w:val="24"/>
          </w:rPr>
          <w:delText>, the</w:delText>
        </w:r>
      </w:del>
      <w:ins w:id="191" w:author="Christian Althaus" w:date="2017-01-03T16:12:00Z">
        <w:r w:rsidR="00615691">
          <w:rPr>
            <w:rFonts w:ascii="Times New Roman" w:hAnsi="Times New Roman" w:cs="Times New Roman"/>
            <w:sz w:val="24"/>
            <w:szCs w:val="24"/>
          </w:rPr>
          <w:t>and</w:t>
        </w:r>
      </w:ins>
      <w:r w:rsidR="00E10C91">
        <w:rPr>
          <w:rFonts w:ascii="Times New Roman" w:hAnsi="Times New Roman" w:cs="Times New Roman"/>
          <w:sz w:val="24"/>
          <w:szCs w:val="24"/>
        </w:rPr>
        <w:t xml:space="preserve"> </w:t>
      </w:r>
      <w:del w:id="192" w:author="Christian Althaus" w:date="2017-01-03T16:12:00Z">
        <w:r w:rsidR="00E10C91" w:rsidDel="00615691">
          <w:rPr>
            <w:rFonts w:ascii="Times New Roman" w:hAnsi="Times New Roman" w:cs="Times New Roman"/>
            <w:sz w:val="24"/>
            <w:szCs w:val="24"/>
          </w:rPr>
          <w:delText xml:space="preserve">upper </w:delText>
        </w:r>
      </w:del>
      <w:ins w:id="193" w:author="Christian Althaus" w:date="2017-01-03T16:12:00Z">
        <w:r w:rsidR="00615691">
          <w:rPr>
            <w:rFonts w:ascii="Times New Roman" w:hAnsi="Times New Roman" w:cs="Times New Roman"/>
            <w:sz w:val="24"/>
            <w:szCs w:val="24"/>
          </w:rPr>
          <w:t xml:space="preserve">lower </w:t>
        </w:r>
      </w:ins>
      <w:del w:id="194" w:author="Christian Althaus" w:date="2017-01-03T16:12:00Z">
        <w:r w:rsidR="00E10C91" w:rsidDel="00615691">
          <w:rPr>
            <w:rFonts w:ascii="Times New Roman" w:hAnsi="Times New Roman" w:cs="Times New Roman"/>
            <w:sz w:val="24"/>
            <w:szCs w:val="24"/>
          </w:rPr>
          <w:delText xml:space="preserve">model </w:delText>
        </w:r>
      </w:del>
      <w:r w:rsidR="00E10C91">
        <w:rPr>
          <w:rFonts w:ascii="Times New Roman" w:hAnsi="Times New Roman" w:cs="Times New Roman"/>
          <w:sz w:val="24"/>
          <w:szCs w:val="24"/>
        </w:rPr>
        <w:t>asymptote</w:t>
      </w:r>
      <w:ins w:id="195" w:author="Christian Althaus" w:date="2017-01-03T16:12:00Z">
        <w:r w:rsidR="00615691">
          <w:rPr>
            <w:rFonts w:ascii="Times New Roman" w:hAnsi="Times New Roman" w:cs="Times New Roman"/>
            <w:sz w:val="24"/>
            <w:szCs w:val="24"/>
          </w:rPr>
          <w:t>, respectively.</w:t>
        </w:r>
      </w:ins>
      <w:r w:rsidR="00E10C91">
        <w:rPr>
          <w:rFonts w:ascii="Times New Roman" w:hAnsi="Times New Roman" w:cs="Times New Roman"/>
          <w:sz w:val="24"/>
          <w:szCs w:val="24"/>
        </w:rPr>
        <w:t xml:space="preserve"> </w:t>
      </w:r>
      <w:ins w:id="196" w:author="Christian Althaus" w:date="2017-01-03T16:13:00Z">
        <w:r w:rsidR="00615691" w:rsidRPr="004C64EC">
          <w:rPr>
            <w:rFonts w:ascii="Times New Roman" w:hAnsi="Times New Roman" w:cs="Times New Roman"/>
            <w:sz w:val="24"/>
            <w:szCs w:val="24"/>
          </w:rPr>
          <w:t>EC</w:t>
        </w:r>
        <w:r w:rsidR="00615691" w:rsidRPr="004C64EC">
          <w:rPr>
            <w:rFonts w:ascii="Times New Roman" w:hAnsi="Times New Roman" w:cs="Times New Roman"/>
            <w:sz w:val="24"/>
            <w:szCs w:val="24"/>
            <w:vertAlign w:val="subscript"/>
            <w:rPrChange w:id="197" w:author="Christian Althaus" w:date="2017-01-03T16:17:00Z">
              <w:rPr>
                <w:rFonts w:ascii="Times New Roman" w:hAnsi="Times New Roman" w:cs="Times New Roman"/>
                <w:sz w:val="24"/>
                <w:szCs w:val="24"/>
              </w:rPr>
            </w:rPrChange>
          </w:rPr>
          <w:t>50</w:t>
        </w:r>
        <w:r w:rsidR="00615691">
          <w:rPr>
            <w:rFonts w:ascii="Times New Roman" w:hAnsi="Times New Roman" w:cs="Times New Roman"/>
            <w:sz w:val="24"/>
            <w:szCs w:val="24"/>
          </w:rPr>
          <w:t xml:space="preserve"> is the </w:t>
        </w:r>
      </w:ins>
      <w:ins w:id="198" w:author="Christian Althaus" w:date="2017-01-03T16:16:00Z">
        <w:r w:rsidR="004C64EC">
          <w:rPr>
            <w:rFonts w:ascii="Times New Roman" w:hAnsi="Times New Roman" w:cs="Times New Roman"/>
            <w:sz w:val="24"/>
            <w:szCs w:val="24"/>
          </w:rPr>
          <w:t>natural logarithm of the antibiotic concentration at which the effect is half-</w:t>
        </w:r>
        <w:proofErr w:type="spellStart"/>
        <w:r w:rsidR="004C64EC">
          <w:rPr>
            <w:rFonts w:ascii="Times New Roman" w:hAnsi="Times New Roman" w:cs="Times New Roman"/>
            <w:sz w:val="24"/>
            <w:szCs w:val="24"/>
          </w:rPr>
          <w:t>maxmial</w:t>
        </w:r>
        <w:proofErr w:type="spellEnd"/>
        <w:r w:rsidR="004C64EC">
          <w:rPr>
            <w:rFonts w:ascii="Times New Roman" w:hAnsi="Times New Roman" w:cs="Times New Roman"/>
            <w:sz w:val="24"/>
            <w:szCs w:val="24"/>
          </w:rPr>
          <w:t>,</w:t>
        </w:r>
      </w:ins>
      <w:ins w:id="199" w:author="Christian Althaus" w:date="2017-01-03T16:13:00Z">
        <w:r w:rsidR="00615691">
          <w:rPr>
            <w:rFonts w:ascii="Times New Roman" w:hAnsi="Times New Roman" w:cs="Times New Roman"/>
            <w:sz w:val="24"/>
            <w:szCs w:val="24"/>
          </w:rPr>
          <w:t xml:space="preserve"> and </w:t>
        </w:r>
      </w:ins>
      <w:del w:id="200" w:author="Christian Althaus" w:date="2017-01-03T16:12:00Z">
        <w:r w:rsidR="002C3FC5" w:rsidRPr="002C3FC5" w:rsidDel="00615691">
          <w:rPr>
            <w:rFonts w:ascii="Times New Roman" w:hAnsi="Times New Roman" w:cs="Times New Roman"/>
            <w:i/>
            <w:sz w:val="24"/>
            <w:szCs w:val="24"/>
          </w:rPr>
          <w:delText>u</w:delText>
        </w:r>
        <w:r w:rsidR="00B84E56" w:rsidDel="00615691">
          <w:rPr>
            <w:rFonts w:ascii="Times New Roman" w:hAnsi="Times New Roman" w:cs="Times New Roman"/>
            <w:sz w:val="24"/>
            <w:szCs w:val="24"/>
          </w:rPr>
          <w:delText>, the</w:delText>
        </w:r>
      </w:del>
      <w:ins w:id="201" w:author="Christian Althaus" w:date="2017-01-03T16:12:00Z">
        <w:r w:rsidR="00615691">
          <w:rPr>
            <w:rFonts w:ascii="Times New Roman" w:hAnsi="Times New Roman" w:cs="Times New Roman"/>
            <w:i/>
            <w:sz w:val="24"/>
            <w:szCs w:val="24"/>
          </w:rPr>
          <w:t>H</w:t>
        </w:r>
      </w:ins>
      <w:ins w:id="202" w:author="Christian Althaus" w:date="2017-01-03T16:13:00Z">
        <w:r w:rsidR="00615691">
          <w:rPr>
            <w:rFonts w:ascii="Times New Roman" w:hAnsi="Times New Roman" w:cs="Times New Roman"/>
            <w:sz w:val="24"/>
            <w:szCs w:val="24"/>
          </w:rPr>
          <w:t xml:space="preserve"> denotes the slope of the sigmoid function, i.e., the</w:t>
        </w:r>
      </w:ins>
      <w:r w:rsidR="00B84E56">
        <w:rPr>
          <w:rFonts w:ascii="Times New Roman" w:hAnsi="Times New Roman" w:cs="Times New Roman"/>
          <w:sz w:val="24"/>
          <w:szCs w:val="24"/>
        </w:rPr>
        <w:t xml:space="preserve"> </w:t>
      </w:r>
      <w:r w:rsidR="00974D6E">
        <w:rPr>
          <w:rFonts w:ascii="Times New Roman" w:hAnsi="Times New Roman" w:cs="Times New Roman"/>
          <w:sz w:val="24"/>
          <w:szCs w:val="24"/>
        </w:rPr>
        <w:t>Hill coefficient</w:t>
      </w:r>
      <w:del w:id="203" w:author="Christian Althaus" w:date="2017-01-03T16:13:00Z">
        <w:r w:rsidR="00B84E56" w:rsidDel="00615691">
          <w:rPr>
            <w:rFonts w:ascii="Times New Roman" w:hAnsi="Times New Roman" w:cs="Times New Roman"/>
            <w:sz w:val="24"/>
            <w:szCs w:val="24"/>
          </w:rPr>
          <w:delText xml:space="preserve"> </w:delText>
        </w:r>
        <w:r w:rsidR="002C3FC5" w:rsidDel="00615691">
          <w:rPr>
            <w:rFonts w:ascii="Times New Roman" w:hAnsi="Times New Roman" w:cs="Times New Roman"/>
            <w:i/>
            <w:sz w:val="24"/>
            <w:szCs w:val="24"/>
          </w:rPr>
          <w:delText>H</w:delText>
        </w:r>
        <w:r w:rsidR="00B84E56" w:rsidDel="00615691">
          <w:rPr>
            <w:rFonts w:ascii="Times New Roman" w:hAnsi="Times New Roman" w:cs="Times New Roman"/>
            <w:sz w:val="24"/>
            <w:szCs w:val="24"/>
          </w:rPr>
          <w:delText xml:space="preserve"> </w:delText>
        </w:r>
        <w:r w:rsidR="00974D6E" w:rsidDel="00615691">
          <w:rPr>
            <w:rFonts w:ascii="Times New Roman" w:hAnsi="Times New Roman" w:cs="Times New Roman"/>
            <w:sz w:val="24"/>
            <w:szCs w:val="24"/>
          </w:rPr>
          <w:delText xml:space="preserve">(slope) </w:delText>
        </w:r>
      </w:del>
      <w:del w:id="204" w:author="Christian Althaus" w:date="2017-01-03T16:14:00Z">
        <w:r w:rsidR="00B84E56" w:rsidDel="00615691">
          <w:rPr>
            <w:rFonts w:ascii="Times New Roman" w:hAnsi="Times New Roman" w:cs="Times New Roman"/>
            <w:sz w:val="24"/>
            <w:szCs w:val="24"/>
          </w:rPr>
          <w:delText xml:space="preserve">and the </w:delText>
        </w:r>
        <w:r w:rsidR="00B84E56" w:rsidRPr="00A60D12" w:rsidDel="00615691">
          <w:rPr>
            <w:rFonts w:ascii="Times New Roman" w:hAnsi="Times New Roman" w:cs="Times New Roman"/>
            <w:i/>
            <w:sz w:val="24"/>
            <w:szCs w:val="24"/>
          </w:rPr>
          <w:delText>EC</w:delText>
        </w:r>
        <w:r w:rsidR="00B84E56" w:rsidRPr="00A60D12" w:rsidDel="00615691">
          <w:rPr>
            <w:rFonts w:ascii="Times New Roman" w:hAnsi="Times New Roman" w:cs="Times New Roman"/>
            <w:i/>
            <w:sz w:val="24"/>
            <w:szCs w:val="24"/>
            <w:vertAlign w:val="subscript"/>
          </w:rPr>
          <w:delText xml:space="preserve">50 </w:delText>
        </w:r>
      </w:del>
      <w:r w:rsidR="00C51BC4">
        <w:rPr>
          <w:rFonts w:ascii="Times New Roman" w:hAnsi="Times New Roman" w:cs="Times New Roman"/>
          <w:sz w:val="24"/>
          <w:szCs w:val="24"/>
        </w:rPr>
        <w:t xml:space="preserve">. </w:t>
      </w:r>
      <w:commentRangeStart w:id="205"/>
      <w:commentRangeStart w:id="206"/>
      <w:r w:rsidR="00C51BC4">
        <w:rPr>
          <w:rFonts w:ascii="Times New Roman" w:hAnsi="Times New Roman" w:cs="Times New Roman"/>
          <w:sz w:val="24"/>
          <w:szCs w:val="24"/>
        </w:rPr>
        <w:t>Next, t</w:t>
      </w:r>
      <w:r w:rsidR="005A2DAB">
        <w:rPr>
          <w:rFonts w:ascii="Times New Roman" w:hAnsi="Times New Roman" w:cs="Times New Roman"/>
          <w:sz w:val="24"/>
          <w:szCs w:val="24"/>
        </w:rPr>
        <w:t xml:space="preserve">he </w:t>
      </w:r>
      <w:r w:rsidR="00933C2C">
        <w:rPr>
          <w:rFonts w:ascii="Times New Roman" w:hAnsi="Times New Roman" w:cs="Times New Roman"/>
          <w:sz w:val="24"/>
          <w:szCs w:val="24"/>
        </w:rPr>
        <w:t xml:space="preserve">data were divided by </w:t>
      </w:r>
      <w:r w:rsidR="00933C2C" w:rsidRPr="00A60D12">
        <w:rPr>
          <w:rFonts w:ascii="Times New Roman" w:hAnsi="Times New Roman" w:cs="Times New Roman"/>
          <w:i/>
          <w:sz w:val="24"/>
          <w:szCs w:val="24"/>
        </w:rPr>
        <w:t>u</w:t>
      </w:r>
      <w:r w:rsidR="00933C2C">
        <w:rPr>
          <w:rFonts w:ascii="Times New Roman" w:hAnsi="Times New Roman" w:cs="Times New Roman"/>
          <w:sz w:val="24"/>
          <w:szCs w:val="24"/>
        </w:rPr>
        <w:t xml:space="preserve"> to normalize all dose response curves to 100% viability</w:t>
      </w:r>
      <w:r w:rsidR="005A2DAB">
        <w:rPr>
          <w:rFonts w:ascii="Times New Roman" w:hAnsi="Times New Roman" w:cs="Times New Roman"/>
          <w:sz w:val="24"/>
          <w:szCs w:val="24"/>
        </w:rPr>
        <w:t>.</w:t>
      </w:r>
      <w:commentRangeEnd w:id="205"/>
      <w:r w:rsidR="00615691">
        <w:rPr>
          <w:rStyle w:val="CommentReference"/>
        </w:rPr>
        <w:commentReference w:id="205"/>
      </w:r>
      <w:commentRangeEnd w:id="206"/>
      <w:r w:rsidR="00E34B94">
        <w:rPr>
          <w:rStyle w:val="CommentReference"/>
        </w:rPr>
        <w:commentReference w:id="206"/>
      </w:r>
      <w:r w:rsidR="005A2DAB">
        <w:rPr>
          <w:rFonts w:ascii="Times New Roman" w:hAnsi="Times New Roman" w:cs="Times New Roman"/>
          <w:sz w:val="24"/>
          <w:szCs w:val="24"/>
        </w:rPr>
        <w:t xml:space="preserve"> </w:t>
      </w:r>
      <w:r w:rsidR="00A51959">
        <w:rPr>
          <w:rFonts w:ascii="Times New Roman" w:hAnsi="Times New Roman" w:cs="Times New Roman"/>
          <w:sz w:val="24"/>
          <w:szCs w:val="24"/>
        </w:rPr>
        <w:t>Hill coefficient d</w:t>
      </w:r>
      <w:r w:rsidR="008875A9">
        <w:rPr>
          <w:rFonts w:ascii="Times New Roman" w:hAnsi="Times New Roman" w:cs="Times New Roman"/>
          <w:sz w:val="24"/>
          <w:szCs w:val="24"/>
        </w:rPr>
        <w:t xml:space="preserve">ifferences across antimicrobials were tested with pairwise </w:t>
      </w:r>
      <w:r w:rsidR="008875A9" w:rsidRPr="008448FE">
        <w:rPr>
          <w:rFonts w:ascii="Times New Roman" w:hAnsi="Times New Roman" w:cs="Times New Roman"/>
          <w:i/>
          <w:sz w:val="24"/>
          <w:szCs w:val="24"/>
          <w:rPrChange w:id="207" w:author="Unemo Magnus, USÖ Labmed länsklinik" w:date="2016-12-28T21:36:00Z">
            <w:rPr>
              <w:rFonts w:ascii="Times New Roman" w:hAnsi="Times New Roman" w:cs="Times New Roman"/>
              <w:sz w:val="24"/>
              <w:szCs w:val="24"/>
            </w:rPr>
          </w:rPrChange>
        </w:rPr>
        <w:t>t</w:t>
      </w:r>
      <w:r w:rsidR="008875A9">
        <w:rPr>
          <w:rFonts w:ascii="Times New Roman" w:hAnsi="Times New Roman" w:cs="Times New Roman"/>
          <w:sz w:val="24"/>
          <w:szCs w:val="24"/>
        </w:rPr>
        <w:t>-test</w:t>
      </w:r>
      <w:ins w:id="208" w:author="Christian Althaus" w:date="2017-01-03T16:15:00Z">
        <w:r w:rsidR="009D0F62">
          <w:rPr>
            <w:rFonts w:ascii="Times New Roman" w:hAnsi="Times New Roman" w:cs="Times New Roman"/>
            <w:sz w:val="24"/>
            <w:szCs w:val="24"/>
          </w:rPr>
          <w:t>s</w:t>
        </w:r>
      </w:ins>
      <w:r w:rsidR="008875A9">
        <w:rPr>
          <w:rFonts w:ascii="Times New Roman" w:hAnsi="Times New Roman" w:cs="Times New Roman"/>
          <w:sz w:val="24"/>
          <w:szCs w:val="24"/>
        </w:rPr>
        <w:t xml:space="preserve">. </w:t>
      </w:r>
      <w:r w:rsidR="00A60D12" w:rsidRPr="006F644E">
        <w:rPr>
          <w:rFonts w:ascii="Times New Roman" w:hAnsi="Times New Roman" w:cs="Times New Roman"/>
          <w:sz w:val="24"/>
          <w:szCs w:val="24"/>
        </w:rPr>
        <w:t>Hierarchical complete linkage clustering was used to compare</w:t>
      </w:r>
      <w:r w:rsidR="00A51959">
        <w:rPr>
          <w:rFonts w:ascii="Times New Roman" w:hAnsi="Times New Roman" w:cs="Times New Roman"/>
          <w:sz w:val="24"/>
          <w:szCs w:val="24"/>
        </w:rPr>
        <w:t xml:space="preserve"> antimicrobial </w:t>
      </w:r>
      <w:r w:rsidR="008875A9">
        <w:rPr>
          <w:rFonts w:ascii="Times New Roman" w:hAnsi="Times New Roman" w:cs="Times New Roman"/>
          <w:sz w:val="24"/>
          <w:szCs w:val="24"/>
        </w:rPr>
        <w:t>similarity</w:t>
      </w:r>
      <w:r w:rsidR="00A51959">
        <w:rPr>
          <w:rFonts w:ascii="Times New Roman" w:hAnsi="Times New Roman" w:cs="Times New Roman"/>
          <w:sz w:val="24"/>
          <w:szCs w:val="24"/>
        </w:rPr>
        <w:t>.</w:t>
      </w:r>
      <w:r w:rsidR="0081453F">
        <w:rPr>
          <w:rFonts w:ascii="Times New Roman" w:hAnsi="Times New Roman" w:cs="Times New Roman"/>
          <w:sz w:val="24"/>
          <w:szCs w:val="24"/>
        </w:rPr>
        <w:fldChar w:fldCharType="begin"/>
      </w:r>
      <w:ins w:id="209" w:author="sunny" w:date="2017-01-04T19:24:00Z">
        <w:r w:rsidR="00610E07">
          <w:rPr>
            <w:rFonts w:ascii="Times New Roman" w:hAnsi="Times New Roman" w:cs="Times New Roman"/>
            <w:sz w:val="24"/>
            <w:szCs w:val="24"/>
          </w:rPr>
          <w:instrText xml:space="preserve"> ADDIN ZOTERO_ITEM CSL_CITATION {"citationID":"wIvFvGfk","properties":{"formattedCitation":"{\\rtf \\super 43\\nosupersub{}}","plainCitation":"43","dontUpdate":true},"citationItems":[{"id":570,"uris":["http://zotero.org/users/1321783/items/9TRIFWCW"],"uri":["http://zotero.org/users/1321783/items/9TRIFWCW"],"itemData":{"id":570,"type":"webpage","title":"NMF.pdf","URL":"https://cran.r-project.org/web/packages/NMF/NMF.pdf","accessed":{"date-parts":[["2016",12,19]]}}}],"schema":"https://github.com/citation-style-language/schema/raw/master/csl-citation.json"} </w:instrText>
        </w:r>
      </w:ins>
      <w:del w:id="210" w:author="sunny" w:date="2017-01-04T19:24:00Z">
        <w:r w:rsidR="00AC636B" w:rsidDel="00610E07">
          <w:rPr>
            <w:rFonts w:ascii="Times New Roman" w:hAnsi="Times New Roman" w:cs="Times New Roman"/>
            <w:sz w:val="24"/>
            <w:szCs w:val="24"/>
          </w:rPr>
          <w:delInstrText xml:space="preserve"> ADDIN ZOTERO_ITEM CSL_CITATION {"citationID":"wIvFvGfk","properties":{"formattedCitation":"{\\rtf \\super 43\\nosupersub{}}","plainCitation":"43"},"citationItems":[{"id":570,"uris":["http://zotero.org/users/1321783/items/9TRIFWCW"],"uri":["http://zotero.org/users/1321783/items/9TRIFWCW"],"itemData":{"id":570,"type":"webpage","title":"NMF.pdf","URL":"https://cran.r-project.org/web/packages/NMF/NMF.pdf","accessed":{"date-parts":[["2016",12,19]]}}}],"schema":"https://github.com/citation-style-language/schema/raw/master/csl-citation.json"} </w:delInstrText>
        </w:r>
      </w:del>
      <w:r w:rsidR="0081453F">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ins w:id="211" w:author="Unemo Magnus, USÖ Labmed länsklinik" w:date="2016-12-28T21:39:00Z">
        <w:r w:rsidR="00527A98">
          <w:rPr>
            <w:rFonts w:ascii="Times New Roman" w:hAnsi="Times New Roman" w:cs="Times New Roman"/>
            <w:sz w:val="24"/>
            <w:szCs w:val="24"/>
            <w:vertAlign w:val="superscript"/>
          </w:rPr>
          <w:t>5</w:t>
        </w:r>
      </w:ins>
      <w:del w:id="212" w:author="Unemo Magnus, USÖ Labmed länsklinik" w:date="2016-12-28T21:38:00Z">
        <w:r w:rsidR="00AC636B" w:rsidRPr="00AC636B" w:rsidDel="00527A98">
          <w:rPr>
            <w:rFonts w:ascii="Times New Roman" w:hAnsi="Times New Roman" w:cs="Times New Roman"/>
            <w:sz w:val="24"/>
            <w:szCs w:val="24"/>
            <w:vertAlign w:val="superscript"/>
          </w:rPr>
          <w:delText>3</w:delText>
        </w:r>
      </w:del>
      <w:r w:rsidR="0081453F">
        <w:rPr>
          <w:rFonts w:ascii="Times New Roman" w:hAnsi="Times New Roman" w:cs="Times New Roman"/>
          <w:sz w:val="24"/>
          <w:szCs w:val="24"/>
        </w:rPr>
        <w:fldChar w:fldCharType="end"/>
      </w:r>
      <w:r w:rsidR="00A60D12" w:rsidRPr="006F644E">
        <w:rPr>
          <w:rFonts w:ascii="Times New Roman" w:hAnsi="Times New Roman" w:cs="Times New Roman"/>
          <w:sz w:val="24"/>
          <w:szCs w:val="24"/>
        </w:rPr>
        <w:t xml:space="preserve"> </w:t>
      </w:r>
    </w:p>
    <w:p w14:paraId="2B5CCEA5" w14:textId="37B1EED7" w:rsidR="00E010EB" w:rsidRDefault="00954563" w:rsidP="003F390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D0DEF" w:rsidRPr="006F644E">
        <w:rPr>
          <w:rFonts w:ascii="Times New Roman" w:hAnsi="Times New Roman" w:cs="Times New Roman"/>
          <w:sz w:val="24"/>
          <w:szCs w:val="24"/>
        </w:rPr>
        <w:t>Samples were</w:t>
      </w:r>
      <w:r w:rsidR="009A23DD" w:rsidRPr="006F644E">
        <w:rPr>
          <w:rFonts w:ascii="Times New Roman" w:hAnsi="Times New Roman" w:cs="Times New Roman"/>
          <w:sz w:val="24"/>
          <w:szCs w:val="24"/>
        </w:rPr>
        <w:t xml:space="preserve"> considered to be above the limit of detection</w:t>
      </w:r>
      <w:r w:rsidR="005F3BBC">
        <w:rPr>
          <w:rFonts w:ascii="Times New Roman" w:hAnsi="Times New Roman" w:cs="Times New Roman"/>
          <w:sz w:val="24"/>
          <w:szCs w:val="24"/>
        </w:rPr>
        <w:t>,</w:t>
      </w:r>
      <w:r w:rsidR="009A23DD" w:rsidRPr="006F644E">
        <w:rPr>
          <w:rFonts w:ascii="Times New Roman" w:hAnsi="Times New Roman" w:cs="Times New Roman"/>
          <w:sz w:val="24"/>
          <w:szCs w:val="24"/>
        </w:rPr>
        <w:t xml:space="preserve"> and therefore categorized as resistant</w:t>
      </w:r>
      <w:r w:rsidR="005F3BBC">
        <w:rPr>
          <w:rFonts w:ascii="Times New Roman" w:hAnsi="Times New Roman" w:cs="Times New Roman"/>
          <w:sz w:val="24"/>
          <w:szCs w:val="24"/>
        </w:rPr>
        <w:t>,</w:t>
      </w:r>
      <w:r w:rsidR="009A23DD" w:rsidRPr="006F644E">
        <w:rPr>
          <w:rFonts w:ascii="Times New Roman" w:hAnsi="Times New Roman" w:cs="Times New Roman"/>
          <w:sz w:val="24"/>
          <w:szCs w:val="24"/>
        </w:rPr>
        <w:t xml:space="preserve"> if the antibiotic, at its highest </w:t>
      </w:r>
      <w:r w:rsidR="005F3BBC">
        <w:rPr>
          <w:rFonts w:ascii="Times New Roman" w:hAnsi="Times New Roman" w:cs="Times New Roman"/>
          <w:sz w:val="24"/>
          <w:szCs w:val="24"/>
        </w:rPr>
        <w:t>concentration</w:t>
      </w:r>
      <w:r w:rsidR="009A23DD" w:rsidRPr="006F644E">
        <w:rPr>
          <w:rFonts w:ascii="Times New Roman" w:hAnsi="Times New Roman" w:cs="Times New Roman"/>
          <w:sz w:val="24"/>
          <w:szCs w:val="24"/>
        </w:rPr>
        <w:t xml:space="preserve">, reduced viability by less than </w:t>
      </w:r>
      <w:r w:rsidR="00486F10">
        <w:rPr>
          <w:rFonts w:ascii="Times New Roman" w:hAnsi="Times New Roman" w:cs="Times New Roman"/>
          <w:sz w:val="24"/>
          <w:szCs w:val="24"/>
        </w:rPr>
        <w:t>5</w:t>
      </w:r>
      <w:r w:rsidR="00486F10" w:rsidRPr="006F644E">
        <w:rPr>
          <w:rFonts w:ascii="Times New Roman" w:hAnsi="Times New Roman" w:cs="Times New Roman"/>
          <w:sz w:val="24"/>
          <w:szCs w:val="24"/>
        </w:rPr>
        <w:t>0</w:t>
      </w:r>
      <w:r w:rsidR="009A23DD" w:rsidRPr="006F644E">
        <w:rPr>
          <w:rFonts w:ascii="Times New Roman" w:hAnsi="Times New Roman" w:cs="Times New Roman"/>
          <w:sz w:val="24"/>
          <w:szCs w:val="24"/>
        </w:rPr>
        <w:t>%.</w:t>
      </w:r>
      <w:r w:rsidR="009F2CCE" w:rsidRPr="006F644E">
        <w:rPr>
          <w:rFonts w:ascii="Times New Roman" w:hAnsi="Times New Roman" w:cs="Times New Roman"/>
          <w:sz w:val="24"/>
          <w:szCs w:val="24"/>
        </w:rPr>
        <w:t xml:space="preserve"> </w:t>
      </w:r>
      <w:r w:rsidR="00501686">
        <w:rPr>
          <w:rFonts w:ascii="Times New Roman" w:hAnsi="Times New Roman" w:cs="Times New Roman"/>
          <w:sz w:val="24"/>
          <w:szCs w:val="24"/>
        </w:rPr>
        <w:t xml:space="preserve">This was the case for </w:t>
      </w:r>
      <w:r w:rsidR="004B7F7B">
        <w:rPr>
          <w:rFonts w:ascii="Times New Roman" w:hAnsi="Times New Roman" w:cs="Times New Roman"/>
          <w:sz w:val="24"/>
          <w:szCs w:val="24"/>
        </w:rPr>
        <w:t>6 samples</w:t>
      </w:r>
      <w:r w:rsidR="00501686">
        <w:rPr>
          <w:rFonts w:ascii="Times New Roman" w:hAnsi="Times New Roman" w:cs="Times New Roman"/>
          <w:sz w:val="24"/>
          <w:szCs w:val="24"/>
        </w:rPr>
        <w:t xml:space="preserve"> in the training data </w:t>
      </w:r>
      <w:r w:rsidR="004B7F7B">
        <w:rPr>
          <w:rFonts w:ascii="Times New Roman" w:hAnsi="Times New Roman" w:cs="Times New Roman"/>
          <w:sz w:val="24"/>
          <w:szCs w:val="24"/>
        </w:rPr>
        <w:t>(n</w:t>
      </w:r>
      <w:r w:rsidR="00F01A9D">
        <w:rPr>
          <w:rFonts w:ascii="Times New Roman" w:hAnsi="Times New Roman" w:cs="Times New Roman"/>
          <w:sz w:val="24"/>
          <w:szCs w:val="24"/>
        </w:rPr>
        <w:t xml:space="preserve">=672), </w:t>
      </w:r>
      <w:r w:rsidR="004B7F7B">
        <w:rPr>
          <w:rFonts w:ascii="Times New Roman" w:hAnsi="Times New Roman" w:cs="Times New Roman"/>
          <w:sz w:val="24"/>
          <w:szCs w:val="24"/>
        </w:rPr>
        <w:t>9 samples</w:t>
      </w:r>
      <w:r w:rsidR="00501686">
        <w:rPr>
          <w:rFonts w:ascii="Times New Roman" w:hAnsi="Times New Roman" w:cs="Times New Roman"/>
          <w:sz w:val="24"/>
          <w:szCs w:val="24"/>
        </w:rPr>
        <w:t xml:space="preserve"> in the validation data</w:t>
      </w:r>
      <w:r w:rsidR="004B7F7B">
        <w:rPr>
          <w:rFonts w:ascii="Times New Roman" w:hAnsi="Times New Roman" w:cs="Times New Roman"/>
          <w:sz w:val="24"/>
          <w:szCs w:val="24"/>
        </w:rPr>
        <w:t xml:space="preserve"> (n=320)</w:t>
      </w:r>
      <w:r w:rsidR="00F01A9D" w:rsidRPr="00F01A9D">
        <w:rPr>
          <w:rFonts w:ascii="Times New Roman" w:hAnsi="Times New Roman" w:cs="Times New Roman"/>
          <w:sz w:val="24"/>
          <w:szCs w:val="24"/>
        </w:rPr>
        <w:t xml:space="preserve"> </w:t>
      </w:r>
      <w:r w:rsidR="00F01A9D">
        <w:rPr>
          <w:rFonts w:ascii="Times New Roman" w:hAnsi="Times New Roman" w:cs="Times New Roman"/>
          <w:sz w:val="24"/>
          <w:szCs w:val="24"/>
        </w:rPr>
        <w:t>and 3 reference strain samples (n=192)</w:t>
      </w:r>
      <w:r w:rsidR="00501686">
        <w:rPr>
          <w:rFonts w:ascii="Times New Roman" w:hAnsi="Times New Roman" w:cs="Times New Roman"/>
          <w:sz w:val="24"/>
          <w:szCs w:val="24"/>
        </w:rPr>
        <w:t>.</w:t>
      </w:r>
      <w:r w:rsidR="00BF6DF2">
        <w:rPr>
          <w:rFonts w:ascii="Times New Roman" w:hAnsi="Times New Roman" w:cs="Times New Roman"/>
          <w:sz w:val="24"/>
          <w:szCs w:val="24"/>
        </w:rPr>
        <w:t xml:space="preserve"> </w:t>
      </w:r>
      <w:r w:rsidR="00F01A9D">
        <w:rPr>
          <w:rFonts w:ascii="Times New Roman" w:hAnsi="Times New Roman" w:cs="Times New Roman"/>
          <w:sz w:val="24"/>
          <w:szCs w:val="24"/>
        </w:rPr>
        <w:t>Excluding</w:t>
      </w:r>
      <w:r w:rsidR="00BF6DF2">
        <w:rPr>
          <w:rFonts w:ascii="Times New Roman" w:hAnsi="Times New Roman" w:cs="Times New Roman"/>
          <w:sz w:val="24"/>
          <w:szCs w:val="24"/>
        </w:rPr>
        <w:t xml:space="preserve"> </w:t>
      </w:r>
      <w:proofErr w:type="spellStart"/>
      <w:r w:rsidR="00BE590D">
        <w:rPr>
          <w:rFonts w:ascii="Times New Roman" w:hAnsi="Times New Roman" w:cs="Times New Roman"/>
          <w:sz w:val="24"/>
          <w:szCs w:val="24"/>
        </w:rPr>
        <w:t>Etest</w:t>
      </w:r>
      <w:proofErr w:type="spellEnd"/>
      <w:r w:rsidR="00BF6DF2">
        <w:rPr>
          <w:rFonts w:ascii="Times New Roman" w:hAnsi="Times New Roman" w:cs="Times New Roman"/>
          <w:sz w:val="24"/>
          <w:szCs w:val="24"/>
        </w:rPr>
        <w:t xml:space="preserve"> MIC</w:t>
      </w:r>
      <w:r w:rsidR="00F01A9D">
        <w:rPr>
          <w:rFonts w:ascii="Times New Roman" w:hAnsi="Times New Roman" w:cs="Times New Roman"/>
          <w:sz w:val="24"/>
          <w:szCs w:val="24"/>
        </w:rPr>
        <w:t>s</w:t>
      </w:r>
      <w:r w:rsidR="00BE590D">
        <w:rPr>
          <w:rFonts w:ascii="Times New Roman" w:hAnsi="Times New Roman" w:cs="Times New Roman"/>
          <w:sz w:val="24"/>
          <w:szCs w:val="24"/>
        </w:rPr>
        <w:t xml:space="preserve"> </w:t>
      </w:r>
      <w:r w:rsidR="00F01A9D">
        <w:rPr>
          <w:rFonts w:ascii="Times New Roman" w:hAnsi="Times New Roman" w:cs="Times New Roman"/>
          <w:sz w:val="24"/>
          <w:szCs w:val="24"/>
        </w:rPr>
        <w:t>that were</w:t>
      </w:r>
      <w:r w:rsidR="00BE590D">
        <w:rPr>
          <w:rFonts w:ascii="Times New Roman" w:hAnsi="Times New Roman" w:cs="Times New Roman"/>
          <w:sz w:val="24"/>
          <w:szCs w:val="24"/>
        </w:rPr>
        <w:t xml:space="preserve"> above or </w:t>
      </w:r>
      <w:r w:rsidR="00BF6DF2">
        <w:rPr>
          <w:rFonts w:ascii="Times New Roman" w:hAnsi="Times New Roman" w:cs="Times New Roman"/>
          <w:sz w:val="24"/>
          <w:szCs w:val="24"/>
        </w:rPr>
        <w:t>below limit of detection</w:t>
      </w:r>
      <w:r w:rsidR="00F01A9D">
        <w:rPr>
          <w:rFonts w:ascii="Times New Roman" w:hAnsi="Times New Roman" w:cs="Times New Roman"/>
          <w:sz w:val="24"/>
          <w:szCs w:val="24"/>
        </w:rPr>
        <w:t xml:space="preserve"> and samples where </w:t>
      </w:r>
      <w:r w:rsidR="00BE590D">
        <w:rPr>
          <w:rFonts w:ascii="Times New Roman" w:hAnsi="Times New Roman" w:cs="Times New Roman"/>
          <w:sz w:val="24"/>
          <w:szCs w:val="24"/>
        </w:rPr>
        <w:t xml:space="preserve">EUCAST resistance breakpoints </w:t>
      </w:r>
      <w:r w:rsidR="00F01A9D">
        <w:rPr>
          <w:rFonts w:ascii="Times New Roman" w:hAnsi="Times New Roman" w:cs="Times New Roman"/>
          <w:sz w:val="24"/>
          <w:szCs w:val="24"/>
        </w:rPr>
        <w:t>are not</w:t>
      </w:r>
      <w:r w:rsidR="00BE590D">
        <w:rPr>
          <w:rFonts w:ascii="Times New Roman" w:hAnsi="Times New Roman" w:cs="Times New Roman"/>
          <w:sz w:val="24"/>
          <w:szCs w:val="24"/>
        </w:rPr>
        <w:t xml:space="preserve"> available</w:t>
      </w:r>
      <w:r w:rsidR="00BF6DF2">
        <w:rPr>
          <w:rFonts w:ascii="Times New Roman" w:hAnsi="Times New Roman" w:cs="Times New Roman"/>
          <w:sz w:val="24"/>
          <w:szCs w:val="24"/>
        </w:rPr>
        <w:t xml:space="preserve"> to date</w:t>
      </w:r>
      <w:r w:rsidR="00F01A9D">
        <w:rPr>
          <w:rFonts w:ascii="Times New Roman" w:hAnsi="Times New Roman" w:cs="Times New Roman"/>
          <w:sz w:val="24"/>
          <w:szCs w:val="24"/>
        </w:rPr>
        <w:t xml:space="preserve"> (gentamicin)</w:t>
      </w:r>
      <w:r w:rsidR="00BF6DF2">
        <w:rPr>
          <w:rFonts w:ascii="Times New Roman" w:hAnsi="Times New Roman" w:cs="Times New Roman"/>
          <w:sz w:val="24"/>
          <w:szCs w:val="24"/>
        </w:rPr>
        <w:t xml:space="preserve"> </w:t>
      </w:r>
      <w:r w:rsidR="00F01A9D">
        <w:rPr>
          <w:rFonts w:ascii="Times New Roman" w:hAnsi="Times New Roman" w:cs="Times New Roman"/>
          <w:sz w:val="24"/>
          <w:szCs w:val="24"/>
        </w:rPr>
        <w:t>resulted in 5</w:t>
      </w:r>
      <w:r w:rsidR="00C74B7E">
        <w:rPr>
          <w:rFonts w:ascii="Times New Roman" w:hAnsi="Times New Roman" w:cs="Times New Roman"/>
          <w:sz w:val="24"/>
          <w:szCs w:val="24"/>
        </w:rPr>
        <w:t>71</w:t>
      </w:r>
      <w:r w:rsidR="00F01A9D">
        <w:rPr>
          <w:rFonts w:ascii="Times New Roman" w:hAnsi="Times New Roman" w:cs="Times New Roman"/>
          <w:sz w:val="24"/>
          <w:szCs w:val="24"/>
        </w:rPr>
        <w:t xml:space="preserve"> evaluable samples in the training data, </w:t>
      </w:r>
      <w:r w:rsidR="00C74B7E">
        <w:rPr>
          <w:rFonts w:ascii="Times New Roman" w:hAnsi="Times New Roman" w:cs="Times New Roman"/>
          <w:sz w:val="24"/>
          <w:szCs w:val="24"/>
        </w:rPr>
        <w:t>269</w:t>
      </w:r>
      <w:r w:rsidR="00F01A9D">
        <w:rPr>
          <w:rFonts w:ascii="Times New Roman" w:hAnsi="Times New Roman" w:cs="Times New Roman"/>
          <w:sz w:val="24"/>
          <w:szCs w:val="24"/>
        </w:rPr>
        <w:t xml:space="preserve"> samples in the validation data and 1</w:t>
      </w:r>
      <w:r w:rsidR="00C74B7E">
        <w:rPr>
          <w:rFonts w:ascii="Times New Roman" w:hAnsi="Times New Roman" w:cs="Times New Roman"/>
          <w:sz w:val="24"/>
          <w:szCs w:val="24"/>
        </w:rPr>
        <w:t>37</w:t>
      </w:r>
      <w:r w:rsidR="00F01A9D">
        <w:rPr>
          <w:rFonts w:ascii="Times New Roman" w:hAnsi="Times New Roman" w:cs="Times New Roman"/>
          <w:sz w:val="24"/>
          <w:szCs w:val="24"/>
        </w:rPr>
        <w:t xml:space="preserve"> in the reference strain data</w:t>
      </w:r>
      <w:r w:rsidR="00BE590D">
        <w:rPr>
          <w:rFonts w:ascii="Times New Roman" w:hAnsi="Times New Roman" w:cs="Times New Roman"/>
          <w:sz w:val="24"/>
          <w:szCs w:val="24"/>
        </w:rPr>
        <w:t xml:space="preserve">. </w:t>
      </w:r>
    </w:p>
    <w:p w14:paraId="7C82EC16" w14:textId="1273CD9D" w:rsidR="007977DC" w:rsidRDefault="00A0136E">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The relationship between</w:t>
      </w:r>
      <w:r w:rsidR="00471148">
        <w:rPr>
          <w:rFonts w:ascii="Times New Roman" w:hAnsi="Times New Roman" w:cs="Times New Roman"/>
          <w:sz w:val="24"/>
          <w:szCs w:val="24"/>
        </w:rPr>
        <w:t xml:space="preserve"> </w:t>
      </w:r>
      <w:r w:rsidR="00471148" w:rsidRPr="00FA555F">
        <w:rPr>
          <w:rFonts w:ascii="Times New Roman" w:hAnsi="Times New Roman" w:cs="Times New Roman"/>
          <w:sz w:val="24"/>
          <w:szCs w:val="24"/>
          <w:rPrChange w:id="213" w:author="Christian Althaus" w:date="2017-01-03T16:20:00Z">
            <w:rPr>
              <w:rFonts w:ascii="Times New Roman" w:hAnsi="Times New Roman" w:cs="Times New Roman"/>
              <w:i/>
              <w:sz w:val="24"/>
              <w:szCs w:val="24"/>
            </w:rPr>
          </w:rPrChange>
        </w:rPr>
        <w:t>EC</w:t>
      </w:r>
      <w:r w:rsidR="00471148" w:rsidRPr="00FA555F">
        <w:rPr>
          <w:rFonts w:ascii="Times New Roman" w:hAnsi="Times New Roman" w:cs="Times New Roman"/>
          <w:sz w:val="24"/>
          <w:szCs w:val="24"/>
          <w:vertAlign w:val="subscript"/>
          <w:rPrChange w:id="214" w:author="Christian Althaus" w:date="2017-01-03T16:21:00Z">
            <w:rPr>
              <w:rFonts w:ascii="Times New Roman" w:hAnsi="Times New Roman" w:cs="Times New Roman"/>
              <w:i/>
              <w:sz w:val="24"/>
              <w:szCs w:val="24"/>
              <w:vertAlign w:val="subscript"/>
            </w:rPr>
          </w:rPrChange>
        </w:rPr>
        <w:t>50</w:t>
      </w:r>
      <w:r w:rsidR="00BE590D">
        <w:rPr>
          <w:rFonts w:ascii="Times New Roman" w:hAnsi="Times New Roman" w:cs="Times New Roman"/>
          <w:sz w:val="24"/>
          <w:szCs w:val="24"/>
        </w:rPr>
        <w:t xml:space="preserve"> </w:t>
      </w:r>
      <w:r w:rsidRPr="006F644E">
        <w:rPr>
          <w:rFonts w:ascii="Times New Roman" w:hAnsi="Times New Roman" w:cs="Times New Roman"/>
          <w:sz w:val="24"/>
          <w:szCs w:val="24"/>
        </w:rPr>
        <w:t xml:space="preserve">and </w:t>
      </w:r>
      <w:proofErr w:type="spellStart"/>
      <w:r w:rsidRPr="006F644E">
        <w:rPr>
          <w:rFonts w:ascii="Times New Roman" w:hAnsi="Times New Roman" w:cs="Times New Roman"/>
          <w:sz w:val="24"/>
          <w:szCs w:val="24"/>
        </w:rPr>
        <w:t>Etest</w:t>
      </w:r>
      <w:proofErr w:type="spellEnd"/>
      <w:r w:rsidRPr="006F644E">
        <w:rPr>
          <w:rFonts w:ascii="Times New Roman" w:hAnsi="Times New Roman" w:cs="Times New Roman"/>
          <w:sz w:val="24"/>
          <w:szCs w:val="24"/>
        </w:rPr>
        <w:t xml:space="preserve"> was analysed</w:t>
      </w:r>
      <w:r w:rsidR="00BB5402">
        <w:rPr>
          <w:rFonts w:ascii="Times New Roman" w:hAnsi="Times New Roman" w:cs="Times New Roman"/>
          <w:sz w:val="24"/>
          <w:szCs w:val="24"/>
        </w:rPr>
        <w:t xml:space="preserve"> for the training data</w:t>
      </w:r>
      <w:r w:rsidR="00BF6DF2">
        <w:rPr>
          <w:rFonts w:ascii="Times New Roman" w:hAnsi="Times New Roman" w:cs="Times New Roman"/>
          <w:sz w:val="24"/>
          <w:szCs w:val="24"/>
        </w:rPr>
        <w:t xml:space="preserve"> </w:t>
      </w:r>
      <w:r w:rsidR="00BE590D">
        <w:rPr>
          <w:rFonts w:ascii="Times New Roman" w:hAnsi="Times New Roman" w:cs="Times New Roman"/>
          <w:sz w:val="24"/>
          <w:szCs w:val="24"/>
        </w:rPr>
        <w:t xml:space="preserve">by </w:t>
      </w:r>
      <w:commentRangeStart w:id="215"/>
      <w:r w:rsidR="00BE590D">
        <w:rPr>
          <w:rFonts w:ascii="Times New Roman" w:hAnsi="Times New Roman" w:cs="Times New Roman"/>
          <w:sz w:val="24"/>
          <w:szCs w:val="24"/>
        </w:rPr>
        <w:t>log</w:t>
      </w:r>
      <w:ins w:id="216" w:author="Christian Althaus" w:date="2017-01-03T16:22:00Z">
        <w:r w:rsidR="00FA555F">
          <w:rPr>
            <w:rFonts w:ascii="Times New Roman" w:hAnsi="Times New Roman" w:cs="Times New Roman"/>
            <w:sz w:val="24"/>
            <w:szCs w:val="24"/>
          </w:rPr>
          <w:t>-</w:t>
        </w:r>
      </w:ins>
      <w:del w:id="217" w:author="Christian Althaus" w:date="2017-01-03T16:22:00Z">
        <w:r w:rsidR="00BE590D" w:rsidDel="00FA555F">
          <w:rPr>
            <w:rFonts w:ascii="Times New Roman" w:hAnsi="Times New Roman" w:cs="Times New Roman"/>
            <w:sz w:val="24"/>
            <w:szCs w:val="24"/>
          </w:rPr>
          <w:delText xml:space="preserve"> </w:delText>
        </w:r>
      </w:del>
      <w:r w:rsidR="00BE590D">
        <w:rPr>
          <w:rFonts w:ascii="Times New Roman" w:hAnsi="Times New Roman" w:cs="Times New Roman"/>
          <w:sz w:val="24"/>
          <w:szCs w:val="24"/>
        </w:rPr>
        <w:t>transforming both values</w:t>
      </w:r>
      <w:commentRangeEnd w:id="215"/>
      <w:r w:rsidR="00FA555F">
        <w:rPr>
          <w:rStyle w:val="CommentReference"/>
        </w:rPr>
        <w:commentReference w:id="215"/>
      </w:r>
      <w:r w:rsidR="00BB5402">
        <w:rPr>
          <w:rFonts w:ascii="Times New Roman" w:hAnsi="Times New Roman" w:cs="Times New Roman"/>
          <w:sz w:val="24"/>
          <w:szCs w:val="24"/>
        </w:rPr>
        <w:t xml:space="preserve"> and fitting a linear regression</w:t>
      </w:r>
      <w:r w:rsidR="007977DC">
        <w:rPr>
          <w:rFonts w:ascii="Times New Roman" w:hAnsi="Times New Roman" w:cs="Times New Roman"/>
          <w:sz w:val="24"/>
          <w:szCs w:val="24"/>
        </w:rPr>
        <w:t>:</w:t>
      </w:r>
    </w:p>
    <w:p w14:paraId="4C9A7672" w14:textId="462320FB" w:rsidR="006221CF" w:rsidRDefault="006221CF">
      <w:pPr>
        <w:spacing w:after="0" w:line="480" w:lineRule="auto"/>
        <w:ind w:firstLine="426"/>
        <w:jc w:val="both"/>
        <w:rPr>
          <w:rFonts w:ascii="Times New Roman" w:hAnsi="Times New Roman" w:cs="Times New Roman"/>
          <w:sz w:val="24"/>
          <w:szCs w:val="24"/>
        </w:rPr>
      </w:pPr>
      <m:oMath>
        <m:r>
          <m:rPr>
            <m:sty m:val="p"/>
          </m:rPr>
          <w:rPr>
            <w:rFonts w:ascii="Cambria Math" w:hAnsi="Cambria Math" w:cs="Times New Roman"/>
            <w:sz w:val="24"/>
            <w:szCs w:val="24"/>
          </w:rPr>
          <m:t>log(Etest</m:t>
        </m:r>
        <m:r>
          <w:rPr>
            <w:rFonts w:ascii="Cambria Math" w:hAnsi="Cambria Math" w:cs="Times New Roman"/>
            <w:sz w:val="24"/>
            <w:szCs w:val="24"/>
          </w:rPr>
          <m:t xml:space="preserve">)= α+β </m:t>
        </m:r>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EC</m:t>
            </m:r>
          </m:e>
          <m:sub>
            <m:r>
              <w:rPr>
                <w:rFonts w:ascii="Cambria Math" w:hAnsi="Cambria Math" w:cs="Times New Roman"/>
                <w:sz w:val="24"/>
                <w:szCs w:val="24"/>
              </w:rPr>
              <m:t>50</m:t>
            </m:r>
          </m:sub>
        </m:sSub>
        <m:r>
          <w:rPr>
            <w:rFonts w:ascii="Cambria Math" w:hAnsi="Cambria Math" w:cs="Times New Roman"/>
            <w:sz w:val="24"/>
            <w:szCs w:val="24"/>
          </w:rPr>
          <m:t>)+ε</m:t>
        </m:r>
      </m:oMath>
      <w:r>
        <w:rPr>
          <w:rFonts w:ascii="Times New Roman" w:hAnsi="Times New Roman" w:cs="Times New Roman"/>
          <w:sz w:val="24"/>
          <w:szCs w:val="24"/>
        </w:rPr>
        <w:tab/>
        <w:t>(Eq</w:t>
      </w:r>
      <w:ins w:id="218" w:author="Unemo Magnus, USÖ Labmed länsklinik" w:date="2016-12-28T21:30:00Z">
        <w:r w:rsidR="008448FE">
          <w:rPr>
            <w:rFonts w:ascii="Times New Roman" w:hAnsi="Times New Roman" w:cs="Times New Roman"/>
            <w:sz w:val="24"/>
            <w:szCs w:val="24"/>
          </w:rPr>
          <w:t>uation</w:t>
        </w:r>
      </w:ins>
      <w:del w:id="219" w:author="Unemo Magnus, USÖ Labmed länsklinik" w:date="2016-12-28T21:30:00Z">
        <w:r w:rsidDel="008448FE">
          <w:rPr>
            <w:rFonts w:ascii="Times New Roman" w:hAnsi="Times New Roman" w:cs="Times New Roman"/>
            <w:sz w:val="24"/>
            <w:szCs w:val="24"/>
          </w:rPr>
          <w:delText>.</w:delText>
        </w:r>
      </w:del>
      <w:r>
        <w:rPr>
          <w:rFonts w:ascii="Times New Roman" w:hAnsi="Times New Roman" w:cs="Times New Roman"/>
          <w:sz w:val="24"/>
          <w:szCs w:val="24"/>
        </w:rPr>
        <w:t xml:space="preserve"> 2).</w:t>
      </w:r>
    </w:p>
    <w:p w14:paraId="5813A909" w14:textId="6DA5EC40" w:rsidR="00BF6DF2" w:rsidRDefault="00F01A9D" w:rsidP="006221CF">
      <w:pPr>
        <w:spacing w:after="0" w:line="480" w:lineRule="auto"/>
        <w:ind w:firstLine="426"/>
        <w:jc w:val="both"/>
        <w:rPr>
          <w:ins w:id="220" w:author="sunny" w:date="2017-01-04T09:40:00Z"/>
          <w:rFonts w:ascii="Times New Roman" w:hAnsi="Times New Roman" w:cs="Times New Roman"/>
          <w:sz w:val="24"/>
          <w:szCs w:val="24"/>
        </w:rPr>
      </w:pPr>
      <w:r>
        <w:rPr>
          <w:rFonts w:ascii="Times New Roman" w:hAnsi="Times New Roman" w:cs="Times New Roman"/>
          <w:sz w:val="24"/>
          <w:szCs w:val="24"/>
        </w:rPr>
        <w:lastRenderedPageBreak/>
        <w:t>S</w:t>
      </w:r>
      <w:r w:rsidR="002C0C29">
        <w:rPr>
          <w:rFonts w:ascii="Times New Roman" w:hAnsi="Times New Roman" w:cs="Times New Roman"/>
          <w:sz w:val="24"/>
          <w:szCs w:val="24"/>
        </w:rPr>
        <w:t>lope and interce</w:t>
      </w:r>
      <w:r>
        <w:rPr>
          <w:rFonts w:ascii="Times New Roman" w:hAnsi="Times New Roman" w:cs="Times New Roman"/>
          <w:sz w:val="24"/>
          <w:szCs w:val="24"/>
        </w:rPr>
        <w:t>pt of this</w:t>
      </w:r>
      <w:r w:rsidR="002C0C29">
        <w:rPr>
          <w:rFonts w:ascii="Times New Roman" w:hAnsi="Times New Roman" w:cs="Times New Roman"/>
          <w:sz w:val="24"/>
          <w:szCs w:val="24"/>
        </w:rPr>
        <w:t xml:space="preserve"> </w:t>
      </w:r>
      <w:r w:rsidR="00A0136E" w:rsidRPr="006F644E">
        <w:rPr>
          <w:rFonts w:ascii="Times New Roman" w:hAnsi="Times New Roman" w:cs="Times New Roman"/>
          <w:sz w:val="24"/>
          <w:szCs w:val="24"/>
        </w:rPr>
        <w:t>regression</w:t>
      </w:r>
      <w:r>
        <w:rPr>
          <w:rFonts w:ascii="Times New Roman" w:hAnsi="Times New Roman" w:cs="Times New Roman"/>
          <w:sz w:val="24"/>
          <w:szCs w:val="24"/>
        </w:rPr>
        <w:t xml:space="preserve"> were </w:t>
      </w:r>
      <w:ins w:id="221" w:author="Christian Althaus" w:date="2017-01-03T16:26:00Z">
        <w:r w:rsidR="00D40ED3">
          <w:rPr>
            <w:rFonts w:ascii="Times New Roman" w:hAnsi="Times New Roman" w:cs="Times New Roman"/>
            <w:sz w:val="24"/>
            <w:szCs w:val="24"/>
          </w:rPr>
          <w:t xml:space="preserve">then </w:t>
        </w:r>
      </w:ins>
      <w:r>
        <w:rPr>
          <w:rFonts w:ascii="Times New Roman" w:hAnsi="Times New Roman" w:cs="Times New Roman"/>
          <w:sz w:val="24"/>
          <w:szCs w:val="24"/>
        </w:rPr>
        <w:t xml:space="preserve">used to predict the MIC from the </w:t>
      </w:r>
      <w:r w:rsidRPr="00D40ED3">
        <w:rPr>
          <w:rFonts w:ascii="Times New Roman" w:hAnsi="Times New Roman" w:cs="Times New Roman"/>
          <w:sz w:val="24"/>
          <w:szCs w:val="24"/>
          <w:rPrChange w:id="222" w:author="Christian Althaus" w:date="2017-01-03T16:25:00Z">
            <w:rPr>
              <w:rFonts w:ascii="Times New Roman" w:hAnsi="Times New Roman" w:cs="Times New Roman"/>
              <w:i/>
              <w:sz w:val="24"/>
              <w:szCs w:val="24"/>
            </w:rPr>
          </w:rPrChange>
        </w:rPr>
        <w:t>EC</w:t>
      </w:r>
      <w:r w:rsidRPr="00D40ED3">
        <w:rPr>
          <w:rFonts w:ascii="Times New Roman" w:hAnsi="Times New Roman" w:cs="Times New Roman"/>
          <w:sz w:val="24"/>
          <w:szCs w:val="24"/>
          <w:vertAlign w:val="subscript"/>
          <w:rPrChange w:id="223" w:author="Christian Althaus" w:date="2017-01-03T16:25:00Z">
            <w:rPr>
              <w:rFonts w:ascii="Times New Roman" w:hAnsi="Times New Roman" w:cs="Times New Roman"/>
              <w:i/>
              <w:sz w:val="24"/>
              <w:szCs w:val="24"/>
              <w:vertAlign w:val="subscript"/>
            </w:rPr>
          </w:rPrChange>
        </w:rPr>
        <w:t>50</w:t>
      </w:r>
      <w:r>
        <w:rPr>
          <w:rFonts w:ascii="Times New Roman" w:hAnsi="Times New Roman" w:cs="Times New Roman"/>
          <w:i/>
          <w:sz w:val="24"/>
          <w:szCs w:val="24"/>
          <w:vertAlign w:val="subscript"/>
        </w:rPr>
        <w:t xml:space="preserve"> </w:t>
      </w:r>
      <w:r w:rsidR="006221CF">
        <w:rPr>
          <w:rFonts w:ascii="Times New Roman" w:hAnsi="Times New Roman" w:cs="Times New Roman"/>
          <w:sz w:val="24"/>
          <w:szCs w:val="24"/>
        </w:rPr>
        <w:t>values</w:t>
      </w:r>
      <w:ins w:id="224" w:author="Christian Althaus" w:date="2017-01-03T16:26:00Z">
        <w:r w:rsidR="00D40ED3">
          <w:rPr>
            <w:rFonts w:ascii="Times New Roman" w:hAnsi="Times New Roman" w:cs="Times New Roman"/>
            <w:sz w:val="24"/>
            <w:szCs w:val="24"/>
          </w:rPr>
          <w:t xml:space="preserve"> of the blinded strains</w:t>
        </w:r>
      </w:ins>
      <w:r w:rsidR="00A0136E" w:rsidRPr="006F644E">
        <w:rPr>
          <w:rFonts w:ascii="Times New Roman" w:hAnsi="Times New Roman" w:cs="Times New Roman"/>
          <w:sz w:val="24"/>
          <w:szCs w:val="24"/>
        </w:rPr>
        <w:t>.</w:t>
      </w:r>
      <w:r w:rsidR="00572AA7">
        <w:rPr>
          <w:rFonts w:ascii="Times New Roman" w:hAnsi="Times New Roman" w:cs="Times New Roman"/>
          <w:sz w:val="24"/>
          <w:szCs w:val="24"/>
        </w:rPr>
        <w:t xml:space="preserve"> </w:t>
      </w:r>
      <w:commentRangeStart w:id="225"/>
      <w:r w:rsidR="002C0C29">
        <w:rPr>
          <w:rFonts w:ascii="Times New Roman" w:hAnsi="Times New Roman" w:cs="Times New Roman"/>
          <w:sz w:val="24"/>
          <w:szCs w:val="24"/>
        </w:rPr>
        <w:t>C</w:t>
      </w:r>
      <w:r w:rsidR="0005220D">
        <w:rPr>
          <w:rFonts w:ascii="Times New Roman" w:hAnsi="Times New Roman" w:cs="Times New Roman"/>
          <w:sz w:val="24"/>
          <w:szCs w:val="24"/>
        </w:rPr>
        <w:t xml:space="preserve">onfidence intervals (CI) </w:t>
      </w:r>
      <w:r w:rsidR="002C0C29">
        <w:rPr>
          <w:rFonts w:ascii="Times New Roman" w:hAnsi="Times New Roman" w:cs="Times New Roman"/>
          <w:sz w:val="24"/>
          <w:szCs w:val="24"/>
        </w:rPr>
        <w:t xml:space="preserve">for </w:t>
      </w:r>
      <w:r w:rsidR="00B94CD5">
        <w:rPr>
          <w:rFonts w:ascii="Times New Roman" w:hAnsi="Times New Roman" w:cs="Times New Roman"/>
          <w:sz w:val="24"/>
          <w:szCs w:val="24"/>
        </w:rPr>
        <w:t>each</w:t>
      </w:r>
      <w:r w:rsidR="002C0C29">
        <w:rPr>
          <w:rFonts w:ascii="Times New Roman" w:hAnsi="Times New Roman" w:cs="Times New Roman"/>
          <w:sz w:val="24"/>
          <w:szCs w:val="24"/>
        </w:rPr>
        <w:t xml:space="preserve"> predicted MIC </w:t>
      </w:r>
      <w:r w:rsidR="0005220D">
        <w:rPr>
          <w:rFonts w:ascii="Times New Roman" w:hAnsi="Times New Roman" w:cs="Times New Roman"/>
          <w:sz w:val="24"/>
          <w:szCs w:val="24"/>
        </w:rPr>
        <w:t>were calculated using bootstrapping</w:t>
      </w:r>
      <w:r w:rsidR="007F03BB">
        <w:rPr>
          <w:rFonts w:ascii="Times New Roman" w:hAnsi="Times New Roman" w:cs="Times New Roman"/>
          <w:sz w:val="24"/>
          <w:szCs w:val="24"/>
        </w:rPr>
        <w:t xml:space="preserve"> in order to take in</w:t>
      </w:r>
      <w:ins w:id="226" w:author="Unemo Magnus, USÖ Labmed länsklinik" w:date="2016-12-28T21:31:00Z">
        <w:r w:rsidR="008448FE">
          <w:rPr>
            <w:rFonts w:ascii="Times New Roman" w:hAnsi="Times New Roman" w:cs="Times New Roman"/>
            <w:sz w:val="24"/>
            <w:szCs w:val="24"/>
          </w:rPr>
          <w:t>to</w:t>
        </w:r>
      </w:ins>
      <w:r w:rsidR="007F03BB">
        <w:rPr>
          <w:rFonts w:ascii="Times New Roman" w:hAnsi="Times New Roman" w:cs="Times New Roman"/>
          <w:sz w:val="24"/>
          <w:szCs w:val="24"/>
        </w:rPr>
        <w:t xml:space="preserve"> account estimation error in both sigmoidal and linear regression models</w:t>
      </w:r>
      <w:r w:rsidR="002C0C29">
        <w:rPr>
          <w:rFonts w:ascii="Times New Roman" w:hAnsi="Times New Roman" w:cs="Times New Roman"/>
          <w:sz w:val="24"/>
          <w:szCs w:val="24"/>
        </w:rPr>
        <w:t>.</w:t>
      </w:r>
      <w:r w:rsidR="00521D77">
        <w:rPr>
          <w:rFonts w:ascii="Times New Roman" w:hAnsi="Times New Roman" w:cs="Times New Roman"/>
          <w:sz w:val="24"/>
          <w:szCs w:val="24"/>
        </w:rPr>
        <w:t xml:space="preserve"> </w:t>
      </w:r>
      <w:r w:rsidR="00B94CD5">
        <w:rPr>
          <w:rFonts w:ascii="Times New Roman" w:hAnsi="Times New Roman" w:cs="Times New Roman"/>
          <w:sz w:val="24"/>
          <w:szCs w:val="24"/>
        </w:rPr>
        <w:t>The</w:t>
      </w:r>
      <w:r w:rsidR="007F03BB">
        <w:rPr>
          <w:rFonts w:ascii="Times New Roman" w:hAnsi="Times New Roman" w:cs="Times New Roman"/>
          <w:sz w:val="24"/>
          <w:szCs w:val="24"/>
        </w:rPr>
        <w:t xml:space="preserve"> </w:t>
      </w:r>
      <w:r w:rsidR="00521D77" w:rsidRPr="00D40ED3">
        <w:rPr>
          <w:rFonts w:ascii="Times New Roman" w:hAnsi="Times New Roman" w:cs="Times New Roman"/>
          <w:sz w:val="24"/>
          <w:szCs w:val="24"/>
          <w:rPrChange w:id="227" w:author="Christian Althaus" w:date="2017-01-03T16:26:00Z">
            <w:rPr>
              <w:rFonts w:ascii="Times New Roman" w:hAnsi="Times New Roman" w:cs="Times New Roman"/>
              <w:i/>
              <w:sz w:val="24"/>
              <w:szCs w:val="24"/>
            </w:rPr>
          </w:rPrChange>
        </w:rPr>
        <w:t>EC</w:t>
      </w:r>
      <w:r w:rsidR="00521D77" w:rsidRPr="00D40ED3">
        <w:rPr>
          <w:rFonts w:ascii="Times New Roman" w:hAnsi="Times New Roman" w:cs="Times New Roman"/>
          <w:sz w:val="24"/>
          <w:szCs w:val="24"/>
          <w:vertAlign w:val="subscript"/>
          <w:rPrChange w:id="228" w:author="Christian Althaus" w:date="2017-01-03T16:26:00Z">
            <w:rPr>
              <w:rFonts w:ascii="Times New Roman" w:hAnsi="Times New Roman" w:cs="Times New Roman"/>
              <w:i/>
              <w:sz w:val="24"/>
              <w:szCs w:val="24"/>
              <w:vertAlign w:val="subscript"/>
            </w:rPr>
          </w:rPrChange>
        </w:rPr>
        <w:t>50</w:t>
      </w:r>
      <w:r w:rsidR="007F03BB">
        <w:rPr>
          <w:rFonts w:ascii="Times New Roman" w:hAnsi="Times New Roman" w:cs="Times New Roman"/>
          <w:i/>
          <w:sz w:val="24"/>
          <w:szCs w:val="24"/>
          <w:vertAlign w:val="subscript"/>
        </w:rPr>
        <w:t xml:space="preserve"> </w:t>
      </w:r>
      <w:r w:rsidR="007F03BB">
        <w:rPr>
          <w:rFonts w:ascii="Times New Roman" w:hAnsi="Times New Roman" w:cs="Times New Roman"/>
          <w:sz w:val="24"/>
          <w:szCs w:val="24"/>
        </w:rPr>
        <w:t xml:space="preserve">and its standard deviation </w:t>
      </w:r>
      <w:r w:rsidR="00B94CD5">
        <w:rPr>
          <w:rFonts w:ascii="Times New Roman" w:hAnsi="Times New Roman" w:cs="Times New Roman"/>
          <w:sz w:val="24"/>
          <w:szCs w:val="24"/>
        </w:rPr>
        <w:t xml:space="preserve">from the sigmoidal model </w:t>
      </w:r>
      <w:r w:rsidR="007F03BB">
        <w:rPr>
          <w:rFonts w:ascii="Times New Roman" w:hAnsi="Times New Roman" w:cs="Times New Roman"/>
          <w:sz w:val="24"/>
          <w:szCs w:val="24"/>
        </w:rPr>
        <w:t xml:space="preserve">were used as parameters in the normal distribution used to resample </w:t>
      </w:r>
      <w:r w:rsidR="007F03BB" w:rsidRPr="006F644E">
        <w:rPr>
          <w:rFonts w:ascii="Times New Roman" w:hAnsi="Times New Roman" w:cs="Times New Roman"/>
          <w:sz w:val="24"/>
          <w:szCs w:val="24"/>
        </w:rPr>
        <w:t>10</w:t>
      </w:r>
      <w:r w:rsidR="007F03BB" w:rsidRPr="006F644E">
        <w:rPr>
          <w:rFonts w:ascii="Times New Roman" w:hAnsi="Times New Roman" w:cs="Times New Roman"/>
          <w:sz w:val="24"/>
          <w:szCs w:val="24"/>
          <w:vertAlign w:val="superscript"/>
        </w:rPr>
        <w:t>5</w:t>
      </w:r>
      <w:r w:rsidR="007F03BB">
        <w:rPr>
          <w:rFonts w:ascii="Times New Roman" w:hAnsi="Times New Roman" w:cs="Times New Roman"/>
          <w:sz w:val="24"/>
          <w:szCs w:val="24"/>
        </w:rPr>
        <w:t xml:space="preserve"> </w:t>
      </w:r>
      <w:r w:rsidR="00B94CD5" w:rsidRPr="00213188">
        <w:rPr>
          <w:rFonts w:ascii="Times New Roman" w:hAnsi="Times New Roman" w:cs="Times New Roman"/>
          <w:i/>
          <w:sz w:val="24"/>
          <w:szCs w:val="24"/>
        </w:rPr>
        <w:t>EC</w:t>
      </w:r>
      <w:r w:rsidR="00B94CD5" w:rsidRPr="00213188">
        <w:rPr>
          <w:rFonts w:ascii="Times New Roman" w:hAnsi="Times New Roman" w:cs="Times New Roman"/>
          <w:i/>
          <w:sz w:val="24"/>
          <w:szCs w:val="24"/>
          <w:vertAlign w:val="subscript"/>
        </w:rPr>
        <w:t>50</w:t>
      </w:r>
      <w:r w:rsidR="00B94CD5">
        <w:rPr>
          <w:rFonts w:ascii="Times New Roman" w:hAnsi="Times New Roman" w:cs="Times New Roman"/>
          <w:i/>
          <w:sz w:val="24"/>
          <w:szCs w:val="24"/>
          <w:vertAlign w:val="subscript"/>
        </w:rPr>
        <w:t>.</w:t>
      </w:r>
      <w:r w:rsidR="00B94CD5">
        <w:rPr>
          <w:rFonts w:ascii="Times New Roman" w:hAnsi="Times New Roman" w:cs="Times New Roman"/>
          <w:sz w:val="24"/>
          <w:szCs w:val="24"/>
        </w:rPr>
        <w:t xml:space="preserve">  Similarly, </w:t>
      </w:r>
      <w:r w:rsidR="00B94CD5" w:rsidRPr="006F644E">
        <w:rPr>
          <w:rFonts w:ascii="Times New Roman" w:hAnsi="Times New Roman" w:cs="Times New Roman"/>
          <w:sz w:val="24"/>
          <w:szCs w:val="24"/>
        </w:rPr>
        <w:t>10</w:t>
      </w:r>
      <w:r w:rsidR="00B94CD5" w:rsidRPr="006F644E">
        <w:rPr>
          <w:rFonts w:ascii="Times New Roman" w:hAnsi="Times New Roman" w:cs="Times New Roman"/>
          <w:sz w:val="24"/>
          <w:szCs w:val="24"/>
          <w:vertAlign w:val="superscript"/>
        </w:rPr>
        <w:t>5</w:t>
      </w:r>
      <w:r w:rsidR="00B94CD5">
        <w:rPr>
          <w:rFonts w:ascii="Times New Roman" w:hAnsi="Times New Roman" w:cs="Times New Roman"/>
          <w:sz w:val="24"/>
          <w:szCs w:val="24"/>
          <w:vertAlign w:val="superscript"/>
        </w:rPr>
        <w:t xml:space="preserve"> </w:t>
      </w:r>
      <w:r w:rsidR="0075533A">
        <w:rPr>
          <w:rFonts w:ascii="Times New Roman" w:hAnsi="Times New Roman" w:cs="Times New Roman"/>
          <w:sz w:val="24"/>
          <w:szCs w:val="24"/>
        </w:rPr>
        <w:t xml:space="preserve">values for </w:t>
      </w:r>
      <w:r w:rsidR="0075533A">
        <w:rPr>
          <w:rFonts w:ascii="Cambria Math" w:hAnsi="Cambria Math" w:cs="Times New Roman"/>
          <w:sz w:val="24"/>
          <w:szCs w:val="24"/>
        </w:rPr>
        <w:t>𝛼</w:t>
      </w:r>
      <w:r w:rsidR="0075533A">
        <w:rPr>
          <w:rFonts w:ascii="Times New Roman" w:hAnsi="Times New Roman" w:cs="Times New Roman"/>
          <w:sz w:val="24"/>
          <w:szCs w:val="24"/>
        </w:rPr>
        <w:t xml:space="preserve"> and </w:t>
      </w:r>
      <w:r w:rsidR="0075533A">
        <w:rPr>
          <w:rFonts w:ascii="Cambria Math" w:hAnsi="Cambria Math" w:cs="Times New Roman"/>
          <w:sz w:val="24"/>
          <w:szCs w:val="24"/>
        </w:rPr>
        <w:t>𝛽</w:t>
      </w:r>
      <w:r w:rsidR="0075533A">
        <w:rPr>
          <w:rFonts w:ascii="Times New Roman" w:hAnsi="Times New Roman" w:cs="Times New Roman"/>
          <w:sz w:val="24"/>
          <w:szCs w:val="24"/>
        </w:rPr>
        <w:t xml:space="preserve"> in Eq</w:t>
      </w:r>
      <w:ins w:id="229" w:author="Unemo Magnus, USÖ Labmed länsklinik" w:date="2016-12-28T21:31:00Z">
        <w:r w:rsidR="008448FE">
          <w:rPr>
            <w:rFonts w:ascii="Times New Roman" w:hAnsi="Times New Roman" w:cs="Times New Roman"/>
            <w:sz w:val="24"/>
            <w:szCs w:val="24"/>
          </w:rPr>
          <w:t xml:space="preserve">uation </w:t>
        </w:r>
      </w:ins>
      <w:del w:id="230" w:author="Unemo Magnus, USÖ Labmed länsklinik" w:date="2016-12-28T21:31:00Z">
        <w:r w:rsidR="0075533A" w:rsidDel="008448FE">
          <w:rPr>
            <w:rFonts w:ascii="Times New Roman" w:hAnsi="Times New Roman" w:cs="Times New Roman"/>
            <w:sz w:val="24"/>
            <w:szCs w:val="24"/>
          </w:rPr>
          <w:delText>.</w:delText>
        </w:r>
      </w:del>
      <w:r w:rsidR="0075533A">
        <w:rPr>
          <w:rFonts w:ascii="Times New Roman" w:hAnsi="Times New Roman" w:cs="Times New Roman"/>
          <w:sz w:val="24"/>
          <w:szCs w:val="24"/>
        </w:rPr>
        <w:t xml:space="preserve">2 </w:t>
      </w:r>
      <w:ins w:id="231" w:author="Unemo Magnus, USÖ Labmed länsklinik" w:date="2016-12-28T21:32:00Z">
        <w:r w:rsidR="008448FE">
          <w:rPr>
            <w:rFonts w:ascii="Times New Roman" w:hAnsi="Times New Roman" w:cs="Times New Roman"/>
            <w:sz w:val="24"/>
            <w:szCs w:val="24"/>
          </w:rPr>
          <w:t xml:space="preserve">(see above) </w:t>
        </w:r>
      </w:ins>
      <w:r w:rsidR="0075533A">
        <w:rPr>
          <w:rFonts w:ascii="Times New Roman" w:hAnsi="Times New Roman" w:cs="Times New Roman"/>
          <w:sz w:val="24"/>
          <w:szCs w:val="24"/>
        </w:rPr>
        <w:t xml:space="preserve">were obtained by resampling from a </w:t>
      </w:r>
      <w:r w:rsidR="00572AA7">
        <w:rPr>
          <w:rFonts w:ascii="Times New Roman" w:hAnsi="Times New Roman" w:cs="Times New Roman"/>
          <w:sz w:val="24"/>
          <w:szCs w:val="24"/>
        </w:rPr>
        <w:t xml:space="preserve">two dimensional </w:t>
      </w:r>
      <w:r w:rsidR="006414BA">
        <w:rPr>
          <w:rFonts w:ascii="Times New Roman" w:hAnsi="Times New Roman" w:cs="Times New Roman"/>
          <w:sz w:val="24"/>
          <w:szCs w:val="24"/>
        </w:rPr>
        <w:t>normal distribution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α,β</m:t>
            </m:r>
            <m:ctrlPr>
              <w:rPr>
                <w:rFonts w:ascii="Cambria Math" w:hAnsi="Cambria Math" w:cs="Times New Roman"/>
                <w:sz w:val="24"/>
                <w:szCs w:val="24"/>
              </w:rPr>
            </m:ctrlPr>
          </m:e>
        </m:d>
        <m:r>
          <m:rPr>
            <m:sty m:val="p"/>
          </m:rPr>
          <w:rPr>
            <w:rFonts w:ascii="Cambria Math" w:hAnsi="Cambria Math" w:cs="Times New Roman"/>
            <w:sz w:val="24"/>
            <w:szCs w:val="24"/>
          </w:rPr>
          <m:t>,cov</m:t>
        </m:r>
        <m:d>
          <m:dPr>
            <m:ctrlPr>
              <w:rPr>
                <w:rFonts w:ascii="Cambria Math" w:hAnsi="Cambria Math" w:cs="Times New Roman"/>
                <w:sz w:val="24"/>
                <w:szCs w:val="24"/>
              </w:rPr>
            </m:ctrlPr>
          </m:dPr>
          <m:e>
            <m:r>
              <m:rPr>
                <m:sty m:val="p"/>
              </m:rPr>
              <w:rPr>
                <w:rFonts w:ascii="Cambria Math" w:hAnsi="Cambria Math" w:cs="Times New Roman"/>
                <w:sz w:val="24"/>
                <w:szCs w:val="24"/>
              </w:rPr>
              <m:t>α,β</m:t>
            </m:r>
            <m:ctrlPr>
              <w:rPr>
                <w:rFonts w:ascii="Cambria Math" w:hAnsi="Cambria Math" w:cs="Times New Roman"/>
                <w:i/>
                <w:sz w:val="24"/>
                <w:szCs w:val="24"/>
              </w:rPr>
            </m:ctrlPr>
          </m:e>
        </m:d>
        <m:r>
          <w:rPr>
            <w:rFonts w:ascii="Cambria Math" w:hAnsi="Cambria Math" w:cs="Times New Roman"/>
            <w:sz w:val="24"/>
            <w:szCs w:val="24"/>
          </w:rPr>
          <m:t>)</m:t>
        </m:r>
      </m:oMath>
      <w:r w:rsidR="0075533A">
        <w:rPr>
          <w:rFonts w:ascii="Times New Roman" w:hAnsi="Times New Roman" w:cs="Times New Roman"/>
          <w:sz w:val="24"/>
          <w:szCs w:val="24"/>
        </w:rPr>
        <w:t>.</w:t>
      </w:r>
      <w:r w:rsidR="00572AA7">
        <w:rPr>
          <w:rFonts w:ascii="Times New Roman" w:hAnsi="Times New Roman" w:cs="Times New Roman"/>
          <w:sz w:val="24"/>
          <w:szCs w:val="24"/>
        </w:rPr>
        <w:t xml:space="preserve"> </w:t>
      </w:r>
      <w:r w:rsidR="00A4605D">
        <w:rPr>
          <w:rFonts w:ascii="Times New Roman" w:hAnsi="Times New Roman" w:cs="Times New Roman"/>
          <w:sz w:val="24"/>
          <w:szCs w:val="24"/>
        </w:rPr>
        <w:t>T</w:t>
      </w:r>
      <w:r w:rsidR="0005220D" w:rsidRPr="006F644E">
        <w:rPr>
          <w:rFonts w:ascii="Times New Roman" w:hAnsi="Times New Roman" w:cs="Times New Roman"/>
          <w:sz w:val="24"/>
          <w:szCs w:val="24"/>
        </w:rPr>
        <w:t>he 0.</w:t>
      </w:r>
      <w:r w:rsidR="009547EF">
        <w:rPr>
          <w:rFonts w:ascii="Times New Roman" w:hAnsi="Times New Roman" w:cs="Times New Roman"/>
          <w:sz w:val="24"/>
          <w:szCs w:val="24"/>
        </w:rPr>
        <w:t>0</w:t>
      </w:r>
      <w:r w:rsidR="0005220D" w:rsidRPr="006F644E">
        <w:rPr>
          <w:rFonts w:ascii="Times New Roman" w:hAnsi="Times New Roman" w:cs="Times New Roman"/>
          <w:sz w:val="24"/>
          <w:szCs w:val="24"/>
        </w:rPr>
        <w:t>25 and 0.975 percentiles</w:t>
      </w:r>
      <w:r w:rsidR="00A4605D">
        <w:rPr>
          <w:rFonts w:ascii="Times New Roman" w:hAnsi="Times New Roman" w:cs="Times New Roman"/>
          <w:sz w:val="24"/>
          <w:szCs w:val="24"/>
        </w:rPr>
        <w:t xml:space="preserve"> of the resulting </w:t>
      </w:r>
      <w:r w:rsidR="00A4605D" w:rsidRPr="006F644E">
        <w:rPr>
          <w:rFonts w:ascii="Times New Roman" w:hAnsi="Times New Roman" w:cs="Times New Roman"/>
          <w:sz w:val="24"/>
          <w:szCs w:val="24"/>
        </w:rPr>
        <w:t>10</w:t>
      </w:r>
      <w:r w:rsidR="00A4605D" w:rsidRPr="006F644E">
        <w:rPr>
          <w:rFonts w:ascii="Times New Roman" w:hAnsi="Times New Roman" w:cs="Times New Roman"/>
          <w:sz w:val="24"/>
          <w:szCs w:val="24"/>
          <w:vertAlign w:val="superscript"/>
        </w:rPr>
        <w:t>5</w:t>
      </w:r>
      <w:r w:rsidR="00A4605D">
        <w:rPr>
          <w:rFonts w:ascii="Times New Roman" w:hAnsi="Times New Roman" w:cs="Times New Roman"/>
          <w:sz w:val="24"/>
          <w:szCs w:val="24"/>
          <w:vertAlign w:val="superscript"/>
        </w:rPr>
        <w:t xml:space="preserve"> </w:t>
      </w:r>
      <w:r w:rsidR="00A4605D">
        <w:rPr>
          <w:rFonts w:ascii="Times New Roman" w:hAnsi="Times New Roman" w:cs="Times New Roman"/>
          <w:sz w:val="24"/>
          <w:szCs w:val="24"/>
        </w:rPr>
        <w:t>predicted MICs distribution consist in the 95% bootstrapped CIs.</w:t>
      </w:r>
      <w:r w:rsidR="006414BA">
        <w:rPr>
          <w:rFonts w:ascii="Times New Roman" w:hAnsi="Times New Roman" w:cs="Times New Roman"/>
          <w:sz w:val="24"/>
          <w:szCs w:val="24"/>
        </w:rPr>
        <w:t xml:space="preserve"> </w:t>
      </w:r>
      <w:commentRangeEnd w:id="225"/>
      <w:r w:rsidR="00D40ED3">
        <w:rPr>
          <w:rStyle w:val="CommentReference"/>
        </w:rPr>
        <w:commentReference w:id="225"/>
      </w:r>
      <w:r w:rsidR="009547EF">
        <w:rPr>
          <w:rFonts w:ascii="Times New Roman" w:hAnsi="Times New Roman" w:cs="Times New Roman"/>
          <w:sz w:val="24"/>
          <w:szCs w:val="24"/>
        </w:rPr>
        <w:t xml:space="preserve">The analysis pipeline and data are available from </w:t>
      </w:r>
      <w:del w:id="232" w:author="Christian Althaus" w:date="2017-01-03T16:30:00Z">
        <w:r w:rsidR="009547EF" w:rsidDel="00236108">
          <w:rPr>
            <w:rFonts w:ascii="Times New Roman" w:hAnsi="Times New Roman" w:cs="Times New Roman"/>
            <w:sz w:val="24"/>
            <w:szCs w:val="24"/>
          </w:rPr>
          <w:delText xml:space="preserve">github </w:delText>
        </w:r>
      </w:del>
      <w:proofErr w:type="spellStart"/>
      <w:ins w:id="233" w:author="Christian Althaus" w:date="2017-01-03T16:30:00Z">
        <w:r w:rsidR="00236108">
          <w:rPr>
            <w:rFonts w:ascii="Times New Roman" w:hAnsi="Times New Roman" w:cs="Times New Roman"/>
            <w:sz w:val="24"/>
            <w:szCs w:val="24"/>
          </w:rPr>
          <w:t>GitHub</w:t>
        </w:r>
        <w:proofErr w:type="spellEnd"/>
        <w:r w:rsidR="00236108">
          <w:rPr>
            <w:rFonts w:ascii="Times New Roman" w:hAnsi="Times New Roman" w:cs="Times New Roman"/>
            <w:sz w:val="24"/>
            <w:szCs w:val="24"/>
          </w:rPr>
          <w:t xml:space="preserve"> </w:t>
        </w:r>
      </w:ins>
      <w:r w:rsidR="009547EF">
        <w:rPr>
          <w:rFonts w:ascii="Times New Roman" w:hAnsi="Times New Roman" w:cs="Times New Roman"/>
          <w:sz w:val="24"/>
          <w:szCs w:val="24"/>
        </w:rPr>
        <w:t>(</w:t>
      </w:r>
      <w:ins w:id="234" w:author="sunny" w:date="2017-01-04T09:40:00Z">
        <w:r w:rsidR="00723208">
          <w:rPr>
            <w:rFonts w:ascii="Times New Roman" w:hAnsi="Times New Roman" w:cs="Times New Roman"/>
            <w:sz w:val="24"/>
            <w:szCs w:val="24"/>
          </w:rPr>
          <w:fldChar w:fldCharType="begin"/>
        </w:r>
        <w:r w:rsidR="00723208">
          <w:rPr>
            <w:rFonts w:ascii="Times New Roman" w:hAnsi="Times New Roman" w:cs="Times New Roman"/>
            <w:sz w:val="24"/>
            <w:szCs w:val="24"/>
          </w:rPr>
          <w:instrText xml:space="preserve"> HYPERLINK "</w:instrText>
        </w:r>
      </w:ins>
      <w:r w:rsidR="00723208" w:rsidRPr="00071D64">
        <w:rPr>
          <w:rFonts w:ascii="Times New Roman" w:hAnsi="Times New Roman" w:cs="Times New Roman"/>
          <w:sz w:val="24"/>
          <w:szCs w:val="24"/>
        </w:rPr>
        <w:instrText>https://github.com/sunnivas/</w:instrText>
      </w:r>
      <w:r w:rsidR="00723208">
        <w:rPr>
          <w:rFonts w:ascii="Times New Roman" w:hAnsi="Times New Roman" w:cs="Times New Roman"/>
          <w:sz w:val="24"/>
          <w:szCs w:val="24"/>
        </w:rPr>
        <w:instrText>ResazurinMIC</w:instrText>
      </w:r>
      <w:ins w:id="235" w:author="sunny" w:date="2017-01-04T09:40:00Z">
        <w:r w:rsidR="00723208">
          <w:rPr>
            <w:rFonts w:ascii="Times New Roman" w:hAnsi="Times New Roman" w:cs="Times New Roman"/>
            <w:sz w:val="24"/>
            <w:szCs w:val="24"/>
          </w:rPr>
          <w:instrText xml:space="preserve">" </w:instrText>
        </w:r>
        <w:r w:rsidR="00723208">
          <w:rPr>
            <w:rFonts w:ascii="Times New Roman" w:hAnsi="Times New Roman" w:cs="Times New Roman"/>
            <w:sz w:val="24"/>
            <w:szCs w:val="24"/>
          </w:rPr>
          <w:fldChar w:fldCharType="separate"/>
        </w:r>
      </w:ins>
      <w:r w:rsidR="00723208" w:rsidRPr="001C7215">
        <w:rPr>
          <w:rStyle w:val="Hyperlink"/>
          <w:rFonts w:ascii="Times New Roman" w:hAnsi="Times New Roman" w:cs="Times New Roman"/>
          <w:sz w:val="24"/>
          <w:szCs w:val="24"/>
        </w:rPr>
        <w:t>https://github.com/sunnivas/ResazurinMIC</w:t>
      </w:r>
      <w:ins w:id="236" w:author="sunny" w:date="2017-01-04T09:40:00Z">
        <w:r w:rsidR="00723208">
          <w:rPr>
            <w:rFonts w:ascii="Times New Roman" w:hAnsi="Times New Roman" w:cs="Times New Roman"/>
            <w:sz w:val="24"/>
            <w:szCs w:val="24"/>
          </w:rPr>
          <w:fldChar w:fldCharType="end"/>
        </w:r>
      </w:ins>
      <w:r w:rsidR="009547EF">
        <w:rPr>
          <w:rFonts w:ascii="Times New Roman" w:hAnsi="Times New Roman" w:cs="Times New Roman"/>
          <w:sz w:val="24"/>
          <w:szCs w:val="24"/>
        </w:rPr>
        <w:t>).</w:t>
      </w:r>
    </w:p>
    <w:p w14:paraId="1A9D3E73" w14:textId="00A682F1" w:rsidR="00723208" w:rsidRPr="00723208" w:rsidRDefault="00723208" w:rsidP="00723208">
      <w:pPr>
        <w:spacing w:after="0" w:line="480" w:lineRule="auto"/>
        <w:jc w:val="both"/>
        <w:rPr>
          <w:rFonts w:ascii="Times New Roman" w:hAnsi="Times New Roman" w:cs="Times New Roman"/>
          <w:b/>
          <w:i/>
          <w:sz w:val="24"/>
          <w:szCs w:val="24"/>
          <w:rPrChange w:id="237" w:author="sunny" w:date="2017-01-04T09:40:00Z">
            <w:rPr>
              <w:rFonts w:ascii="Times New Roman" w:hAnsi="Times New Roman" w:cs="Times New Roman"/>
              <w:sz w:val="24"/>
              <w:szCs w:val="24"/>
            </w:rPr>
          </w:rPrChange>
        </w:rPr>
        <w:pPrChange w:id="238" w:author="sunny" w:date="2017-01-04T09:40:00Z">
          <w:pPr>
            <w:spacing w:after="0" w:line="480" w:lineRule="auto"/>
            <w:ind w:firstLine="426"/>
            <w:jc w:val="both"/>
          </w:pPr>
        </w:pPrChange>
      </w:pPr>
      <w:ins w:id="239" w:author="sunny" w:date="2017-01-04T09:40:00Z">
        <w:r>
          <w:rPr>
            <w:rFonts w:ascii="Times New Roman" w:hAnsi="Times New Roman" w:cs="Times New Roman"/>
            <w:b/>
            <w:i/>
            <w:sz w:val="24"/>
            <w:szCs w:val="24"/>
          </w:rPr>
          <w:t>Essential</w:t>
        </w:r>
        <w:r w:rsidRPr="003F3150">
          <w:rPr>
            <w:rFonts w:ascii="Times New Roman" w:hAnsi="Times New Roman" w:cs="Times New Roman"/>
            <w:b/>
            <w:i/>
            <w:sz w:val="24"/>
            <w:szCs w:val="24"/>
          </w:rPr>
          <w:t xml:space="preserve"> agreement with </w:t>
        </w:r>
        <w:proofErr w:type="spellStart"/>
        <w:r w:rsidRPr="003F3150">
          <w:rPr>
            <w:rFonts w:ascii="Times New Roman" w:hAnsi="Times New Roman" w:cs="Times New Roman"/>
            <w:b/>
            <w:i/>
            <w:sz w:val="24"/>
            <w:szCs w:val="24"/>
          </w:rPr>
          <w:t>Etest</w:t>
        </w:r>
      </w:ins>
      <w:proofErr w:type="spellEnd"/>
    </w:p>
    <w:p w14:paraId="7ED4201B" w14:textId="2933E6BF" w:rsidR="00713FB2" w:rsidRDefault="00471148" w:rsidP="005C56F2">
      <w:pPr>
        <w:spacing w:after="0" w:line="480" w:lineRule="auto"/>
        <w:ind w:firstLine="426"/>
        <w:jc w:val="both"/>
        <w:rPr>
          <w:rFonts w:ascii="Times New Roman" w:hAnsi="Times New Roman" w:cs="Times New Roman"/>
          <w:sz w:val="24"/>
          <w:szCs w:val="24"/>
        </w:rPr>
      </w:pPr>
      <w:commentRangeStart w:id="240"/>
      <w:r w:rsidRPr="006F644E">
        <w:rPr>
          <w:rFonts w:ascii="Times New Roman" w:hAnsi="Times New Roman" w:cs="Times New Roman"/>
          <w:sz w:val="24"/>
          <w:szCs w:val="24"/>
        </w:rPr>
        <w:t xml:space="preserve">Essential agreement was defined as the percentage of strains </w:t>
      </w:r>
      <w:r>
        <w:rPr>
          <w:rFonts w:ascii="Times New Roman" w:hAnsi="Times New Roman" w:cs="Times New Roman"/>
          <w:sz w:val="24"/>
          <w:szCs w:val="24"/>
        </w:rPr>
        <w:t>with predicted MICs</w:t>
      </w:r>
      <w:r w:rsidRPr="006F644E">
        <w:rPr>
          <w:rFonts w:ascii="Times New Roman" w:hAnsi="Times New Roman" w:cs="Times New Roman"/>
          <w:sz w:val="24"/>
          <w:szCs w:val="24"/>
        </w:rPr>
        <w:t xml:space="preserve"> </w:t>
      </w:r>
      <w:r>
        <w:rPr>
          <w:rFonts w:ascii="Times New Roman" w:hAnsi="Times New Roman" w:cs="Times New Roman"/>
          <w:sz w:val="24"/>
          <w:szCs w:val="24"/>
        </w:rPr>
        <w:t xml:space="preserve">that </w:t>
      </w:r>
      <w:del w:id="241" w:author="Unemo Magnus, USÖ Labmed länsklinik" w:date="2016-12-28T21:32:00Z">
        <w:r w:rsidDel="008448FE">
          <w:rPr>
            <w:rFonts w:ascii="Times New Roman" w:hAnsi="Times New Roman" w:cs="Times New Roman"/>
            <w:sz w:val="24"/>
            <w:szCs w:val="24"/>
          </w:rPr>
          <w:delText xml:space="preserve">do </w:delText>
        </w:r>
      </w:del>
      <w:ins w:id="242" w:author="Unemo Magnus, USÖ Labmed länsklinik" w:date="2016-12-28T21:32:00Z">
        <w:r w:rsidR="008448FE">
          <w:rPr>
            <w:rFonts w:ascii="Times New Roman" w:hAnsi="Times New Roman" w:cs="Times New Roman"/>
            <w:sz w:val="24"/>
            <w:szCs w:val="24"/>
          </w:rPr>
          <w:t xml:space="preserve">did </w:t>
        </w:r>
      </w:ins>
      <w:r>
        <w:rPr>
          <w:rFonts w:ascii="Times New Roman" w:hAnsi="Times New Roman" w:cs="Times New Roman"/>
          <w:sz w:val="24"/>
          <w:szCs w:val="24"/>
        </w:rPr>
        <w:t>not deviate more than</w:t>
      </w:r>
      <w:r w:rsidRPr="006F644E">
        <w:rPr>
          <w:rFonts w:ascii="Times New Roman" w:hAnsi="Times New Roman" w:cs="Times New Roman"/>
          <w:sz w:val="24"/>
          <w:szCs w:val="24"/>
        </w:rPr>
        <w:t xml:space="preserve"> </w:t>
      </w:r>
      <w:r>
        <w:rPr>
          <w:rFonts w:ascii="Times New Roman" w:hAnsi="Times New Roman" w:cs="Times New Roman"/>
          <w:sz w:val="24"/>
          <w:szCs w:val="24"/>
        </w:rPr>
        <w:t>±1</w:t>
      </w:r>
      <w:r w:rsidRPr="006F644E">
        <w:rPr>
          <w:rFonts w:ascii="Times New Roman" w:hAnsi="Times New Roman" w:cs="Times New Roman"/>
          <w:sz w:val="24"/>
          <w:szCs w:val="24"/>
        </w:rPr>
        <w:t xml:space="preserve"> doubling dilution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Etest</w:t>
      </w:r>
      <w:proofErr w:type="spellEnd"/>
      <w:r>
        <w:rPr>
          <w:rFonts w:ascii="Times New Roman" w:hAnsi="Times New Roman" w:cs="Times New Roman"/>
          <w:sz w:val="24"/>
          <w:szCs w:val="24"/>
        </w:rPr>
        <w:t xml:space="preserve"> MICs</w:t>
      </w:r>
      <w:r w:rsidRPr="006F644E">
        <w:rPr>
          <w:rFonts w:ascii="Times New Roman" w:hAnsi="Times New Roman" w:cs="Times New Roman"/>
          <w:sz w:val="24"/>
          <w:szCs w:val="24"/>
        </w:rPr>
        <w:t xml:space="preserve">. </w:t>
      </w:r>
      <w:del w:id="243" w:author="Unemo Magnus, USÖ Labmed länsklinik" w:date="2016-12-28T21:32:00Z">
        <w:r w:rsidDel="008448FE">
          <w:rPr>
            <w:rFonts w:ascii="Times New Roman" w:hAnsi="Times New Roman" w:cs="Times New Roman"/>
            <w:sz w:val="24"/>
            <w:szCs w:val="24"/>
          </w:rPr>
          <w:delText xml:space="preserve"> </w:delText>
        </w:r>
      </w:del>
      <w:r w:rsidR="00BF6DF2" w:rsidRPr="006F644E">
        <w:rPr>
          <w:rFonts w:ascii="Times New Roman" w:hAnsi="Times New Roman" w:cs="Times New Roman"/>
          <w:sz w:val="24"/>
          <w:szCs w:val="24"/>
        </w:rPr>
        <w:t>Deviation</w:t>
      </w:r>
      <w:r w:rsidR="00BF6DF2">
        <w:rPr>
          <w:rFonts w:ascii="Times New Roman" w:hAnsi="Times New Roman" w:cs="Times New Roman"/>
          <w:sz w:val="24"/>
          <w:szCs w:val="24"/>
        </w:rPr>
        <w:t>s</w:t>
      </w:r>
      <w:r w:rsidR="00BF6DF2" w:rsidRPr="006F644E">
        <w:rPr>
          <w:rFonts w:ascii="Times New Roman" w:hAnsi="Times New Roman" w:cs="Times New Roman"/>
          <w:sz w:val="24"/>
          <w:szCs w:val="24"/>
        </w:rPr>
        <w:t xml:space="preserve"> from </w:t>
      </w:r>
      <w:r w:rsidR="00BF6DF2">
        <w:rPr>
          <w:rFonts w:ascii="Times New Roman" w:hAnsi="Times New Roman" w:cs="Times New Roman"/>
          <w:sz w:val="24"/>
          <w:szCs w:val="24"/>
        </w:rPr>
        <w:t xml:space="preserve">the </w:t>
      </w:r>
      <w:proofErr w:type="spellStart"/>
      <w:r w:rsidR="00BF6DF2" w:rsidRPr="006F644E">
        <w:rPr>
          <w:rFonts w:ascii="Times New Roman" w:hAnsi="Times New Roman" w:cs="Times New Roman"/>
          <w:sz w:val="24"/>
          <w:szCs w:val="24"/>
        </w:rPr>
        <w:t>Etest</w:t>
      </w:r>
      <w:proofErr w:type="spellEnd"/>
      <w:r w:rsidR="00BF6DF2" w:rsidRPr="006F644E">
        <w:rPr>
          <w:rFonts w:ascii="Times New Roman" w:hAnsi="Times New Roman" w:cs="Times New Roman"/>
          <w:sz w:val="24"/>
          <w:szCs w:val="24"/>
        </w:rPr>
        <w:t xml:space="preserve"> </w:t>
      </w:r>
      <w:r w:rsidR="00BF6DF2">
        <w:rPr>
          <w:rFonts w:ascii="Times New Roman" w:hAnsi="Times New Roman" w:cs="Times New Roman"/>
          <w:sz w:val="24"/>
          <w:szCs w:val="24"/>
        </w:rPr>
        <w:t xml:space="preserve">MICs </w:t>
      </w:r>
      <w:r w:rsidR="00BF6DF2" w:rsidRPr="006F644E">
        <w:rPr>
          <w:rFonts w:ascii="Times New Roman" w:hAnsi="Times New Roman" w:cs="Times New Roman"/>
          <w:sz w:val="24"/>
          <w:szCs w:val="24"/>
        </w:rPr>
        <w:t>were calculated as log</w:t>
      </w:r>
      <w:r w:rsidR="00BF6DF2" w:rsidRPr="003F390D">
        <w:rPr>
          <w:rFonts w:ascii="Times New Roman" w:hAnsi="Times New Roman" w:cs="Times New Roman"/>
          <w:sz w:val="24"/>
          <w:szCs w:val="24"/>
          <w:vertAlign w:val="subscript"/>
        </w:rPr>
        <w:t>2</w:t>
      </w:r>
      <w:r w:rsidR="00BF6DF2" w:rsidRPr="005C56F2">
        <w:rPr>
          <w:rFonts w:ascii="Times New Roman" w:hAnsi="Times New Roman" w:cs="Times New Roman"/>
          <w:sz w:val="24"/>
          <w:szCs w:val="24"/>
          <w:vertAlign w:val="subscript"/>
        </w:rPr>
        <w:t xml:space="preserve"> </w:t>
      </w:r>
      <w:r w:rsidR="00BF6DF2" w:rsidRPr="006F644E">
        <w:rPr>
          <w:rFonts w:ascii="Times New Roman" w:hAnsi="Times New Roman" w:cs="Times New Roman"/>
          <w:sz w:val="24"/>
          <w:szCs w:val="24"/>
        </w:rPr>
        <w:t>differences from the predicted</w:t>
      </w:r>
      <w:r w:rsidR="00F01A9D">
        <w:rPr>
          <w:rFonts w:ascii="Times New Roman" w:hAnsi="Times New Roman" w:cs="Times New Roman"/>
          <w:sz w:val="24"/>
          <w:szCs w:val="24"/>
        </w:rPr>
        <w:t xml:space="preserve"> MIC</w:t>
      </w:r>
      <w:r>
        <w:rPr>
          <w:rFonts w:ascii="Times New Roman" w:hAnsi="Times New Roman" w:cs="Times New Roman"/>
          <w:sz w:val="24"/>
          <w:szCs w:val="24"/>
        </w:rPr>
        <w:t xml:space="preserve"> (8</w:t>
      </w:r>
      <w:r w:rsidR="009547EF">
        <w:rPr>
          <w:rFonts w:ascii="Times New Roman" w:hAnsi="Times New Roman" w:cs="Times New Roman"/>
          <w:sz w:val="24"/>
          <w:szCs w:val="24"/>
        </w:rPr>
        <w:t>40</w:t>
      </w:r>
      <w:r>
        <w:rPr>
          <w:rFonts w:ascii="Times New Roman" w:hAnsi="Times New Roman" w:cs="Times New Roman"/>
          <w:sz w:val="24"/>
          <w:szCs w:val="24"/>
        </w:rPr>
        <w:t xml:space="preserve"> evaluable samples for training and validation data)</w:t>
      </w:r>
      <w:r w:rsidR="00BF6DF2" w:rsidRPr="006F644E">
        <w:rPr>
          <w:rFonts w:ascii="Times New Roman" w:hAnsi="Times New Roman" w:cs="Times New Roman"/>
          <w:sz w:val="24"/>
          <w:szCs w:val="24"/>
        </w:rPr>
        <w:t>.</w:t>
      </w:r>
      <w:r w:rsidR="005A4490">
        <w:rPr>
          <w:rFonts w:ascii="Times New Roman" w:hAnsi="Times New Roman" w:cs="Times New Roman"/>
          <w:sz w:val="24"/>
          <w:szCs w:val="24"/>
        </w:rPr>
        <w:t xml:space="preserve"> </w:t>
      </w:r>
      <w:r>
        <w:rPr>
          <w:rFonts w:ascii="Times New Roman" w:hAnsi="Times New Roman" w:cs="Times New Roman"/>
          <w:sz w:val="24"/>
          <w:szCs w:val="24"/>
        </w:rPr>
        <w:t>Reference strain data were not included to avoid bias from replicate testing of these samples.</w:t>
      </w:r>
      <w:commentRangeEnd w:id="240"/>
      <w:r w:rsidR="00B00C43">
        <w:rPr>
          <w:rStyle w:val="CommentReference"/>
        </w:rPr>
        <w:commentReference w:id="240"/>
      </w:r>
    </w:p>
    <w:p w14:paraId="356BC8F3" w14:textId="509A0FA3" w:rsidR="0005220D" w:rsidRDefault="0005220D" w:rsidP="005C56F2">
      <w:pPr>
        <w:spacing w:after="0" w:line="480" w:lineRule="auto"/>
        <w:ind w:firstLine="426"/>
        <w:jc w:val="both"/>
        <w:rPr>
          <w:rFonts w:ascii="Times New Roman" w:hAnsi="Times New Roman" w:cs="Times New Roman"/>
          <w:sz w:val="24"/>
          <w:szCs w:val="24"/>
        </w:rPr>
      </w:pPr>
    </w:p>
    <w:p w14:paraId="4CF143AE" w14:textId="5024E66B" w:rsidR="00760526" w:rsidRPr="003F3150" w:rsidRDefault="00760526" w:rsidP="003F3150">
      <w:pPr>
        <w:spacing w:after="0" w:line="480" w:lineRule="auto"/>
        <w:jc w:val="both"/>
        <w:rPr>
          <w:rFonts w:ascii="Times New Roman" w:hAnsi="Times New Roman" w:cs="Times New Roman"/>
          <w:b/>
          <w:i/>
          <w:sz w:val="24"/>
          <w:szCs w:val="24"/>
        </w:rPr>
      </w:pPr>
      <w:r w:rsidRPr="003F3150">
        <w:rPr>
          <w:rFonts w:ascii="Times New Roman" w:hAnsi="Times New Roman" w:cs="Times New Roman"/>
          <w:b/>
          <w:i/>
          <w:sz w:val="24"/>
          <w:szCs w:val="24"/>
        </w:rPr>
        <w:t>C</w:t>
      </w:r>
      <w:r w:rsidR="00FE6559" w:rsidRPr="003F3150">
        <w:rPr>
          <w:rFonts w:ascii="Times New Roman" w:hAnsi="Times New Roman" w:cs="Times New Roman"/>
          <w:b/>
          <w:i/>
          <w:sz w:val="24"/>
          <w:szCs w:val="24"/>
        </w:rPr>
        <w:t>ategorical agreement</w:t>
      </w:r>
      <w:r w:rsidRPr="003F3150">
        <w:rPr>
          <w:rFonts w:ascii="Times New Roman" w:hAnsi="Times New Roman" w:cs="Times New Roman"/>
          <w:b/>
          <w:i/>
          <w:sz w:val="24"/>
          <w:szCs w:val="24"/>
        </w:rPr>
        <w:t xml:space="preserve"> with </w:t>
      </w:r>
      <w:proofErr w:type="spellStart"/>
      <w:r w:rsidRPr="003F3150">
        <w:rPr>
          <w:rFonts w:ascii="Times New Roman" w:hAnsi="Times New Roman" w:cs="Times New Roman"/>
          <w:b/>
          <w:i/>
          <w:sz w:val="24"/>
          <w:szCs w:val="24"/>
        </w:rPr>
        <w:t>Etest</w:t>
      </w:r>
      <w:proofErr w:type="spellEnd"/>
    </w:p>
    <w:p w14:paraId="6275ED4F" w14:textId="13D45FB5" w:rsidR="00425DF7" w:rsidRPr="006F644E" w:rsidRDefault="009951EB" w:rsidP="003F315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strains were categorized </w:t>
      </w:r>
      <w:r w:rsidR="007B5733">
        <w:rPr>
          <w:rFonts w:ascii="Times New Roman" w:hAnsi="Times New Roman" w:cs="Times New Roman"/>
          <w:sz w:val="24"/>
          <w:szCs w:val="24"/>
        </w:rPr>
        <w:t xml:space="preserve">as </w:t>
      </w:r>
      <w:r w:rsidR="00760526" w:rsidRPr="006F644E">
        <w:rPr>
          <w:rFonts w:ascii="Times New Roman" w:hAnsi="Times New Roman" w:cs="Times New Roman"/>
          <w:sz w:val="24"/>
          <w:szCs w:val="24"/>
        </w:rPr>
        <w:t>S</w:t>
      </w:r>
      <w:r w:rsidR="00EB6B83" w:rsidRPr="006F644E">
        <w:rPr>
          <w:rFonts w:ascii="Times New Roman" w:hAnsi="Times New Roman" w:cs="Times New Roman"/>
          <w:sz w:val="24"/>
          <w:szCs w:val="24"/>
        </w:rPr>
        <w:t xml:space="preserve"> (susceptible)</w:t>
      </w:r>
      <w:r w:rsidR="00760526" w:rsidRPr="006F644E">
        <w:rPr>
          <w:rFonts w:ascii="Times New Roman" w:hAnsi="Times New Roman" w:cs="Times New Roman"/>
          <w:sz w:val="24"/>
          <w:szCs w:val="24"/>
        </w:rPr>
        <w:t>, I</w:t>
      </w:r>
      <w:r w:rsidR="00EB6B83" w:rsidRPr="006F644E">
        <w:rPr>
          <w:rFonts w:ascii="Times New Roman" w:hAnsi="Times New Roman" w:cs="Times New Roman"/>
          <w:sz w:val="24"/>
          <w:szCs w:val="24"/>
        </w:rPr>
        <w:t xml:space="preserve"> (intermedia</w:t>
      </w:r>
      <w:r w:rsidR="007B5733">
        <w:rPr>
          <w:rFonts w:ascii="Times New Roman" w:hAnsi="Times New Roman" w:cs="Times New Roman"/>
          <w:sz w:val="24"/>
          <w:szCs w:val="24"/>
        </w:rPr>
        <w:t>te</w:t>
      </w:r>
      <w:ins w:id="244" w:author="Unemo Magnus, USÖ Labmed länsklinik" w:date="2016-12-28T21:32:00Z">
        <w:r w:rsidR="008448FE">
          <w:rPr>
            <w:rFonts w:ascii="Times New Roman" w:hAnsi="Times New Roman" w:cs="Times New Roman"/>
            <w:sz w:val="24"/>
            <w:szCs w:val="24"/>
          </w:rPr>
          <w:t xml:space="preserve"> resistant</w:t>
        </w:r>
      </w:ins>
      <w:r w:rsidR="00EB6B83" w:rsidRPr="006F644E">
        <w:rPr>
          <w:rFonts w:ascii="Times New Roman" w:hAnsi="Times New Roman" w:cs="Times New Roman"/>
          <w:sz w:val="24"/>
          <w:szCs w:val="24"/>
        </w:rPr>
        <w:t>)</w:t>
      </w:r>
      <w:r w:rsidR="00760526" w:rsidRPr="006F644E">
        <w:rPr>
          <w:rFonts w:ascii="Times New Roman" w:hAnsi="Times New Roman" w:cs="Times New Roman"/>
          <w:sz w:val="24"/>
          <w:szCs w:val="24"/>
        </w:rPr>
        <w:t xml:space="preserve">, </w:t>
      </w:r>
      <w:r w:rsidR="007B5733">
        <w:rPr>
          <w:rFonts w:ascii="Times New Roman" w:hAnsi="Times New Roman" w:cs="Times New Roman"/>
          <w:sz w:val="24"/>
          <w:szCs w:val="24"/>
        </w:rPr>
        <w:t xml:space="preserve">and </w:t>
      </w:r>
      <w:r w:rsidR="00760526" w:rsidRPr="006F644E">
        <w:rPr>
          <w:rFonts w:ascii="Times New Roman" w:hAnsi="Times New Roman" w:cs="Times New Roman"/>
          <w:sz w:val="24"/>
          <w:szCs w:val="24"/>
        </w:rPr>
        <w:t xml:space="preserve">R </w:t>
      </w:r>
      <w:r w:rsidR="00EB6B83" w:rsidRPr="006F644E">
        <w:rPr>
          <w:rFonts w:ascii="Times New Roman" w:hAnsi="Times New Roman" w:cs="Times New Roman"/>
          <w:sz w:val="24"/>
          <w:szCs w:val="24"/>
        </w:rPr>
        <w:t xml:space="preserve">(resistant) </w:t>
      </w:r>
      <w:r w:rsidR="00824304">
        <w:rPr>
          <w:rFonts w:ascii="Times New Roman" w:hAnsi="Times New Roman" w:cs="Times New Roman"/>
          <w:sz w:val="24"/>
          <w:szCs w:val="24"/>
        </w:rPr>
        <w:t>to each antimicrobial</w:t>
      </w:r>
      <w:r w:rsidR="007B5733">
        <w:rPr>
          <w:rFonts w:ascii="Times New Roman" w:hAnsi="Times New Roman" w:cs="Times New Roman"/>
          <w:sz w:val="24"/>
          <w:szCs w:val="24"/>
        </w:rPr>
        <w:t xml:space="preserve"> in accordance with </w:t>
      </w:r>
      <w:r w:rsidRPr="006F644E">
        <w:rPr>
          <w:rFonts w:ascii="Times New Roman" w:hAnsi="Times New Roman" w:cs="Times New Roman"/>
          <w:sz w:val="24"/>
          <w:szCs w:val="24"/>
        </w:rPr>
        <w:t>the EUCAST 2016 guidelines</w:t>
      </w:r>
      <w:r w:rsidR="00046D65">
        <w:rPr>
          <w:rFonts w:ascii="Times New Roman" w:hAnsi="Times New Roman" w:cs="Times New Roman"/>
          <w:sz w:val="24"/>
          <w:szCs w:val="24"/>
        </w:rPr>
        <w:t>.</w:t>
      </w:r>
      <w:r w:rsidR="00425DF7" w:rsidRPr="006F644E">
        <w:rPr>
          <w:rFonts w:ascii="Times New Roman" w:hAnsi="Times New Roman" w:cs="Times New Roman"/>
          <w:sz w:val="24"/>
          <w:szCs w:val="24"/>
        </w:rPr>
        <w:fldChar w:fldCharType="begin"/>
      </w:r>
      <w:ins w:id="245" w:author="sunny" w:date="2017-01-04T19:24:00Z">
        <w:r w:rsidR="00610E07">
          <w:rPr>
            <w:rFonts w:ascii="Times New Roman" w:hAnsi="Times New Roman" w:cs="Times New Roman"/>
            <w:sz w:val="24"/>
            <w:szCs w:val="24"/>
          </w:rPr>
          <w:instrText xml:space="preserve"> ADDIN ZOTERO_ITEM CSL_CITATION {"citationID":"19ltjfa1rd","properties":{"formattedCitation":"{\\rtf \\super 44\\nosupersub{}}","plainCitation":"44","dontUpdate":true},"citationItems":[{"id":503,"uris":["http://zotero.org/users/1321783/items/BUD9GUES"],"uri":["http://zotero.org/users/1321783/items/BUD9GUES"],"itemData":{"id":503,"type":"article","title":"The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instrText>
        </w:r>
      </w:ins>
      <w:del w:id="246" w:author="sunny" w:date="2017-01-04T19:24:00Z">
        <w:r w:rsidR="00AC636B" w:rsidDel="00610E07">
          <w:rPr>
            <w:rFonts w:ascii="Times New Roman" w:hAnsi="Times New Roman" w:cs="Times New Roman"/>
            <w:sz w:val="24"/>
            <w:szCs w:val="24"/>
          </w:rPr>
          <w:delInstrText xml:space="preserve"> ADDIN ZOTERO_ITEM CSL_CITATION {"citationID":"19ltjfa1rd","properties":{"formattedCitation":"{\\rtf \\super 44\\nosupersub{}}","plainCitation":"44"},"citationItems":[{"id":503,"uris":["http://zotero.org/users/1321783/items/BUD9GUES"],"uri":["http://zotero.org/users/1321783/items/BUD9GUES"],"itemData":{"id":503,"type":"article","title":"The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delInstrText>
        </w:r>
      </w:del>
      <w:r w:rsidR="00425DF7"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ins w:id="247" w:author="Unemo Magnus, USÖ Labmed länsklinik" w:date="2016-12-28T21:40:00Z">
        <w:r w:rsidR="00527A98">
          <w:rPr>
            <w:rFonts w:ascii="Times New Roman" w:hAnsi="Times New Roman" w:cs="Times New Roman"/>
            <w:sz w:val="24"/>
            <w:szCs w:val="24"/>
            <w:vertAlign w:val="superscript"/>
          </w:rPr>
          <w:t>6</w:t>
        </w:r>
      </w:ins>
      <w:del w:id="248" w:author="Unemo Magnus, USÖ Labmed länsklinik" w:date="2016-12-28T21:40:00Z">
        <w:r w:rsidR="00AC636B" w:rsidRPr="00AC636B" w:rsidDel="00527A98">
          <w:rPr>
            <w:rFonts w:ascii="Times New Roman" w:hAnsi="Times New Roman" w:cs="Times New Roman"/>
            <w:sz w:val="24"/>
            <w:szCs w:val="24"/>
            <w:vertAlign w:val="superscript"/>
          </w:rPr>
          <w:delText>4</w:delText>
        </w:r>
      </w:del>
      <w:r w:rsidR="00425DF7" w:rsidRPr="006F644E">
        <w:rPr>
          <w:rFonts w:ascii="Times New Roman" w:hAnsi="Times New Roman" w:cs="Times New Roman"/>
          <w:sz w:val="24"/>
          <w:szCs w:val="24"/>
        </w:rPr>
        <w:fldChar w:fldCharType="end"/>
      </w:r>
      <w:r w:rsidR="00760526" w:rsidRPr="006F644E">
        <w:rPr>
          <w:rFonts w:ascii="Times New Roman" w:hAnsi="Times New Roman" w:cs="Times New Roman"/>
          <w:sz w:val="24"/>
          <w:szCs w:val="24"/>
        </w:rPr>
        <w:t xml:space="preserve"> </w:t>
      </w:r>
      <w:r w:rsidR="00824304">
        <w:rPr>
          <w:rFonts w:ascii="Times New Roman" w:hAnsi="Times New Roman" w:cs="Times New Roman"/>
          <w:sz w:val="24"/>
          <w:szCs w:val="24"/>
        </w:rPr>
        <w:t>As previously described,</w:t>
      </w:r>
      <w:r w:rsidR="00AB7E40">
        <w:rPr>
          <w:rFonts w:ascii="Times New Roman" w:hAnsi="Times New Roman" w:cs="Times New Roman"/>
          <w:sz w:val="24"/>
          <w:szCs w:val="24"/>
        </w:rPr>
        <w:fldChar w:fldCharType="begin"/>
      </w:r>
      <w:ins w:id="249" w:author="sunny" w:date="2017-01-04T19:24:00Z">
        <w:r w:rsidR="00610E07">
          <w:rPr>
            <w:rFonts w:ascii="Times New Roman" w:hAnsi="Times New Roman" w:cs="Times New Roman"/>
            <w:sz w:val="24"/>
            <w:szCs w:val="24"/>
          </w:rPr>
          <w:instrText xml:space="preserve"> ADDIN ZOTERO_ITEM CSL_CITATION {"citationID":"tdIwvG2m","properties":{"formattedCitation":"{\\rtf \\super 45\\nosupersub{}}","plainCitation":"45","dontUpdate":true},"citationItems":[{"id":541,"uris":["http://zotero.org/users/1321783/items/FXEN3SWW"],"uri":["http://zotero.org/users/1321783/items/FXEN3SWW"],"itemData":{"id":541,"type":"webpage","title":"Clinical and Laboratory Standards Institute. Development of In Vitro Susceptibility Testing Criteria and Quality Control Parameters, 2nd edn. Approved Guideline M23-A2","URL":"http://shop.clsi.org/site/Sample_pdf/M23A3_sample.pdf","author":[{"family":"CLSI, Wayne, PA, USA","given":""}],"issued":{"date-parts":[["2001"]]},"accessed":{"date-parts":[["2016",12,7]]}}}],"schema":"https://github.com/citation-style-language/schema/raw/master/csl-citation.json"} </w:instrText>
        </w:r>
      </w:ins>
      <w:del w:id="250" w:author="sunny" w:date="2017-01-04T19:24:00Z">
        <w:r w:rsidR="00AC636B" w:rsidDel="00610E07">
          <w:rPr>
            <w:rFonts w:ascii="Times New Roman" w:hAnsi="Times New Roman" w:cs="Times New Roman"/>
            <w:sz w:val="24"/>
            <w:szCs w:val="24"/>
          </w:rPr>
          <w:delInstrText xml:space="preserve"> ADDIN ZOTERO_ITEM CSL_CITATION {"citationID":"tdIwvG2m","properties":{"formattedCitation":"{\\rtf \\super 45\\nosupersub{}}","plainCitation":"45"},"citationItems":[{"id":541,"uris":["http://zotero.org/users/1321783/items/FXEN3SWW"],"uri":["http://zotero.org/users/1321783/items/FXEN3SWW"],"itemData":{"id":541,"type":"webpage","title":"Clinical and Laboratory Standards Institute. Development of In Vitro Susceptibility Testing Criteria and Quality Control Parameters, 2nd edn. Approved Guideline M23-A2","URL":"http://shop.clsi.org/site/Sample_pdf/M23A3_sample.pdf","author":[{"family":"CLSI, Wayne, PA, USA","given":""}],"issued":{"date-parts":[["2001"]]},"accessed":{"date-parts":[["2016",12,7]]}}}],"schema":"https://github.com/citation-style-language/schema/raw/master/csl-citation.json"} </w:delInstrText>
        </w:r>
      </w:del>
      <w:r w:rsidR="00AB7E40">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ins w:id="251" w:author="Unemo Magnus, USÖ Labmed länsklinik" w:date="2016-12-28T21:40:00Z">
        <w:r w:rsidR="00527A98">
          <w:rPr>
            <w:rFonts w:ascii="Times New Roman" w:hAnsi="Times New Roman" w:cs="Times New Roman"/>
            <w:sz w:val="24"/>
            <w:szCs w:val="24"/>
            <w:vertAlign w:val="superscript"/>
          </w:rPr>
          <w:t>7</w:t>
        </w:r>
      </w:ins>
      <w:del w:id="252" w:author="Unemo Magnus, USÖ Labmed länsklinik" w:date="2016-12-28T21:40:00Z">
        <w:r w:rsidR="00AC636B" w:rsidRPr="00AC636B" w:rsidDel="00527A98">
          <w:rPr>
            <w:rFonts w:ascii="Times New Roman" w:hAnsi="Times New Roman" w:cs="Times New Roman"/>
            <w:sz w:val="24"/>
            <w:szCs w:val="24"/>
            <w:vertAlign w:val="superscript"/>
          </w:rPr>
          <w:delText>5</w:delText>
        </w:r>
      </w:del>
      <w:r w:rsidR="00AB7E40">
        <w:rPr>
          <w:rFonts w:ascii="Times New Roman" w:hAnsi="Times New Roman" w:cs="Times New Roman"/>
          <w:sz w:val="24"/>
          <w:szCs w:val="24"/>
        </w:rPr>
        <w:fldChar w:fldCharType="end"/>
      </w:r>
      <w:r w:rsidR="00824304">
        <w:rPr>
          <w:rFonts w:ascii="Times New Roman" w:hAnsi="Times New Roman" w:cs="Times New Roman"/>
          <w:sz w:val="24"/>
          <w:szCs w:val="24"/>
        </w:rPr>
        <w:t xml:space="preserve"> m</w:t>
      </w:r>
      <w:r w:rsidR="00EB6B83" w:rsidRPr="006F644E">
        <w:rPr>
          <w:rFonts w:ascii="Times New Roman" w:hAnsi="Times New Roman" w:cs="Times New Roman"/>
          <w:sz w:val="24"/>
          <w:szCs w:val="24"/>
        </w:rPr>
        <w:t>inor errors were defined as misclassifications of intermedia</w:t>
      </w:r>
      <w:r w:rsidR="00824304">
        <w:rPr>
          <w:rFonts w:ascii="Times New Roman" w:hAnsi="Times New Roman" w:cs="Times New Roman"/>
          <w:sz w:val="24"/>
          <w:szCs w:val="24"/>
        </w:rPr>
        <w:t>te</w:t>
      </w:r>
      <w:r w:rsidR="00EB6B83" w:rsidRPr="006F644E">
        <w:rPr>
          <w:rFonts w:ascii="Times New Roman" w:hAnsi="Times New Roman" w:cs="Times New Roman"/>
          <w:sz w:val="24"/>
          <w:szCs w:val="24"/>
        </w:rPr>
        <w:t xml:space="preserve"> strains</w:t>
      </w:r>
      <w:r w:rsidR="00824304">
        <w:rPr>
          <w:rFonts w:ascii="Times New Roman" w:hAnsi="Times New Roman" w:cs="Times New Roman"/>
          <w:sz w:val="24"/>
          <w:szCs w:val="24"/>
        </w:rPr>
        <w:t xml:space="preserve"> as susceptible or resistant</w:t>
      </w:r>
      <w:r w:rsidR="00EB6B83" w:rsidRPr="006F644E">
        <w:rPr>
          <w:rFonts w:ascii="Times New Roman" w:hAnsi="Times New Roman" w:cs="Times New Roman"/>
          <w:sz w:val="24"/>
          <w:szCs w:val="24"/>
        </w:rPr>
        <w:t xml:space="preserve">. Major errors were susceptible strains misclassified as resistant. Very major errors were resistant strains that were </w:t>
      </w:r>
      <w:r w:rsidR="007B5733">
        <w:rPr>
          <w:rFonts w:ascii="Times New Roman" w:hAnsi="Times New Roman" w:cs="Times New Roman"/>
          <w:sz w:val="24"/>
          <w:szCs w:val="24"/>
        </w:rPr>
        <w:t>misclassified</w:t>
      </w:r>
      <w:r w:rsidR="007B5733" w:rsidRPr="006F644E">
        <w:rPr>
          <w:rFonts w:ascii="Times New Roman" w:hAnsi="Times New Roman" w:cs="Times New Roman"/>
          <w:sz w:val="24"/>
          <w:szCs w:val="24"/>
        </w:rPr>
        <w:t xml:space="preserve"> </w:t>
      </w:r>
      <w:r w:rsidR="00EB6B83" w:rsidRPr="006F644E">
        <w:rPr>
          <w:rFonts w:ascii="Times New Roman" w:hAnsi="Times New Roman" w:cs="Times New Roman"/>
          <w:sz w:val="24"/>
          <w:szCs w:val="24"/>
        </w:rPr>
        <w:t xml:space="preserve">as susceptible. </w:t>
      </w:r>
      <w:r w:rsidR="0014390C" w:rsidRPr="006F644E">
        <w:rPr>
          <w:rFonts w:ascii="Times New Roman" w:hAnsi="Times New Roman" w:cs="Times New Roman"/>
          <w:sz w:val="24"/>
          <w:szCs w:val="24"/>
        </w:rPr>
        <w:t xml:space="preserve">The </w:t>
      </w:r>
      <w:r w:rsidR="0014390C" w:rsidRPr="00B00C43">
        <w:rPr>
          <w:rFonts w:ascii="Times New Roman" w:hAnsi="Times New Roman" w:cs="Times New Roman"/>
          <w:sz w:val="24"/>
          <w:szCs w:val="24"/>
          <w:rPrChange w:id="253" w:author="Christian Althaus" w:date="2017-01-03T16:32:00Z">
            <w:rPr>
              <w:rFonts w:ascii="Times New Roman" w:hAnsi="Times New Roman" w:cs="Times New Roman"/>
              <w:i/>
              <w:sz w:val="24"/>
              <w:szCs w:val="24"/>
            </w:rPr>
          </w:rPrChange>
        </w:rPr>
        <w:t>EC</w:t>
      </w:r>
      <w:r w:rsidR="0014390C" w:rsidRPr="00B00C43">
        <w:rPr>
          <w:rFonts w:ascii="Times New Roman" w:hAnsi="Times New Roman" w:cs="Times New Roman"/>
          <w:sz w:val="24"/>
          <w:szCs w:val="24"/>
          <w:vertAlign w:val="subscript"/>
          <w:rPrChange w:id="254" w:author="Christian Althaus" w:date="2017-01-03T16:32:00Z">
            <w:rPr>
              <w:rFonts w:ascii="Times New Roman" w:hAnsi="Times New Roman" w:cs="Times New Roman"/>
              <w:i/>
              <w:sz w:val="24"/>
              <w:szCs w:val="24"/>
              <w:vertAlign w:val="subscript"/>
            </w:rPr>
          </w:rPrChange>
        </w:rPr>
        <w:t>50</w:t>
      </w:r>
      <w:r w:rsidR="0014390C" w:rsidRPr="006F644E">
        <w:rPr>
          <w:rFonts w:ascii="Times New Roman" w:hAnsi="Times New Roman" w:cs="Times New Roman"/>
          <w:sz w:val="24"/>
          <w:szCs w:val="24"/>
        </w:rPr>
        <w:t xml:space="preserve"> values are read on a continuous scale, therefore nearly identical values around </w:t>
      </w:r>
      <w:r w:rsidR="00B91DFF">
        <w:rPr>
          <w:rFonts w:ascii="Times New Roman" w:hAnsi="Times New Roman" w:cs="Times New Roman"/>
          <w:sz w:val="24"/>
          <w:szCs w:val="24"/>
        </w:rPr>
        <w:t>a</w:t>
      </w:r>
      <w:r w:rsidR="00B91DFF" w:rsidRPr="006F644E">
        <w:rPr>
          <w:rFonts w:ascii="Times New Roman" w:hAnsi="Times New Roman" w:cs="Times New Roman"/>
          <w:sz w:val="24"/>
          <w:szCs w:val="24"/>
        </w:rPr>
        <w:t xml:space="preserve"> </w:t>
      </w:r>
      <w:r w:rsidR="00B91DFF">
        <w:rPr>
          <w:rFonts w:ascii="Times New Roman" w:hAnsi="Times New Roman" w:cs="Times New Roman"/>
          <w:sz w:val="24"/>
          <w:szCs w:val="24"/>
        </w:rPr>
        <w:t xml:space="preserve">resistance </w:t>
      </w:r>
      <w:r w:rsidR="0014390C" w:rsidRPr="006F644E">
        <w:rPr>
          <w:rFonts w:ascii="Times New Roman" w:hAnsi="Times New Roman" w:cs="Times New Roman"/>
          <w:sz w:val="24"/>
          <w:szCs w:val="24"/>
        </w:rPr>
        <w:t xml:space="preserve">breakpoint (e.g. </w:t>
      </w:r>
      <w:r w:rsidR="00B91DFF">
        <w:rPr>
          <w:rFonts w:ascii="Times New Roman" w:hAnsi="Times New Roman" w:cs="Times New Roman"/>
          <w:sz w:val="24"/>
          <w:szCs w:val="24"/>
        </w:rPr>
        <w:t>0.125</w:t>
      </w:r>
      <w:r w:rsidR="008A6928" w:rsidRPr="006F644E">
        <w:rPr>
          <w:rFonts w:ascii="Times New Roman" w:hAnsi="Times New Roman" w:cs="Times New Roman"/>
          <w:sz w:val="24"/>
          <w:szCs w:val="24"/>
        </w:rPr>
        <w:t xml:space="preserve"> and </w:t>
      </w:r>
      <w:r w:rsidR="00B91DFF">
        <w:rPr>
          <w:rFonts w:ascii="Times New Roman" w:hAnsi="Times New Roman" w:cs="Times New Roman"/>
          <w:sz w:val="24"/>
          <w:szCs w:val="24"/>
        </w:rPr>
        <w:t>0.126</w:t>
      </w:r>
      <w:r w:rsidR="008A6928" w:rsidRPr="006F644E">
        <w:rPr>
          <w:rFonts w:ascii="Times New Roman" w:hAnsi="Times New Roman" w:cs="Times New Roman"/>
          <w:sz w:val="24"/>
          <w:szCs w:val="24"/>
        </w:rPr>
        <w:t>) can result in categorical errors</w:t>
      </w:r>
      <w:r w:rsidR="0040408D" w:rsidRPr="006F644E">
        <w:rPr>
          <w:rFonts w:ascii="Times New Roman" w:hAnsi="Times New Roman" w:cs="Times New Roman"/>
          <w:sz w:val="24"/>
          <w:szCs w:val="24"/>
        </w:rPr>
        <w:t xml:space="preserve">. Sensitivity and specificity of the assay </w:t>
      </w:r>
      <w:r w:rsidR="0040408D" w:rsidRPr="006F644E">
        <w:rPr>
          <w:rFonts w:ascii="Times New Roman" w:hAnsi="Times New Roman" w:cs="Times New Roman"/>
          <w:sz w:val="24"/>
          <w:szCs w:val="24"/>
        </w:rPr>
        <w:lastRenderedPageBreak/>
        <w:t>were calculated as previously described</w:t>
      </w:r>
      <w:ins w:id="255" w:author="Unemo Magnus, USÖ Labmed länsklinik" w:date="2016-12-28T21:34:00Z">
        <w:r w:rsidR="008448FE">
          <w:rPr>
            <w:rFonts w:ascii="Times New Roman" w:hAnsi="Times New Roman" w:cs="Times New Roman"/>
            <w:sz w:val="24"/>
            <w:szCs w:val="24"/>
          </w:rPr>
          <w:t>,</w:t>
        </w:r>
      </w:ins>
      <w:r w:rsidR="009547EF" w:rsidRPr="006F644E">
        <w:rPr>
          <w:rFonts w:ascii="Times New Roman" w:hAnsi="Times New Roman" w:cs="Times New Roman"/>
          <w:sz w:val="24"/>
          <w:szCs w:val="24"/>
        </w:rPr>
        <w:fldChar w:fldCharType="begin"/>
      </w:r>
      <w:ins w:id="256" w:author="sunny" w:date="2017-01-04T19:24:00Z">
        <w:r w:rsidR="00610E07">
          <w:rPr>
            <w:rFonts w:ascii="Times New Roman" w:hAnsi="Times New Roman" w:cs="Times New Roman"/>
            <w:sz w:val="24"/>
            <w:szCs w:val="24"/>
          </w:rPr>
          <w:instrText xml:space="preserve"> ADDIN ZOTERO_ITEM CSL_CITATION {"citationID":"hJcoJUPM","properties":{"formattedCitation":"{\\rtf \\super 46\\nosupersub{}}","plainCitation":"46","dontUpdate":true},"citationItems":[{"id":511,"uris":["http://zotero.org/users/1321783/items/PKQZ8HFH"],"uri":["http://zotero.org/users/1321783/items/PKQZ8HFH"],"itemData":{"id":511,"type":"article-journal","title":"Understanding and using sensitivity, specificity and predictive values","container-title":"Indian Journal of Ophthalmology","page":"45-50","volume":"56","issue":"1","source":"PubMed Central","abstract":"In this article, we have discussed the basic knowledge to calculate sensitivity, specificity, positive predictive\nvalue and negative predictive value. We have discussed the advantage and limitations of these measures and\nhave provided how we should use these measures in our day-to-day clinical practice. We also have illustrated\nhow to calculate sensitivity and specificity while combining two tests and how to use these results for our\npatients in day-to-day practice.","ISSN":"0301-4738","note":"00189 \nPMID: 18158403\nPMCID: PMC2636062","journalAbbreviation":"Indian J Ophthalmol","author":[{"family":"Parikh","given":"Rajul"},{"family":"Mathai","given":"Annie"},{"family":"Parikh","given":"Shefali"},{"family":"Chandra Sekhar","given":"G"},{"family":"Thomas","given":"Ravi"}],"issued":{"date-parts":[["2008"]]},"PMID":"18158403","PMCID":"PMC2636062"}}],"schema":"https://github.com/citation-style-language/schema/raw/master/csl-citation.json"} </w:instrText>
        </w:r>
      </w:ins>
      <w:del w:id="257" w:author="sunny" w:date="2017-01-04T19:24:00Z">
        <w:r w:rsidR="00AC636B" w:rsidDel="00610E07">
          <w:rPr>
            <w:rFonts w:ascii="Times New Roman" w:hAnsi="Times New Roman" w:cs="Times New Roman"/>
            <w:sz w:val="24"/>
            <w:szCs w:val="24"/>
          </w:rPr>
          <w:delInstrText xml:space="preserve"> ADDIN ZOTERO_ITEM CSL_CITATION {"citationID":"hJcoJUPM","properties":{"formattedCitation":"{\\rtf \\super 46\\nosupersub{}}","plainCitation":"46"},"citationItems":[{"id":511,"uris":["http://zotero.org/users/1321783/items/PKQZ8HFH"],"uri":["http://zotero.org/users/1321783/items/PKQZ8HFH"],"itemData":{"id":511,"type":"article-journal","title":"Understanding and using sensitivity, specificity and predictive values","container-title":"Indian Journal of Ophthalmology","page":"45-50","volume":"56","issue":"1","source":"PubMed Central","abstract":"In this article, we have discussed the basic knowledge to calculate sensitivity, specificity, positive predictive\nvalue and negative predictive value. We have discussed the advantage and limitations of these measures and\nhave provided how we should use these measures in our day-to-day clinical practice. We also have illustrated\nhow to calculate sensitivity and specificity while combining two tests and how to use these results for our\npatients in day-to-day practice.","ISSN":"0301-4738","note":"00189 \nPMID: 18158403\nPMCID: PMC2636062","journalAbbreviation":"Indian J Ophthalmol","author":[{"family":"Parikh","given":"Rajul"},{"family":"Mathai","given":"Annie"},{"family":"Parikh","given":"Shefali"},{"family":"Chandra Sekhar","given":"G"},{"family":"Thomas","given":"Ravi"}],"issued":{"date-parts":[["2008"]]},"PMID":"18158403","PMCID":"PMC2636062"}}],"schema":"https://github.com/citation-style-language/schema/raw/master/csl-citation.json"} </w:delInstrText>
        </w:r>
      </w:del>
      <w:r w:rsidR="009547EF"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ins w:id="258" w:author="Unemo Magnus, USÖ Labmed länsklinik" w:date="2016-12-28T21:40:00Z">
        <w:r w:rsidR="00527A98">
          <w:rPr>
            <w:rFonts w:ascii="Times New Roman" w:hAnsi="Times New Roman" w:cs="Times New Roman"/>
            <w:sz w:val="24"/>
            <w:szCs w:val="24"/>
            <w:vertAlign w:val="superscript"/>
          </w:rPr>
          <w:t>8</w:t>
        </w:r>
      </w:ins>
      <w:del w:id="259" w:author="Unemo Magnus, USÖ Labmed länsklinik" w:date="2016-12-28T21:40:00Z">
        <w:r w:rsidR="00AC636B" w:rsidRPr="00AC636B" w:rsidDel="00527A98">
          <w:rPr>
            <w:rFonts w:ascii="Times New Roman" w:hAnsi="Times New Roman" w:cs="Times New Roman"/>
            <w:sz w:val="24"/>
            <w:szCs w:val="24"/>
            <w:vertAlign w:val="superscript"/>
          </w:rPr>
          <w:delText>6</w:delText>
        </w:r>
      </w:del>
      <w:r w:rsidR="009547EF" w:rsidRPr="006F644E">
        <w:rPr>
          <w:rFonts w:ascii="Times New Roman" w:hAnsi="Times New Roman" w:cs="Times New Roman"/>
          <w:sz w:val="24"/>
          <w:szCs w:val="24"/>
        </w:rPr>
        <w:fldChar w:fldCharType="end"/>
      </w:r>
      <w:del w:id="260" w:author="Unemo Magnus, USÖ Labmed länsklinik" w:date="2016-12-28T21:34:00Z">
        <w:r w:rsidR="009547EF" w:rsidDel="008448FE">
          <w:rPr>
            <w:rFonts w:ascii="Times New Roman" w:hAnsi="Times New Roman" w:cs="Times New Roman"/>
            <w:sz w:val="24"/>
            <w:szCs w:val="24"/>
          </w:rPr>
          <w:delText>,</w:delText>
        </w:r>
      </w:del>
      <w:r w:rsidR="009547EF">
        <w:rPr>
          <w:rFonts w:ascii="Times New Roman" w:hAnsi="Times New Roman" w:cs="Times New Roman"/>
          <w:sz w:val="24"/>
          <w:szCs w:val="24"/>
        </w:rPr>
        <w:t xml:space="preserve"> </w:t>
      </w:r>
      <w:r w:rsidR="0040408D" w:rsidRPr="006F644E">
        <w:rPr>
          <w:rFonts w:ascii="Times New Roman" w:hAnsi="Times New Roman" w:cs="Times New Roman"/>
          <w:sz w:val="24"/>
          <w:szCs w:val="24"/>
        </w:rPr>
        <w:t xml:space="preserve">for the resistant </w:t>
      </w:r>
      <w:ins w:id="261" w:author="Unemo Magnus, USÖ Labmed länsklinik" w:date="2016-12-28T21:34:00Z">
        <w:r w:rsidR="008448FE">
          <w:rPr>
            <w:rFonts w:ascii="Times New Roman" w:hAnsi="Times New Roman" w:cs="Times New Roman"/>
            <w:sz w:val="24"/>
            <w:szCs w:val="24"/>
          </w:rPr>
          <w:t xml:space="preserve">strains </w:t>
        </w:r>
      </w:ins>
      <w:r w:rsidR="0040408D" w:rsidRPr="006F644E">
        <w:rPr>
          <w:rFonts w:ascii="Times New Roman" w:hAnsi="Times New Roman" w:cs="Times New Roman"/>
          <w:sz w:val="24"/>
          <w:szCs w:val="24"/>
        </w:rPr>
        <w:t>(</w:t>
      </w:r>
      <w:r w:rsidR="009547EF">
        <w:rPr>
          <w:rFonts w:ascii="Times New Roman" w:hAnsi="Times New Roman" w:cs="Times New Roman"/>
          <w:sz w:val="24"/>
          <w:szCs w:val="24"/>
        </w:rPr>
        <w:t xml:space="preserve">true </w:t>
      </w:r>
      <w:r w:rsidR="0040408D" w:rsidRPr="006F644E">
        <w:rPr>
          <w:rFonts w:ascii="Times New Roman" w:hAnsi="Times New Roman" w:cs="Times New Roman"/>
          <w:sz w:val="24"/>
          <w:szCs w:val="24"/>
        </w:rPr>
        <w:t xml:space="preserve">positive </w:t>
      </w:r>
      <w:r w:rsidR="00ED0BF1">
        <w:rPr>
          <w:rFonts w:ascii="Times New Roman" w:hAnsi="Times New Roman" w:cs="Times New Roman"/>
          <w:sz w:val="24"/>
          <w:szCs w:val="24"/>
        </w:rPr>
        <w:t>samples</w:t>
      </w:r>
      <w:r w:rsidR="0040408D" w:rsidRPr="006F644E">
        <w:rPr>
          <w:rFonts w:ascii="Times New Roman" w:hAnsi="Times New Roman" w:cs="Times New Roman"/>
          <w:sz w:val="24"/>
          <w:szCs w:val="24"/>
        </w:rPr>
        <w:t>)</w:t>
      </w:r>
      <w:r w:rsidR="009547EF">
        <w:rPr>
          <w:rFonts w:ascii="Times New Roman" w:hAnsi="Times New Roman" w:cs="Times New Roman"/>
          <w:sz w:val="24"/>
          <w:szCs w:val="24"/>
        </w:rPr>
        <w:t>,</w:t>
      </w:r>
      <w:r w:rsidR="0040408D" w:rsidRPr="006F644E">
        <w:rPr>
          <w:rFonts w:ascii="Times New Roman" w:hAnsi="Times New Roman" w:cs="Times New Roman"/>
          <w:sz w:val="24"/>
          <w:szCs w:val="24"/>
        </w:rPr>
        <w:t xml:space="preserve"> </w:t>
      </w:r>
      <w:r w:rsidR="00ED0BF1">
        <w:rPr>
          <w:rFonts w:ascii="Times New Roman" w:hAnsi="Times New Roman" w:cs="Times New Roman"/>
          <w:sz w:val="24"/>
          <w:szCs w:val="24"/>
        </w:rPr>
        <w:t>intermedia</w:t>
      </w:r>
      <w:ins w:id="262" w:author="Unemo Magnus, USÖ Labmed länsklinik" w:date="2016-12-28T21:34:00Z">
        <w:r w:rsidR="008448FE">
          <w:rPr>
            <w:rFonts w:ascii="Times New Roman" w:hAnsi="Times New Roman" w:cs="Times New Roman"/>
            <w:sz w:val="24"/>
            <w:szCs w:val="24"/>
          </w:rPr>
          <w:t>te</w:t>
        </w:r>
      </w:ins>
      <w:del w:id="263" w:author="Unemo Magnus, USÖ Labmed länsklinik" w:date="2016-12-28T21:34:00Z">
        <w:r w:rsidR="00ED0BF1" w:rsidDel="008448FE">
          <w:rPr>
            <w:rFonts w:ascii="Times New Roman" w:hAnsi="Times New Roman" w:cs="Times New Roman"/>
            <w:sz w:val="24"/>
            <w:szCs w:val="24"/>
          </w:rPr>
          <w:delText>ry</w:delText>
        </w:r>
      </w:del>
      <w:r w:rsidR="00ED0BF1" w:rsidRPr="006F644E">
        <w:rPr>
          <w:rFonts w:ascii="Times New Roman" w:hAnsi="Times New Roman" w:cs="Times New Roman"/>
          <w:sz w:val="24"/>
          <w:szCs w:val="24"/>
        </w:rPr>
        <w:t xml:space="preserve"> </w:t>
      </w:r>
      <w:r w:rsidR="0040408D" w:rsidRPr="006F644E">
        <w:rPr>
          <w:rFonts w:ascii="Times New Roman" w:hAnsi="Times New Roman" w:cs="Times New Roman"/>
          <w:sz w:val="24"/>
          <w:szCs w:val="24"/>
        </w:rPr>
        <w:t xml:space="preserve">strains </w:t>
      </w:r>
      <w:r w:rsidR="00ED0BF1">
        <w:rPr>
          <w:rFonts w:ascii="Times New Roman" w:hAnsi="Times New Roman" w:cs="Times New Roman"/>
          <w:sz w:val="24"/>
          <w:szCs w:val="24"/>
        </w:rPr>
        <w:t>(</w:t>
      </w:r>
      <w:r w:rsidR="009547EF">
        <w:rPr>
          <w:rFonts w:ascii="Times New Roman" w:hAnsi="Times New Roman" w:cs="Times New Roman"/>
          <w:sz w:val="24"/>
          <w:szCs w:val="24"/>
        </w:rPr>
        <w:t xml:space="preserve">true </w:t>
      </w:r>
      <w:r w:rsidR="00ED0BF1">
        <w:rPr>
          <w:rFonts w:ascii="Times New Roman" w:hAnsi="Times New Roman" w:cs="Times New Roman"/>
          <w:sz w:val="24"/>
          <w:szCs w:val="24"/>
        </w:rPr>
        <w:t>positive samples) and susceptible</w:t>
      </w:r>
      <w:r w:rsidR="0040408D" w:rsidRPr="006F644E">
        <w:rPr>
          <w:rFonts w:ascii="Times New Roman" w:hAnsi="Times New Roman" w:cs="Times New Roman"/>
          <w:sz w:val="24"/>
          <w:szCs w:val="24"/>
        </w:rPr>
        <w:t xml:space="preserve"> strains</w:t>
      </w:r>
      <w:r w:rsidR="00ED0BF1">
        <w:rPr>
          <w:rFonts w:ascii="Times New Roman" w:hAnsi="Times New Roman" w:cs="Times New Roman"/>
          <w:sz w:val="24"/>
          <w:szCs w:val="24"/>
        </w:rPr>
        <w:t xml:space="preserve"> (</w:t>
      </w:r>
      <w:r w:rsidR="009547EF">
        <w:rPr>
          <w:rFonts w:ascii="Times New Roman" w:hAnsi="Times New Roman" w:cs="Times New Roman"/>
          <w:sz w:val="24"/>
          <w:szCs w:val="24"/>
        </w:rPr>
        <w:t xml:space="preserve">true </w:t>
      </w:r>
      <w:r w:rsidR="00ED0BF1">
        <w:rPr>
          <w:rFonts w:ascii="Times New Roman" w:hAnsi="Times New Roman" w:cs="Times New Roman"/>
          <w:sz w:val="24"/>
          <w:szCs w:val="24"/>
        </w:rPr>
        <w:t>negative samples)</w:t>
      </w:r>
      <w:r w:rsidR="00046D65">
        <w:rPr>
          <w:rFonts w:ascii="Times New Roman" w:hAnsi="Times New Roman" w:cs="Times New Roman"/>
          <w:sz w:val="24"/>
          <w:szCs w:val="24"/>
        </w:rPr>
        <w:t>.</w:t>
      </w:r>
      <w:r w:rsidR="00501686">
        <w:rPr>
          <w:rFonts w:ascii="Times New Roman" w:hAnsi="Times New Roman" w:cs="Times New Roman"/>
          <w:sz w:val="24"/>
          <w:szCs w:val="24"/>
        </w:rPr>
        <w:t xml:space="preserve"> </w:t>
      </w:r>
    </w:p>
    <w:p w14:paraId="23E2E2C8" w14:textId="77777777" w:rsidR="006F644E" w:rsidRDefault="006F644E" w:rsidP="003F390D">
      <w:pPr>
        <w:spacing w:after="0" w:line="480" w:lineRule="auto"/>
        <w:jc w:val="both"/>
        <w:rPr>
          <w:rFonts w:ascii="Times New Roman" w:hAnsi="Times New Roman" w:cs="Times New Roman"/>
          <w:b/>
          <w:sz w:val="24"/>
          <w:szCs w:val="24"/>
        </w:rPr>
      </w:pPr>
    </w:p>
    <w:p w14:paraId="259588CA" w14:textId="4A50592A" w:rsidR="006D4EF1" w:rsidRPr="006F644E" w:rsidRDefault="006F644E" w:rsidP="003F390D">
      <w:pPr>
        <w:spacing w:after="0" w:line="480" w:lineRule="auto"/>
        <w:jc w:val="both"/>
        <w:rPr>
          <w:rFonts w:ascii="Times New Roman" w:hAnsi="Times New Roman" w:cs="Times New Roman"/>
          <w:b/>
          <w:sz w:val="24"/>
          <w:szCs w:val="24"/>
        </w:rPr>
      </w:pPr>
      <w:r w:rsidRPr="006F644E">
        <w:rPr>
          <w:rFonts w:ascii="Times New Roman" w:hAnsi="Times New Roman" w:cs="Times New Roman"/>
          <w:b/>
          <w:sz w:val="24"/>
          <w:szCs w:val="24"/>
        </w:rPr>
        <w:t>Results</w:t>
      </w:r>
    </w:p>
    <w:p w14:paraId="0EE2007B" w14:textId="303BA4E2" w:rsidR="003B02B6" w:rsidRPr="00AB7E40" w:rsidRDefault="003B02B6" w:rsidP="00AB7E40">
      <w:pPr>
        <w:spacing w:after="0" w:line="480" w:lineRule="auto"/>
        <w:jc w:val="both"/>
        <w:rPr>
          <w:rFonts w:ascii="Times New Roman" w:hAnsi="Times New Roman" w:cs="Times New Roman"/>
          <w:b/>
          <w:i/>
          <w:sz w:val="24"/>
          <w:szCs w:val="24"/>
        </w:rPr>
      </w:pPr>
      <w:r w:rsidRPr="00AB7E40">
        <w:rPr>
          <w:rFonts w:ascii="Times New Roman" w:hAnsi="Times New Roman" w:cs="Times New Roman"/>
          <w:b/>
          <w:i/>
          <w:sz w:val="24"/>
          <w:szCs w:val="24"/>
        </w:rPr>
        <w:t>Dose</w:t>
      </w:r>
      <w:r w:rsidR="009D6496">
        <w:rPr>
          <w:rFonts w:ascii="Times New Roman" w:hAnsi="Times New Roman" w:cs="Times New Roman"/>
          <w:b/>
          <w:i/>
          <w:sz w:val="24"/>
          <w:szCs w:val="24"/>
        </w:rPr>
        <w:t>-</w:t>
      </w:r>
      <w:r w:rsidRPr="00AB7E40">
        <w:rPr>
          <w:rFonts w:ascii="Times New Roman" w:hAnsi="Times New Roman" w:cs="Times New Roman"/>
          <w:b/>
          <w:i/>
          <w:sz w:val="24"/>
          <w:szCs w:val="24"/>
        </w:rPr>
        <w:t>response modelling</w:t>
      </w:r>
    </w:p>
    <w:p w14:paraId="15C47D2F" w14:textId="0D97FA0C" w:rsidR="00713FB2" w:rsidRDefault="00B83156" w:rsidP="00AB7E4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B91DFF">
        <w:rPr>
          <w:rFonts w:ascii="Times New Roman" w:hAnsi="Times New Roman" w:cs="Times New Roman"/>
          <w:sz w:val="24"/>
          <w:szCs w:val="24"/>
        </w:rPr>
        <w:t xml:space="preserve">2008 WHO reference strains </w:t>
      </w:r>
      <w:r w:rsidR="00B91DFF" w:rsidRPr="00AB7E40">
        <w:rPr>
          <w:rFonts w:ascii="Times New Roman" w:hAnsi="Times New Roman" w:cs="Times New Roman"/>
          <w:sz w:val="24"/>
          <w:szCs w:val="24"/>
        </w:rPr>
        <w:t xml:space="preserve">(n=8) </w:t>
      </w:r>
      <w:r w:rsidRPr="006F644E">
        <w:rPr>
          <w:rFonts w:ascii="Times New Roman" w:hAnsi="Times New Roman" w:cs="Times New Roman"/>
          <w:sz w:val="24"/>
          <w:szCs w:val="24"/>
        </w:rPr>
        <w:t xml:space="preserve">were exposed to </w:t>
      </w:r>
      <w:r w:rsidR="00B91DFF">
        <w:rPr>
          <w:rFonts w:ascii="Times New Roman" w:hAnsi="Times New Roman" w:cs="Times New Roman"/>
          <w:sz w:val="24"/>
          <w:szCs w:val="24"/>
        </w:rPr>
        <w:t>ceftriaxone, cefixime</w:t>
      </w:r>
      <w:r w:rsidR="00B91DFF" w:rsidRPr="002E07DB">
        <w:rPr>
          <w:rFonts w:ascii="Times New Roman" w:hAnsi="Times New Roman" w:cs="Times New Roman"/>
          <w:sz w:val="24"/>
          <w:szCs w:val="24"/>
        </w:rPr>
        <w:t xml:space="preserve">, </w:t>
      </w:r>
      <w:r w:rsidR="00B91DFF">
        <w:rPr>
          <w:rFonts w:ascii="Times New Roman" w:hAnsi="Times New Roman" w:cs="Times New Roman"/>
          <w:sz w:val="24"/>
          <w:szCs w:val="24"/>
        </w:rPr>
        <w:t>a</w:t>
      </w:r>
      <w:r w:rsidR="00B91DFF" w:rsidRPr="002E07DB">
        <w:rPr>
          <w:rFonts w:ascii="Times New Roman" w:hAnsi="Times New Roman" w:cs="Times New Roman"/>
          <w:sz w:val="24"/>
          <w:szCs w:val="24"/>
        </w:rPr>
        <w:t>zithromycin, spectinomycin</w:t>
      </w:r>
      <w:r w:rsidR="00B91DFF">
        <w:rPr>
          <w:rFonts w:ascii="Times New Roman" w:hAnsi="Times New Roman" w:cs="Times New Roman"/>
          <w:sz w:val="24"/>
          <w:szCs w:val="24"/>
        </w:rPr>
        <w:t>,</w:t>
      </w:r>
      <w:r w:rsidR="00B91DFF" w:rsidRPr="002E07DB">
        <w:rPr>
          <w:rFonts w:ascii="Times New Roman" w:hAnsi="Times New Roman" w:cs="Times New Roman"/>
          <w:sz w:val="24"/>
          <w:szCs w:val="24"/>
        </w:rPr>
        <w:t xml:space="preserve"> cipr</w:t>
      </w:r>
      <w:r w:rsidR="00B91DFF">
        <w:rPr>
          <w:rFonts w:ascii="Times New Roman" w:hAnsi="Times New Roman" w:cs="Times New Roman"/>
          <w:sz w:val="24"/>
          <w:szCs w:val="24"/>
        </w:rPr>
        <w:t xml:space="preserve">ofloxacin, </w:t>
      </w:r>
      <w:r w:rsidR="00B91DFF" w:rsidRPr="002E07DB">
        <w:rPr>
          <w:rFonts w:ascii="Times New Roman" w:hAnsi="Times New Roman" w:cs="Times New Roman"/>
          <w:sz w:val="24"/>
          <w:szCs w:val="24"/>
        </w:rPr>
        <w:t>gentamicin, tetracycline, and penicillin G</w:t>
      </w:r>
      <w:r w:rsidR="00B91DFF" w:rsidRPr="006F644E" w:rsidDel="00B91DFF">
        <w:rPr>
          <w:rFonts w:ascii="Times New Roman" w:hAnsi="Times New Roman" w:cs="Times New Roman"/>
          <w:sz w:val="24"/>
          <w:szCs w:val="24"/>
        </w:rPr>
        <w:t xml:space="preserve"> </w:t>
      </w:r>
      <w:r w:rsidRPr="006F644E">
        <w:rPr>
          <w:rFonts w:ascii="Times New Roman" w:hAnsi="Times New Roman" w:cs="Times New Roman"/>
          <w:sz w:val="24"/>
          <w:szCs w:val="24"/>
        </w:rPr>
        <w:t xml:space="preserve">for a time course </w:t>
      </w:r>
      <w:r w:rsidR="00B91DFF">
        <w:rPr>
          <w:rFonts w:ascii="Times New Roman" w:hAnsi="Times New Roman" w:cs="Times New Roman"/>
          <w:sz w:val="24"/>
          <w:szCs w:val="24"/>
        </w:rPr>
        <w:t>from</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0</w:t>
      </w:r>
      <w:r w:rsidR="00B91DFF">
        <w:rPr>
          <w:rFonts w:ascii="Times New Roman" w:hAnsi="Times New Roman" w:cs="Times New Roman"/>
          <w:sz w:val="24"/>
          <w:szCs w:val="24"/>
        </w:rPr>
        <w:t xml:space="preserve"> to </w:t>
      </w:r>
      <w:r w:rsidRPr="006F644E">
        <w:rPr>
          <w:rFonts w:ascii="Times New Roman" w:hAnsi="Times New Roman" w:cs="Times New Roman"/>
          <w:sz w:val="24"/>
          <w:szCs w:val="24"/>
        </w:rPr>
        <w:t>15 hours (Figure S1). After six hours</w:t>
      </w:r>
      <w:r w:rsidR="00B91DFF">
        <w:rPr>
          <w:rFonts w:ascii="Times New Roman" w:hAnsi="Times New Roman" w:cs="Times New Roman"/>
          <w:sz w:val="24"/>
          <w:szCs w:val="24"/>
        </w:rPr>
        <w:t>,</w:t>
      </w:r>
      <w:r w:rsidRPr="006F644E">
        <w:rPr>
          <w:rFonts w:ascii="Times New Roman" w:hAnsi="Times New Roman" w:cs="Times New Roman"/>
          <w:sz w:val="24"/>
          <w:szCs w:val="24"/>
        </w:rPr>
        <w:t xml:space="preserve"> the difference between dead and viable </w:t>
      </w:r>
      <w:r w:rsidR="00B91DFF">
        <w:rPr>
          <w:rFonts w:ascii="Times New Roman" w:hAnsi="Times New Roman" w:cs="Times New Roman"/>
          <w:sz w:val="24"/>
          <w:szCs w:val="24"/>
        </w:rPr>
        <w:t>gonococcal cells</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was </w:t>
      </w:r>
      <w:r w:rsidR="00B91DFF">
        <w:rPr>
          <w:rFonts w:ascii="Times New Roman" w:hAnsi="Times New Roman" w:cs="Times New Roman"/>
          <w:sz w:val="24"/>
          <w:szCs w:val="24"/>
        </w:rPr>
        <w:t xml:space="preserve">sufficiently </w:t>
      </w:r>
      <w:r w:rsidRPr="006F644E">
        <w:rPr>
          <w:rFonts w:ascii="Times New Roman" w:hAnsi="Times New Roman" w:cs="Times New Roman"/>
          <w:sz w:val="24"/>
          <w:szCs w:val="24"/>
        </w:rPr>
        <w:t xml:space="preserve">pronounced to fit dose-response curves to the data. For </w:t>
      </w:r>
      <w:r w:rsidR="00B91DFF">
        <w:rPr>
          <w:rFonts w:ascii="Times New Roman" w:hAnsi="Times New Roman" w:cs="Times New Roman"/>
          <w:sz w:val="24"/>
          <w:szCs w:val="24"/>
        </w:rPr>
        <w:t>this</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endpoint of six hours</w:t>
      </w:r>
      <w:r w:rsidR="00B91DFF">
        <w:rPr>
          <w:rFonts w:ascii="Times New Roman" w:hAnsi="Times New Roman" w:cs="Times New Roman"/>
          <w:sz w:val="24"/>
          <w:szCs w:val="24"/>
        </w:rPr>
        <w:t>,</w:t>
      </w:r>
      <w:r w:rsidRPr="006F644E">
        <w:rPr>
          <w:rFonts w:ascii="Times New Roman" w:hAnsi="Times New Roman" w:cs="Times New Roman"/>
          <w:sz w:val="24"/>
          <w:szCs w:val="24"/>
        </w:rPr>
        <w:t xml:space="preserve"> the coefficient of variation was calculated for the </w:t>
      </w:r>
      <w:r w:rsidRPr="00B00C43">
        <w:rPr>
          <w:rFonts w:ascii="Times New Roman" w:hAnsi="Times New Roman" w:cs="Times New Roman"/>
          <w:sz w:val="24"/>
          <w:szCs w:val="24"/>
          <w:rPrChange w:id="264" w:author="Christian Althaus" w:date="2017-01-03T16:34:00Z">
            <w:rPr>
              <w:rFonts w:ascii="Times New Roman" w:hAnsi="Times New Roman" w:cs="Times New Roman"/>
              <w:i/>
              <w:sz w:val="24"/>
              <w:szCs w:val="24"/>
            </w:rPr>
          </w:rPrChange>
        </w:rPr>
        <w:t>EC</w:t>
      </w:r>
      <w:r w:rsidRPr="00B00C43">
        <w:rPr>
          <w:rFonts w:ascii="Times New Roman" w:hAnsi="Times New Roman" w:cs="Times New Roman"/>
          <w:sz w:val="24"/>
          <w:szCs w:val="24"/>
          <w:vertAlign w:val="subscript"/>
          <w:rPrChange w:id="265" w:author="Christian Althaus" w:date="2017-01-03T16:34:00Z">
            <w:rPr>
              <w:rFonts w:ascii="Times New Roman" w:hAnsi="Times New Roman" w:cs="Times New Roman"/>
              <w:i/>
              <w:sz w:val="24"/>
              <w:szCs w:val="24"/>
              <w:vertAlign w:val="subscript"/>
            </w:rPr>
          </w:rPrChange>
        </w:rPr>
        <w:t>50</w:t>
      </w:r>
      <w:r w:rsidRPr="006F644E">
        <w:rPr>
          <w:rFonts w:ascii="Times New Roman" w:hAnsi="Times New Roman" w:cs="Times New Roman"/>
          <w:sz w:val="24"/>
          <w:szCs w:val="24"/>
        </w:rPr>
        <w:t xml:space="preserve"> of three independent experiments</w:t>
      </w:r>
      <w:r w:rsidR="00546FA9">
        <w:rPr>
          <w:rFonts w:ascii="Times New Roman" w:hAnsi="Times New Roman" w:cs="Times New Roman"/>
          <w:sz w:val="24"/>
          <w:szCs w:val="24"/>
        </w:rPr>
        <w:t xml:space="preserve">. </w:t>
      </w:r>
      <w:r w:rsidRPr="006F644E">
        <w:rPr>
          <w:rFonts w:ascii="Times New Roman" w:hAnsi="Times New Roman" w:cs="Times New Roman"/>
          <w:sz w:val="24"/>
          <w:szCs w:val="24"/>
        </w:rPr>
        <w:t>The coefficient of variation</w:t>
      </w:r>
      <w:r w:rsidR="00D601FA">
        <w:rPr>
          <w:rFonts w:ascii="Times New Roman" w:hAnsi="Times New Roman" w:cs="Times New Roman"/>
          <w:sz w:val="24"/>
          <w:szCs w:val="24"/>
        </w:rPr>
        <w:t xml:space="preserve"> (CV)</w:t>
      </w:r>
      <w:r w:rsidRPr="006F644E">
        <w:rPr>
          <w:rFonts w:ascii="Times New Roman" w:hAnsi="Times New Roman" w:cs="Times New Roman"/>
          <w:sz w:val="24"/>
          <w:szCs w:val="24"/>
        </w:rPr>
        <w:t xml:space="preserve"> ranged </w:t>
      </w:r>
      <w:r w:rsidR="00B91DFF">
        <w:rPr>
          <w:rFonts w:ascii="Times New Roman" w:hAnsi="Times New Roman" w:cs="Times New Roman"/>
          <w:sz w:val="24"/>
          <w:szCs w:val="24"/>
        </w:rPr>
        <w:t>from</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1.</w:t>
      </w:r>
      <w:r w:rsidR="00D601FA">
        <w:rPr>
          <w:rFonts w:ascii="Times New Roman" w:hAnsi="Times New Roman" w:cs="Times New Roman"/>
          <w:sz w:val="24"/>
          <w:szCs w:val="24"/>
        </w:rPr>
        <w:t>7</w:t>
      </w:r>
      <w:r w:rsidRPr="006F644E">
        <w:rPr>
          <w:rFonts w:ascii="Times New Roman" w:hAnsi="Times New Roman" w:cs="Times New Roman"/>
          <w:sz w:val="24"/>
          <w:szCs w:val="24"/>
        </w:rPr>
        <w:t>%</w:t>
      </w:r>
      <w:r w:rsidR="00B91DFF">
        <w:rPr>
          <w:rFonts w:ascii="Times New Roman" w:hAnsi="Times New Roman" w:cs="Times New Roman"/>
          <w:sz w:val="24"/>
          <w:szCs w:val="24"/>
        </w:rPr>
        <w:t xml:space="preserve"> to </w:t>
      </w:r>
      <w:r w:rsidRPr="006F644E">
        <w:rPr>
          <w:rFonts w:ascii="Times New Roman" w:hAnsi="Times New Roman" w:cs="Times New Roman"/>
          <w:sz w:val="24"/>
          <w:szCs w:val="24"/>
        </w:rPr>
        <w:t>10</w:t>
      </w:r>
      <w:r w:rsidR="00D601FA">
        <w:rPr>
          <w:rFonts w:ascii="Times New Roman" w:hAnsi="Times New Roman" w:cs="Times New Roman"/>
          <w:sz w:val="24"/>
          <w:szCs w:val="24"/>
        </w:rPr>
        <w:t>0</w:t>
      </w:r>
      <w:r w:rsidRPr="006F644E">
        <w:rPr>
          <w:rFonts w:ascii="Times New Roman" w:hAnsi="Times New Roman" w:cs="Times New Roman"/>
          <w:sz w:val="24"/>
          <w:szCs w:val="24"/>
        </w:rPr>
        <w:t xml:space="preserve">%, the </w:t>
      </w:r>
      <w:r w:rsidR="00D601FA">
        <w:rPr>
          <w:rFonts w:ascii="Times New Roman" w:hAnsi="Times New Roman" w:cs="Times New Roman"/>
          <w:sz w:val="24"/>
          <w:szCs w:val="24"/>
        </w:rPr>
        <w:t>intra-assay CV</w:t>
      </w:r>
      <w:r w:rsidRPr="006F644E">
        <w:rPr>
          <w:rFonts w:ascii="Times New Roman" w:hAnsi="Times New Roman" w:cs="Times New Roman"/>
          <w:sz w:val="24"/>
          <w:szCs w:val="24"/>
        </w:rPr>
        <w:t xml:space="preserve"> </w:t>
      </w:r>
      <w:r w:rsidR="00D601FA">
        <w:rPr>
          <w:rFonts w:ascii="Times New Roman" w:hAnsi="Times New Roman" w:cs="Times New Roman"/>
          <w:sz w:val="24"/>
          <w:szCs w:val="24"/>
        </w:rPr>
        <w:t>was 28</w:t>
      </w:r>
      <w:r w:rsidRPr="006F644E">
        <w:rPr>
          <w:rFonts w:ascii="Times New Roman" w:hAnsi="Times New Roman" w:cs="Times New Roman"/>
          <w:sz w:val="24"/>
          <w:szCs w:val="24"/>
        </w:rPr>
        <w:t>%</w:t>
      </w:r>
      <w:r w:rsidR="00D601FA">
        <w:rPr>
          <w:rFonts w:ascii="Times New Roman" w:hAnsi="Times New Roman" w:cs="Times New Roman"/>
          <w:sz w:val="24"/>
          <w:szCs w:val="24"/>
        </w:rPr>
        <w:t xml:space="preserve"> (n=64)</w:t>
      </w:r>
      <w:r w:rsidR="00546FA9">
        <w:rPr>
          <w:rFonts w:ascii="Times New Roman" w:hAnsi="Times New Roman" w:cs="Times New Roman"/>
          <w:sz w:val="24"/>
          <w:szCs w:val="24"/>
        </w:rPr>
        <w:t xml:space="preserve"> </w:t>
      </w:r>
      <w:r w:rsidR="00546FA9" w:rsidRPr="006F644E">
        <w:rPr>
          <w:rFonts w:ascii="Times New Roman" w:hAnsi="Times New Roman" w:cs="Times New Roman"/>
          <w:sz w:val="24"/>
          <w:szCs w:val="24"/>
        </w:rPr>
        <w:t>(Figure S2)</w:t>
      </w:r>
      <w:r w:rsidRPr="006F644E">
        <w:rPr>
          <w:rFonts w:ascii="Times New Roman" w:hAnsi="Times New Roman" w:cs="Times New Roman"/>
          <w:sz w:val="24"/>
          <w:szCs w:val="24"/>
        </w:rPr>
        <w:t>.</w:t>
      </w:r>
      <w:r w:rsidR="00546FA9">
        <w:rPr>
          <w:rFonts w:ascii="Times New Roman" w:hAnsi="Times New Roman" w:cs="Times New Roman"/>
          <w:sz w:val="24"/>
          <w:szCs w:val="24"/>
        </w:rPr>
        <w:t xml:space="preserve"> </w:t>
      </w:r>
      <w:r w:rsidR="006A76CB">
        <w:rPr>
          <w:rFonts w:ascii="Times New Roman" w:hAnsi="Times New Roman" w:cs="Times New Roman"/>
          <w:sz w:val="24"/>
          <w:szCs w:val="24"/>
        </w:rPr>
        <w:t xml:space="preserve"> </w:t>
      </w:r>
      <w:r w:rsidR="00CF7908">
        <w:rPr>
          <w:rFonts w:ascii="Times New Roman" w:hAnsi="Times New Roman" w:cs="Times New Roman"/>
          <w:sz w:val="24"/>
          <w:szCs w:val="24"/>
        </w:rPr>
        <w:t>D</w:t>
      </w:r>
      <w:r w:rsidR="003966B9">
        <w:rPr>
          <w:rFonts w:ascii="Times New Roman" w:hAnsi="Times New Roman" w:cs="Times New Roman"/>
          <w:sz w:val="24"/>
          <w:szCs w:val="24"/>
        </w:rPr>
        <w:t xml:space="preserve">ose-response </w:t>
      </w:r>
      <w:r w:rsidR="00664BEB" w:rsidRPr="006F644E">
        <w:rPr>
          <w:rFonts w:ascii="Times New Roman" w:hAnsi="Times New Roman" w:cs="Times New Roman"/>
          <w:sz w:val="24"/>
          <w:szCs w:val="24"/>
        </w:rPr>
        <w:t>curves were</w:t>
      </w:r>
      <w:r w:rsidR="00CF7908">
        <w:rPr>
          <w:rFonts w:ascii="Times New Roman" w:hAnsi="Times New Roman" w:cs="Times New Roman"/>
          <w:sz w:val="24"/>
          <w:szCs w:val="24"/>
        </w:rPr>
        <w:t xml:space="preserve"> gradually</w:t>
      </w:r>
      <w:r w:rsidR="00664BEB" w:rsidRPr="006F644E">
        <w:rPr>
          <w:rFonts w:ascii="Times New Roman" w:hAnsi="Times New Roman" w:cs="Times New Roman"/>
          <w:sz w:val="24"/>
          <w:szCs w:val="24"/>
        </w:rPr>
        <w:t xml:space="preserve"> shifted towards higher concentrations, indicating </w:t>
      </w:r>
      <w:r w:rsidR="009547EF">
        <w:rPr>
          <w:rFonts w:ascii="Times New Roman" w:hAnsi="Times New Roman" w:cs="Times New Roman"/>
          <w:sz w:val="24"/>
          <w:szCs w:val="24"/>
        </w:rPr>
        <w:t>increased</w:t>
      </w:r>
      <w:r w:rsidR="009547EF" w:rsidRPr="006F644E">
        <w:rPr>
          <w:rFonts w:ascii="Times New Roman" w:hAnsi="Times New Roman" w:cs="Times New Roman"/>
          <w:sz w:val="24"/>
          <w:szCs w:val="24"/>
        </w:rPr>
        <w:t xml:space="preserve"> </w:t>
      </w:r>
      <w:r w:rsidR="00664BEB" w:rsidRPr="006F644E">
        <w:rPr>
          <w:rFonts w:ascii="Times New Roman" w:hAnsi="Times New Roman" w:cs="Times New Roman"/>
          <w:sz w:val="24"/>
          <w:szCs w:val="24"/>
        </w:rPr>
        <w:t>potency</w:t>
      </w:r>
      <w:r w:rsidR="005172E2">
        <w:rPr>
          <w:rFonts w:ascii="Times New Roman" w:hAnsi="Times New Roman" w:cs="Times New Roman"/>
          <w:sz w:val="24"/>
          <w:szCs w:val="24"/>
        </w:rPr>
        <w:t xml:space="preserve"> of the antimicrobials</w:t>
      </w:r>
      <w:r w:rsidR="00CF7908">
        <w:rPr>
          <w:rFonts w:ascii="Times New Roman" w:hAnsi="Times New Roman" w:cs="Times New Roman"/>
          <w:sz w:val="24"/>
          <w:szCs w:val="24"/>
        </w:rPr>
        <w:t xml:space="preserve"> in the intermedia</w:t>
      </w:r>
      <w:ins w:id="266" w:author="Unemo Magnus, USÖ Labmed länsklinik" w:date="2016-12-28T21:35:00Z">
        <w:r w:rsidR="008448FE">
          <w:rPr>
            <w:rFonts w:ascii="Times New Roman" w:hAnsi="Times New Roman" w:cs="Times New Roman"/>
            <w:sz w:val="24"/>
            <w:szCs w:val="24"/>
          </w:rPr>
          <w:t>te</w:t>
        </w:r>
      </w:ins>
      <w:del w:id="267" w:author="Unemo Magnus, USÖ Labmed länsklinik" w:date="2016-12-28T21:35:00Z">
        <w:r w:rsidR="00CF7908" w:rsidDel="008448FE">
          <w:rPr>
            <w:rFonts w:ascii="Times New Roman" w:hAnsi="Times New Roman" w:cs="Times New Roman"/>
            <w:sz w:val="24"/>
            <w:szCs w:val="24"/>
          </w:rPr>
          <w:delText>ry</w:delText>
        </w:r>
      </w:del>
      <w:r w:rsidR="00CF7908">
        <w:rPr>
          <w:rFonts w:ascii="Times New Roman" w:hAnsi="Times New Roman" w:cs="Times New Roman"/>
          <w:sz w:val="24"/>
          <w:szCs w:val="24"/>
        </w:rPr>
        <w:t xml:space="preserve"> resistant and resistant strains compared to susceptible strains</w:t>
      </w:r>
      <w:r w:rsidR="00482711">
        <w:rPr>
          <w:rFonts w:ascii="Times New Roman" w:hAnsi="Times New Roman" w:cs="Times New Roman"/>
          <w:sz w:val="24"/>
          <w:szCs w:val="24"/>
        </w:rPr>
        <w:t xml:space="preserve"> (Figure 1)</w:t>
      </w:r>
      <w:r w:rsidR="00664BEB" w:rsidRPr="006F644E">
        <w:rPr>
          <w:rFonts w:ascii="Times New Roman" w:hAnsi="Times New Roman" w:cs="Times New Roman"/>
          <w:sz w:val="24"/>
          <w:szCs w:val="24"/>
        </w:rPr>
        <w:t xml:space="preserve">. </w:t>
      </w:r>
      <w:r w:rsidR="000F4105">
        <w:rPr>
          <w:rFonts w:ascii="Times New Roman" w:hAnsi="Times New Roman" w:cs="Times New Roman"/>
          <w:sz w:val="24"/>
          <w:szCs w:val="24"/>
        </w:rPr>
        <w:t>There was a clear separation of susceptible and resistant strains for ciprofloxacin and spectinomycin. For the β-lactam</w:t>
      </w:r>
      <w:ins w:id="268" w:author="Unemo Magnus, USÖ Labmed länsklinik" w:date="2016-12-29T17:20:00Z">
        <w:r w:rsidR="00CC4D73">
          <w:rPr>
            <w:rFonts w:ascii="Times New Roman" w:hAnsi="Times New Roman" w:cs="Times New Roman"/>
            <w:sz w:val="24"/>
            <w:szCs w:val="24"/>
          </w:rPr>
          <w:t xml:space="preserve"> antimicrobial</w:t>
        </w:r>
      </w:ins>
      <w:r w:rsidR="000F4105">
        <w:rPr>
          <w:rFonts w:ascii="Times New Roman" w:hAnsi="Times New Roman" w:cs="Times New Roman"/>
          <w:sz w:val="24"/>
          <w:szCs w:val="24"/>
        </w:rPr>
        <w:t xml:space="preserve">s ceftriaxone, cefixime and penicillin G the </w:t>
      </w:r>
      <w:r w:rsidR="00713FB2">
        <w:rPr>
          <w:rFonts w:ascii="Times New Roman" w:hAnsi="Times New Roman" w:cs="Times New Roman"/>
          <w:sz w:val="24"/>
          <w:szCs w:val="24"/>
        </w:rPr>
        <w:t>H</w:t>
      </w:r>
      <w:r w:rsidR="000F4105">
        <w:rPr>
          <w:rFonts w:ascii="Times New Roman" w:hAnsi="Times New Roman" w:cs="Times New Roman"/>
          <w:sz w:val="24"/>
          <w:szCs w:val="24"/>
        </w:rPr>
        <w:t xml:space="preserve">ill coefficients (slopes) were more heterogeneous than for the other samples. </w:t>
      </w:r>
      <w:r w:rsidR="000F4105" w:rsidRPr="006F644E">
        <w:rPr>
          <w:rFonts w:ascii="Times New Roman" w:hAnsi="Times New Roman" w:cs="Times New Roman"/>
          <w:sz w:val="24"/>
          <w:szCs w:val="24"/>
        </w:rPr>
        <w:t>The mean</w:t>
      </w:r>
      <w:r w:rsidR="00BE265A">
        <w:rPr>
          <w:rFonts w:ascii="Times New Roman" w:hAnsi="Times New Roman" w:cs="Times New Roman"/>
          <w:sz w:val="24"/>
          <w:szCs w:val="24"/>
        </w:rPr>
        <w:t xml:space="preserve"> </w:t>
      </w:r>
      <w:r w:rsidR="000F4105" w:rsidRPr="006F644E">
        <w:rPr>
          <w:rFonts w:ascii="Times New Roman" w:hAnsi="Times New Roman" w:cs="Times New Roman"/>
          <w:sz w:val="24"/>
          <w:szCs w:val="24"/>
        </w:rPr>
        <w:t>of this parameter gradually increased from ceftriaxone (1.8</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1.7</w:t>
      </w:r>
      <w:r w:rsidR="000F4105" w:rsidRPr="006F644E">
        <w:rPr>
          <w:rFonts w:ascii="Times New Roman" w:hAnsi="Times New Roman" w:cs="Times New Roman"/>
          <w:sz w:val="24"/>
          <w:szCs w:val="24"/>
        </w:rPr>
        <w:t>) to cefixime (2</w:t>
      </w:r>
      <w:r w:rsidR="00BE265A">
        <w:rPr>
          <w:rFonts w:ascii="Times New Roman" w:hAnsi="Times New Roman" w:cs="Times New Roman"/>
          <w:sz w:val="24"/>
          <w:szCs w:val="24"/>
        </w:rPr>
        <w:t xml:space="preserve"> ± </w:t>
      </w:r>
      <w:r w:rsidR="0028626B">
        <w:rPr>
          <w:rFonts w:ascii="Times New Roman" w:hAnsi="Times New Roman" w:cs="Times New Roman"/>
          <w:sz w:val="24"/>
          <w:szCs w:val="24"/>
        </w:rPr>
        <w:t>1.9</w:t>
      </w:r>
      <w:r w:rsidR="000F4105" w:rsidRPr="006F644E">
        <w:rPr>
          <w:rFonts w:ascii="Times New Roman" w:hAnsi="Times New Roman" w:cs="Times New Roman"/>
          <w:sz w:val="24"/>
          <w:szCs w:val="24"/>
        </w:rPr>
        <w:t>), tetracycline (2.1</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0.87</w:t>
      </w:r>
      <w:r w:rsidR="000F4105" w:rsidRPr="006F644E">
        <w:rPr>
          <w:rFonts w:ascii="Times New Roman" w:hAnsi="Times New Roman" w:cs="Times New Roman"/>
          <w:sz w:val="24"/>
          <w:szCs w:val="24"/>
        </w:rPr>
        <w:t>), penicillin G (2.</w:t>
      </w:r>
      <w:r w:rsidR="00713FB2">
        <w:rPr>
          <w:rFonts w:ascii="Times New Roman" w:hAnsi="Times New Roman" w:cs="Times New Roman"/>
          <w:sz w:val="24"/>
          <w:szCs w:val="24"/>
        </w:rPr>
        <w:t>4</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1.6</w:t>
      </w:r>
      <w:r w:rsidR="000F4105" w:rsidRPr="006F644E">
        <w:rPr>
          <w:rFonts w:ascii="Times New Roman" w:hAnsi="Times New Roman" w:cs="Times New Roman"/>
          <w:sz w:val="24"/>
          <w:szCs w:val="24"/>
        </w:rPr>
        <w:t>), azithromycin (2.</w:t>
      </w:r>
      <w:r w:rsidR="00713FB2">
        <w:rPr>
          <w:rFonts w:ascii="Times New Roman" w:hAnsi="Times New Roman" w:cs="Times New Roman"/>
          <w:sz w:val="24"/>
          <w:szCs w:val="24"/>
        </w:rPr>
        <w:t>6</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1.5</w:t>
      </w:r>
      <w:r w:rsidR="000F4105" w:rsidRPr="006F644E">
        <w:rPr>
          <w:rFonts w:ascii="Times New Roman" w:hAnsi="Times New Roman" w:cs="Times New Roman"/>
          <w:sz w:val="24"/>
          <w:szCs w:val="24"/>
        </w:rPr>
        <w:t xml:space="preserve">), </w:t>
      </w:r>
      <w:r w:rsidR="00D9087A">
        <w:rPr>
          <w:rFonts w:ascii="Times New Roman" w:hAnsi="Times New Roman" w:cs="Times New Roman"/>
          <w:sz w:val="24"/>
          <w:szCs w:val="24"/>
        </w:rPr>
        <w:t>ciprofloxacin</w:t>
      </w:r>
      <w:r w:rsidR="00D9087A" w:rsidRPr="006F644E">
        <w:rPr>
          <w:rFonts w:ascii="Times New Roman" w:hAnsi="Times New Roman" w:cs="Times New Roman"/>
          <w:sz w:val="24"/>
          <w:szCs w:val="24"/>
        </w:rPr>
        <w:t xml:space="preserve"> (2.</w:t>
      </w:r>
      <w:r w:rsidR="00D9087A">
        <w:rPr>
          <w:rFonts w:ascii="Times New Roman" w:hAnsi="Times New Roman" w:cs="Times New Roman"/>
          <w:sz w:val="24"/>
          <w:szCs w:val="24"/>
        </w:rPr>
        <w:t>7 ± 1.2</w:t>
      </w:r>
      <w:r w:rsidR="00D9087A" w:rsidRPr="006F644E">
        <w:rPr>
          <w:rFonts w:ascii="Times New Roman" w:hAnsi="Times New Roman" w:cs="Times New Roman"/>
          <w:sz w:val="24"/>
          <w:szCs w:val="24"/>
        </w:rPr>
        <w:t>)</w:t>
      </w:r>
      <w:r w:rsidR="00D9087A">
        <w:rPr>
          <w:rFonts w:ascii="Times New Roman" w:hAnsi="Times New Roman" w:cs="Times New Roman"/>
          <w:sz w:val="24"/>
          <w:szCs w:val="24"/>
        </w:rPr>
        <w:t>,</w:t>
      </w:r>
      <w:r w:rsidR="00D9087A" w:rsidRPr="006F644E">
        <w:rPr>
          <w:rFonts w:ascii="Times New Roman" w:hAnsi="Times New Roman" w:cs="Times New Roman"/>
          <w:sz w:val="24"/>
          <w:szCs w:val="24"/>
        </w:rPr>
        <w:t xml:space="preserve"> </w:t>
      </w:r>
      <w:r w:rsidR="000F4105" w:rsidRPr="006F644E">
        <w:rPr>
          <w:rFonts w:ascii="Times New Roman" w:hAnsi="Times New Roman" w:cs="Times New Roman"/>
          <w:sz w:val="24"/>
          <w:szCs w:val="24"/>
        </w:rPr>
        <w:t>spectinomycin (2.9</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1.7</w:t>
      </w:r>
      <w:r w:rsidR="000F4105" w:rsidRPr="006F644E">
        <w:rPr>
          <w:rFonts w:ascii="Times New Roman" w:hAnsi="Times New Roman" w:cs="Times New Roman"/>
          <w:sz w:val="24"/>
          <w:szCs w:val="24"/>
        </w:rPr>
        <w:t>) and was highest for gentamicin (3.3</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1.3</w:t>
      </w:r>
      <w:r w:rsidR="000F4105" w:rsidRPr="006F644E">
        <w:rPr>
          <w:rFonts w:ascii="Times New Roman" w:hAnsi="Times New Roman" w:cs="Times New Roman"/>
          <w:sz w:val="24"/>
          <w:szCs w:val="24"/>
        </w:rPr>
        <w:t>)</w:t>
      </w:r>
      <w:r w:rsidR="00713FB2">
        <w:rPr>
          <w:rFonts w:ascii="Times New Roman" w:hAnsi="Times New Roman" w:cs="Times New Roman"/>
          <w:sz w:val="24"/>
          <w:szCs w:val="24"/>
        </w:rPr>
        <w:t xml:space="preserve">. </w:t>
      </w:r>
      <w:r w:rsidR="000F4105" w:rsidRPr="006F644E">
        <w:rPr>
          <w:rFonts w:ascii="Times New Roman" w:hAnsi="Times New Roman" w:cs="Times New Roman"/>
          <w:sz w:val="24"/>
          <w:szCs w:val="24"/>
        </w:rPr>
        <w:t xml:space="preserve">A pairwise </w:t>
      </w:r>
      <w:r w:rsidR="000F4105" w:rsidRPr="000A480A">
        <w:rPr>
          <w:rFonts w:ascii="Times New Roman" w:hAnsi="Times New Roman" w:cs="Times New Roman"/>
          <w:i/>
          <w:sz w:val="24"/>
          <w:szCs w:val="24"/>
        </w:rPr>
        <w:t>t</w:t>
      </w:r>
      <w:r w:rsidR="000F4105" w:rsidRPr="006F644E">
        <w:rPr>
          <w:rFonts w:ascii="Times New Roman" w:hAnsi="Times New Roman" w:cs="Times New Roman"/>
          <w:sz w:val="24"/>
          <w:szCs w:val="24"/>
        </w:rPr>
        <w:t>-test showed that the differences between the antimicrobials were significant</w:t>
      </w:r>
      <w:r w:rsidR="005A6276">
        <w:rPr>
          <w:rFonts w:ascii="Times New Roman" w:hAnsi="Times New Roman" w:cs="Times New Roman"/>
          <w:sz w:val="24"/>
          <w:szCs w:val="24"/>
        </w:rPr>
        <w:t xml:space="preserve"> (p-value &lt;</w:t>
      </w:r>
      <w:ins w:id="269" w:author="Christian Althaus" w:date="2017-01-03T16:37:00Z">
        <w:r w:rsidR="00B00C43">
          <w:rPr>
            <w:rFonts w:ascii="Times New Roman" w:hAnsi="Times New Roman" w:cs="Times New Roman"/>
            <w:sz w:val="24"/>
            <w:szCs w:val="24"/>
          </w:rPr>
          <w:t xml:space="preserve"> </w:t>
        </w:r>
      </w:ins>
      <w:r w:rsidR="005A6276">
        <w:rPr>
          <w:rFonts w:ascii="Times New Roman" w:hAnsi="Times New Roman" w:cs="Times New Roman"/>
          <w:sz w:val="24"/>
          <w:szCs w:val="24"/>
        </w:rPr>
        <w:t>0.005)</w:t>
      </w:r>
      <w:r w:rsidR="000F4105" w:rsidRPr="006F644E">
        <w:rPr>
          <w:rFonts w:ascii="Times New Roman" w:hAnsi="Times New Roman" w:cs="Times New Roman"/>
          <w:sz w:val="24"/>
          <w:szCs w:val="24"/>
        </w:rPr>
        <w:t xml:space="preserve"> when the distance between the means was larger than 0.5</w:t>
      </w:r>
      <w:r w:rsidR="005A6276">
        <w:rPr>
          <w:rFonts w:ascii="Times New Roman" w:hAnsi="Times New Roman" w:cs="Times New Roman"/>
          <w:sz w:val="24"/>
          <w:szCs w:val="24"/>
        </w:rPr>
        <w:t xml:space="preserve"> (Figure S3</w:t>
      </w:r>
      <w:r w:rsidR="00713FB2">
        <w:rPr>
          <w:rFonts w:ascii="Times New Roman" w:hAnsi="Times New Roman" w:cs="Times New Roman"/>
          <w:sz w:val="24"/>
          <w:szCs w:val="24"/>
        </w:rPr>
        <w:t>A</w:t>
      </w:r>
      <w:r w:rsidR="005A6276">
        <w:rPr>
          <w:rFonts w:ascii="Times New Roman" w:hAnsi="Times New Roman" w:cs="Times New Roman"/>
          <w:sz w:val="24"/>
          <w:szCs w:val="24"/>
        </w:rPr>
        <w:t>)</w:t>
      </w:r>
      <w:r w:rsidR="00543939">
        <w:rPr>
          <w:rStyle w:val="CommentReference"/>
        </w:rPr>
        <w:t>.</w:t>
      </w:r>
      <w:r w:rsidR="000F4105" w:rsidRPr="006F644E">
        <w:rPr>
          <w:rFonts w:ascii="Times New Roman" w:hAnsi="Times New Roman" w:cs="Times New Roman"/>
          <w:sz w:val="24"/>
          <w:szCs w:val="24"/>
        </w:rPr>
        <w:t xml:space="preserve"> Furthermore, hierarchical clustering </w:t>
      </w:r>
      <w:r w:rsidR="00543939">
        <w:rPr>
          <w:rFonts w:ascii="Times New Roman" w:hAnsi="Times New Roman" w:cs="Times New Roman"/>
          <w:sz w:val="24"/>
          <w:szCs w:val="24"/>
        </w:rPr>
        <w:t>show</w:t>
      </w:r>
      <w:ins w:id="270" w:author="Unemo Magnus, USÖ Labmed länsklinik" w:date="2016-12-28T21:36:00Z">
        <w:r w:rsidR="008448FE">
          <w:rPr>
            <w:rFonts w:ascii="Times New Roman" w:hAnsi="Times New Roman" w:cs="Times New Roman"/>
            <w:sz w:val="24"/>
            <w:szCs w:val="24"/>
          </w:rPr>
          <w:t>ed</w:t>
        </w:r>
      </w:ins>
      <w:del w:id="271" w:author="Unemo Magnus, USÖ Labmed länsklinik" w:date="2016-12-28T21:36:00Z">
        <w:r w:rsidR="00543939" w:rsidDel="008448FE">
          <w:rPr>
            <w:rFonts w:ascii="Times New Roman" w:hAnsi="Times New Roman" w:cs="Times New Roman"/>
            <w:sz w:val="24"/>
            <w:szCs w:val="24"/>
          </w:rPr>
          <w:delText>s</w:delText>
        </w:r>
      </w:del>
      <w:r w:rsidR="00543939">
        <w:rPr>
          <w:rFonts w:ascii="Times New Roman" w:hAnsi="Times New Roman" w:cs="Times New Roman"/>
          <w:sz w:val="24"/>
          <w:szCs w:val="24"/>
        </w:rPr>
        <w:t xml:space="preserve"> a high similarity of the </w:t>
      </w:r>
      <w:ins w:id="272" w:author="Unemo Magnus, USÖ Labmed länsklinik" w:date="2016-12-28T21:36:00Z">
        <w:r w:rsidR="008448FE">
          <w:rPr>
            <w:rFonts w:ascii="Times New Roman" w:hAnsi="Times New Roman" w:cs="Times New Roman"/>
            <w:sz w:val="24"/>
            <w:szCs w:val="24"/>
          </w:rPr>
          <w:t>H</w:t>
        </w:r>
      </w:ins>
      <w:del w:id="273" w:author="Unemo Magnus, USÖ Labmed länsklinik" w:date="2016-12-28T21:36:00Z">
        <w:r w:rsidR="00543939" w:rsidDel="008448FE">
          <w:rPr>
            <w:rFonts w:ascii="Times New Roman" w:hAnsi="Times New Roman" w:cs="Times New Roman"/>
            <w:sz w:val="24"/>
            <w:szCs w:val="24"/>
          </w:rPr>
          <w:delText>h</w:delText>
        </w:r>
      </w:del>
      <w:r w:rsidR="00543939">
        <w:rPr>
          <w:rFonts w:ascii="Times New Roman" w:hAnsi="Times New Roman" w:cs="Times New Roman"/>
          <w:sz w:val="24"/>
          <w:szCs w:val="24"/>
        </w:rPr>
        <w:t>ill coefficient for the</w:t>
      </w:r>
      <w:r w:rsidR="000F4105" w:rsidRPr="006F644E">
        <w:rPr>
          <w:rFonts w:ascii="Times New Roman" w:hAnsi="Times New Roman" w:cs="Times New Roman"/>
          <w:sz w:val="24"/>
          <w:szCs w:val="24"/>
        </w:rPr>
        <w:t xml:space="preserve"> </w:t>
      </w:r>
      <w:r w:rsidR="000F4105">
        <w:rPr>
          <w:rFonts w:ascii="Times New Roman" w:hAnsi="Times New Roman" w:cs="Times New Roman"/>
          <w:sz w:val="24"/>
          <w:szCs w:val="24"/>
        </w:rPr>
        <w:sym w:font="Symbol" w:char="F062"/>
      </w:r>
      <w:r w:rsidR="000F4105">
        <w:rPr>
          <w:rFonts w:ascii="Times New Roman" w:hAnsi="Times New Roman" w:cs="Times New Roman"/>
          <w:sz w:val="24"/>
          <w:szCs w:val="24"/>
        </w:rPr>
        <w:t>-</w:t>
      </w:r>
      <w:r w:rsidR="000F4105" w:rsidRPr="006F644E">
        <w:rPr>
          <w:rFonts w:ascii="Times New Roman" w:hAnsi="Times New Roman" w:cs="Times New Roman"/>
          <w:sz w:val="24"/>
          <w:szCs w:val="24"/>
        </w:rPr>
        <w:t>lactam</w:t>
      </w:r>
      <w:ins w:id="274" w:author="Unemo Magnus, USÖ Labmed länsklinik" w:date="2016-12-29T17:20:00Z">
        <w:r w:rsidR="00CC4D73">
          <w:rPr>
            <w:rFonts w:ascii="Times New Roman" w:hAnsi="Times New Roman" w:cs="Times New Roman"/>
            <w:sz w:val="24"/>
            <w:szCs w:val="24"/>
          </w:rPr>
          <w:t xml:space="preserve"> antimicrobial</w:t>
        </w:r>
      </w:ins>
      <w:r w:rsidR="000F4105" w:rsidRPr="006F644E">
        <w:rPr>
          <w:rFonts w:ascii="Times New Roman" w:hAnsi="Times New Roman" w:cs="Times New Roman"/>
          <w:sz w:val="24"/>
          <w:szCs w:val="24"/>
        </w:rPr>
        <w:t>s ceftriaxone, cefixime and penicillin G</w:t>
      </w:r>
      <w:r w:rsidR="005A6276">
        <w:rPr>
          <w:rFonts w:ascii="Times New Roman" w:hAnsi="Times New Roman" w:cs="Times New Roman"/>
          <w:sz w:val="24"/>
          <w:szCs w:val="24"/>
        </w:rPr>
        <w:t xml:space="preserve"> compared to the other antimicrobials</w:t>
      </w:r>
      <w:r w:rsidR="00713FB2">
        <w:rPr>
          <w:rFonts w:ascii="Times New Roman" w:hAnsi="Times New Roman" w:cs="Times New Roman"/>
          <w:sz w:val="24"/>
          <w:szCs w:val="24"/>
        </w:rPr>
        <w:t xml:space="preserve"> (Figure S3B).</w:t>
      </w:r>
    </w:p>
    <w:p w14:paraId="3557D4BA" w14:textId="669C6846" w:rsidR="0014390C" w:rsidRPr="006F644E" w:rsidRDefault="000F4105" w:rsidP="003F390D">
      <w:pPr>
        <w:spacing w:after="0" w:line="480" w:lineRule="auto"/>
        <w:ind w:firstLine="720"/>
        <w:jc w:val="both"/>
        <w:rPr>
          <w:rFonts w:ascii="Times New Roman" w:hAnsi="Times New Roman" w:cs="Times New Roman"/>
          <w:sz w:val="24"/>
          <w:szCs w:val="24"/>
        </w:rPr>
      </w:pPr>
      <w:r w:rsidRPr="006F644E">
        <w:rPr>
          <w:rFonts w:ascii="Times New Roman" w:hAnsi="Times New Roman" w:cs="Times New Roman"/>
          <w:sz w:val="24"/>
          <w:szCs w:val="24"/>
        </w:rPr>
        <w:lastRenderedPageBreak/>
        <w:t xml:space="preserve"> </w:t>
      </w:r>
      <w:ins w:id="275" w:author="Unemo Magnus, USÖ Labmed länsklinik" w:date="2016-12-29T16:47:00Z">
        <w:r w:rsidR="007B230B">
          <w:rPr>
            <w:rFonts w:ascii="Times New Roman" w:hAnsi="Times New Roman" w:cs="Times New Roman"/>
            <w:sz w:val="24"/>
            <w:szCs w:val="24"/>
          </w:rPr>
          <w:t xml:space="preserve">For the training data (84 strains), </w:t>
        </w:r>
        <w:del w:id="276" w:author="sunny" w:date="2017-01-04T09:15:00Z">
          <w:r w:rsidR="007B230B" w:rsidDel="00E34B94">
            <w:rPr>
              <w:rFonts w:ascii="Times New Roman" w:hAnsi="Times New Roman" w:cs="Times New Roman"/>
              <w:sz w:val="24"/>
              <w:szCs w:val="24"/>
            </w:rPr>
            <w:delText>t</w:delText>
          </w:r>
        </w:del>
      </w:ins>
      <w:del w:id="277" w:author="sunny" w:date="2017-01-04T09:15:00Z">
        <w:r w:rsidR="005133B3" w:rsidRPr="006F644E" w:rsidDel="00E34B94">
          <w:rPr>
            <w:rFonts w:ascii="Times New Roman" w:hAnsi="Times New Roman" w:cs="Times New Roman"/>
            <w:sz w:val="24"/>
            <w:szCs w:val="24"/>
          </w:rPr>
          <w:delText>The</w:delText>
        </w:r>
      </w:del>
      <w:ins w:id="278" w:author="sunny" w:date="2017-01-04T09:15:00Z">
        <w:r w:rsidR="00E34B94">
          <w:rPr>
            <w:rFonts w:ascii="Times New Roman" w:hAnsi="Times New Roman" w:cs="Times New Roman"/>
            <w:sz w:val="24"/>
            <w:szCs w:val="24"/>
          </w:rPr>
          <w:t xml:space="preserve">the </w:t>
        </w:r>
        <w:proofErr w:type="spellStart"/>
        <w:proofErr w:type="gramStart"/>
        <w:r w:rsidR="00E34B94">
          <w:rPr>
            <w:rFonts w:ascii="Times New Roman" w:hAnsi="Times New Roman" w:cs="Times New Roman"/>
            <w:sz w:val="24"/>
            <w:szCs w:val="24"/>
          </w:rPr>
          <w:t>pearson’s</w:t>
        </w:r>
      </w:ins>
      <w:proofErr w:type="spellEnd"/>
      <w:proofErr w:type="gramEnd"/>
      <w:r w:rsidR="005133B3" w:rsidRPr="006F644E">
        <w:rPr>
          <w:rFonts w:ascii="Times New Roman" w:hAnsi="Times New Roman" w:cs="Times New Roman"/>
          <w:sz w:val="24"/>
          <w:szCs w:val="24"/>
        </w:rPr>
        <w:t xml:space="preserve"> </w:t>
      </w:r>
      <w:commentRangeStart w:id="279"/>
      <w:r w:rsidR="005133B3" w:rsidRPr="006F644E">
        <w:rPr>
          <w:rFonts w:ascii="Times New Roman" w:hAnsi="Times New Roman" w:cs="Times New Roman"/>
          <w:sz w:val="24"/>
          <w:szCs w:val="24"/>
        </w:rPr>
        <w:t xml:space="preserve">correlation </w:t>
      </w:r>
      <w:commentRangeEnd w:id="279"/>
      <w:r w:rsidR="00B00C43">
        <w:rPr>
          <w:rStyle w:val="CommentReference"/>
        </w:rPr>
        <w:commentReference w:id="279"/>
      </w:r>
      <w:r w:rsidR="00BB3F89">
        <w:rPr>
          <w:rFonts w:ascii="Times New Roman" w:hAnsi="Times New Roman" w:cs="Times New Roman"/>
          <w:sz w:val="24"/>
          <w:szCs w:val="24"/>
        </w:rPr>
        <w:t xml:space="preserve">between the </w:t>
      </w:r>
      <w:proofErr w:type="spellStart"/>
      <w:r w:rsidR="00BB3F89">
        <w:rPr>
          <w:rFonts w:ascii="Times New Roman" w:hAnsi="Times New Roman" w:cs="Times New Roman"/>
          <w:sz w:val="24"/>
          <w:szCs w:val="24"/>
        </w:rPr>
        <w:t>Etest</w:t>
      </w:r>
      <w:proofErr w:type="spellEnd"/>
      <w:r w:rsidR="00BB3F89">
        <w:rPr>
          <w:rFonts w:ascii="Times New Roman" w:hAnsi="Times New Roman" w:cs="Times New Roman"/>
          <w:sz w:val="24"/>
          <w:szCs w:val="24"/>
        </w:rPr>
        <w:t xml:space="preserve"> MICs and </w:t>
      </w:r>
      <w:r w:rsidR="00BB3F89" w:rsidRPr="00B00C43">
        <w:rPr>
          <w:rFonts w:ascii="Times New Roman" w:hAnsi="Times New Roman" w:cs="Times New Roman"/>
          <w:sz w:val="24"/>
          <w:szCs w:val="24"/>
          <w:rPrChange w:id="280" w:author="Christian Althaus" w:date="2017-01-03T16:37:00Z">
            <w:rPr>
              <w:rFonts w:ascii="Times New Roman" w:hAnsi="Times New Roman" w:cs="Times New Roman"/>
              <w:i/>
              <w:sz w:val="24"/>
              <w:szCs w:val="24"/>
            </w:rPr>
          </w:rPrChange>
        </w:rPr>
        <w:t>EC</w:t>
      </w:r>
      <w:r w:rsidR="00BB3F89" w:rsidRPr="00B00C43">
        <w:rPr>
          <w:rFonts w:ascii="Times New Roman" w:hAnsi="Times New Roman" w:cs="Times New Roman"/>
          <w:sz w:val="24"/>
          <w:szCs w:val="24"/>
          <w:vertAlign w:val="subscript"/>
          <w:rPrChange w:id="281" w:author="Christian Althaus" w:date="2017-01-03T16:37:00Z">
            <w:rPr>
              <w:rFonts w:ascii="Times New Roman" w:hAnsi="Times New Roman" w:cs="Times New Roman"/>
              <w:i/>
              <w:sz w:val="24"/>
              <w:szCs w:val="24"/>
              <w:vertAlign w:val="subscript"/>
            </w:rPr>
          </w:rPrChange>
        </w:rPr>
        <w:t>50</w:t>
      </w:r>
      <w:r w:rsidR="00BB3F89">
        <w:rPr>
          <w:rFonts w:ascii="Times New Roman" w:hAnsi="Times New Roman" w:cs="Times New Roman"/>
          <w:sz w:val="24"/>
          <w:szCs w:val="24"/>
        </w:rPr>
        <w:t xml:space="preserve"> values </w:t>
      </w:r>
      <w:r w:rsidR="005133B3" w:rsidRPr="006F644E">
        <w:rPr>
          <w:rFonts w:ascii="Times New Roman" w:hAnsi="Times New Roman" w:cs="Times New Roman"/>
          <w:sz w:val="24"/>
          <w:szCs w:val="24"/>
        </w:rPr>
        <w:t>for all antimicrobials was 0.</w:t>
      </w:r>
      <w:r w:rsidR="002611E7" w:rsidRPr="006F644E">
        <w:rPr>
          <w:rFonts w:ascii="Times New Roman" w:hAnsi="Times New Roman" w:cs="Times New Roman"/>
          <w:sz w:val="24"/>
          <w:szCs w:val="24"/>
        </w:rPr>
        <w:t>8</w:t>
      </w:r>
      <w:r w:rsidR="002611E7">
        <w:rPr>
          <w:rFonts w:ascii="Times New Roman" w:hAnsi="Times New Roman" w:cs="Times New Roman"/>
          <w:sz w:val="24"/>
          <w:szCs w:val="24"/>
        </w:rPr>
        <w:t>7</w:t>
      </w:r>
      <w:r w:rsidR="002611E7" w:rsidRPr="006F644E">
        <w:rPr>
          <w:rFonts w:ascii="Times New Roman" w:hAnsi="Times New Roman" w:cs="Times New Roman"/>
          <w:sz w:val="24"/>
          <w:szCs w:val="24"/>
        </w:rPr>
        <w:t xml:space="preserve"> </w:t>
      </w:r>
      <w:r w:rsidR="005133B3" w:rsidRPr="006F644E">
        <w:rPr>
          <w:rFonts w:ascii="Times New Roman" w:hAnsi="Times New Roman" w:cs="Times New Roman"/>
          <w:sz w:val="24"/>
          <w:szCs w:val="24"/>
        </w:rPr>
        <w:t xml:space="preserve">(Figure </w:t>
      </w:r>
      <w:r w:rsidR="00482711">
        <w:rPr>
          <w:rFonts w:ascii="Times New Roman" w:hAnsi="Times New Roman" w:cs="Times New Roman"/>
          <w:sz w:val="24"/>
          <w:szCs w:val="24"/>
        </w:rPr>
        <w:t>2</w:t>
      </w:r>
      <w:r w:rsidR="00482711" w:rsidRPr="006F644E">
        <w:rPr>
          <w:rFonts w:ascii="Times New Roman" w:hAnsi="Times New Roman" w:cs="Times New Roman"/>
          <w:sz w:val="24"/>
          <w:szCs w:val="24"/>
        </w:rPr>
        <w:t>A</w:t>
      </w:r>
      <w:r w:rsidR="005133B3" w:rsidRPr="006F644E">
        <w:rPr>
          <w:rFonts w:ascii="Times New Roman" w:hAnsi="Times New Roman" w:cs="Times New Roman"/>
          <w:sz w:val="24"/>
          <w:szCs w:val="24"/>
        </w:rPr>
        <w:t xml:space="preserve">). Compared to the </w:t>
      </w:r>
      <w:proofErr w:type="spellStart"/>
      <w:r w:rsidR="005133B3" w:rsidRPr="006F644E">
        <w:rPr>
          <w:rFonts w:ascii="Times New Roman" w:hAnsi="Times New Roman" w:cs="Times New Roman"/>
          <w:sz w:val="24"/>
          <w:szCs w:val="24"/>
        </w:rPr>
        <w:t>Etest</w:t>
      </w:r>
      <w:proofErr w:type="spellEnd"/>
      <w:r w:rsidR="005133B3" w:rsidRPr="006F644E">
        <w:rPr>
          <w:rFonts w:ascii="Times New Roman" w:hAnsi="Times New Roman" w:cs="Times New Roman"/>
          <w:sz w:val="24"/>
          <w:szCs w:val="24"/>
        </w:rPr>
        <w:t xml:space="preserve"> values</w:t>
      </w:r>
      <w:r w:rsidR="00BB3F89">
        <w:rPr>
          <w:rFonts w:ascii="Times New Roman" w:hAnsi="Times New Roman" w:cs="Times New Roman"/>
          <w:sz w:val="24"/>
          <w:szCs w:val="24"/>
        </w:rPr>
        <w:t>,</w:t>
      </w:r>
      <w:r w:rsidR="005133B3" w:rsidRPr="006F644E">
        <w:rPr>
          <w:rFonts w:ascii="Times New Roman" w:hAnsi="Times New Roman" w:cs="Times New Roman"/>
          <w:sz w:val="24"/>
          <w:szCs w:val="24"/>
        </w:rPr>
        <w:t xml:space="preserve"> the </w:t>
      </w:r>
      <w:r w:rsidR="005133B3" w:rsidRPr="00B00C43">
        <w:rPr>
          <w:rFonts w:ascii="Times New Roman" w:hAnsi="Times New Roman" w:cs="Times New Roman"/>
          <w:sz w:val="24"/>
          <w:szCs w:val="24"/>
          <w:rPrChange w:id="282" w:author="Christian Althaus" w:date="2017-01-03T16:37:00Z">
            <w:rPr>
              <w:rFonts w:ascii="Times New Roman" w:hAnsi="Times New Roman" w:cs="Times New Roman"/>
              <w:i/>
              <w:sz w:val="24"/>
              <w:szCs w:val="24"/>
            </w:rPr>
          </w:rPrChange>
        </w:rPr>
        <w:t>EC</w:t>
      </w:r>
      <w:r w:rsidR="005133B3" w:rsidRPr="00B00C43">
        <w:rPr>
          <w:rFonts w:ascii="Times New Roman" w:hAnsi="Times New Roman" w:cs="Times New Roman"/>
          <w:sz w:val="24"/>
          <w:szCs w:val="24"/>
          <w:vertAlign w:val="subscript"/>
          <w:rPrChange w:id="283" w:author="Christian Althaus" w:date="2017-01-03T16:37:00Z">
            <w:rPr>
              <w:rFonts w:ascii="Times New Roman" w:hAnsi="Times New Roman" w:cs="Times New Roman"/>
              <w:i/>
              <w:sz w:val="24"/>
              <w:szCs w:val="24"/>
              <w:vertAlign w:val="subscript"/>
            </w:rPr>
          </w:rPrChange>
        </w:rPr>
        <w:t>50</w:t>
      </w:r>
      <w:r w:rsidR="005133B3" w:rsidRPr="006F644E">
        <w:rPr>
          <w:rFonts w:ascii="Times New Roman" w:hAnsi="Times New Roman" w:cs="Times New Roman"/>
          <w:sz w:val="24"/>
          <w:szCs w:val="24"/>
        </w:rPr>
        <w:t xml:space="preserve"> values were systematically lower</w:t>
      </w:r>
      <w:r w:rsidR="000B5EA7" w:rsidRPr="006F644E">
        <w:rPr>
          <w:rFonts w:ascii="Times New Roman" w:hAnsi="Times New Roman" w:cs="Times New Roman"/>
          <w:sz w:val="24"/>
          <w:szCs w:val="24"/>
        </w:rPr>
        <w:t xml:space="preserve"> with a median </w:t>
      </w:r>
      <w:r w:rsidR="00BB3F89">
        <w:rPr>
          <w:rFonts w:ascii="Times New Roman" w:hAnsi="Times New Roman" w:cs="Times New Roman"/>
          <w:sz w:val="24"/>
          <w:szCs w:val="24"/>
        </w:rPr>
        <w:t xml:space="preserve">deviation </w:t>
      </w:r>
      <w:r w:rsidR="000B5EA7" w:rsidRPr="006F644E">
        <w:rPr>
          <w:rFonts w:ascii="Times New Roman" w:hAnsi="Times New Roman" w:cs="Times New Roman"/>
          <w:sz w:val="24"/>
          <w:szCs w:val="24"/>
        </w:rPr>
        <w:t>of -1</w:t>
      </w:r>
      <w:r w:rsidR="005133B3" w:rsidRPr="006F644E">
        <w:rPr>
          <w:rFonts w:ascii="Times New Roman" w:hAnsi="Times New Roman" w:cs="Times New Roman"/>
          <w:sz w:val="24"/>
          <w:szCs w:val="24"/>
        </w:rPr>
        <w:t>.</w:t>
      </w:r>
      <w:r w:rsidR="009A4AFC" w:rsidRPr="006F644E">
        <w:rPr>
          <w:rFonts w:ascii="Times New Roman" w:hAnsi="Times New Roman" w:cs="Times New Roman"/>
          <w:sz w:val="24"/>
          <w:szCs w:val="24"/>
        </w:rPr>
        <w:t>6</w:t>
      </w:r>
      <w:r w:rsidR="009547EF">
        <w:rPr>
          <w:rFonts w:ascii="Times New Roman" w:hAnsi="Times New Roman" w:cs="Times New Roman"/>
          <w:sz w:val="24"/>
          <w:szCs w:val="24"/>
        </w:rPr>
        <w:t>8</w:t>
      </w:r>
      <w:r w:rsidR="002B45F7" w:rsidRPr="006F644E">
        <w:rPr>
          <w:rFonts w:ascii="Times New Roman" w:hAnsi="Times New Roman" w:cs="Times New Roman"/>
          <w:sz w:val="24"/>
          <w:szCs w:val="24"/>
        </w:rPr>
        <w:t xml:space="preserve"> </w:t>
      </w:r>
      <w:r w:rsidR="00BB3F89">
        <w:rPr>
          <w:rFonts w:ascii="Times New Roman" w:hAnsi="Times New Roman" w:cs="Times New Roman"/>
          <w:sz w:val="24"/>
          <w:szCs w:val="24"/>
        </w:rPr>
        <w:t>doubling dilution</w:t>
      </w:r>
      <w:r w:rsidR="00702235">
        <w:rPr>
          <w:rFonts w:ascii="Times New Roman" w:hAnsi="Times New Roman" w:cs="Times New Roman"/>
          <w:sz w:val="24"/>
          <w:szCs w:val="24"/>
        </w:rPr>
        <w:t>s</w:t>
      </w:r>
      <w:r w:rsidR="00BB3F89">
        <w:rPr>
          <w:rFonts w:ascii="Times New Roman" w:hAnsi="Times New Roman" w:cs="Times New Roman"/>
          <w:sz w:val="24"/>
          <w:szCs w:val="24"/>
        </w:rPr>
        <w:t xml:space="preserve"> </w:t>
      </w:r>
      <w:r w:rsidR="000B5EA7" w:rsidRPr="006F644E">
        <w:rPr>
          <w:rFonts w:ascii="Times New Roman" w:hAnsi="Times New Roman" w:cs="Times New Roman"/>
          <w:sz w:val="24"/>
          <w:szCs w:val="24"/>
        </w:rPr>
        <w:t xml:space="preserve">(Figure </w:t>
      </w:r>
      <w:r w:rsidR="00482711">
        <w:rPr>
          <w:rFonts w:ascii="Times New Roman" w:hAnsi="Times New Roman" w:cs="Times New Roman"/>
          <w:sz w:val="24"/>
          <w:szCs w:val="24"/>
        </w:rPr>
        <w:t>2</w:t>
      </w:r>
      <w:r w:rsidR="00482711" w:rsidRPr="006F644E">
        <w:rPr>
          <w:rFonts w:ascii="Times New Roman" w:hAnsi="Times New Roman" w:cs="Times New Roman"/>
          <w:sz w:val="24"/>
          <w:szCs w:val="24"/>
        </w:rPr>
        <w:t>B</w:t>
      </w:r>
      <w:r w:rsidR="000B5EA7" w:rsidRPr="006F644E">
        <w:rPr>
          <w:rFonts w:ascii="Times New Roman" w:hAnsi="Times New Roman" w:cs="Times New Roman"/>
          <w:sz w:val="24"/>
          <w:szCs w:val="24"/>
        </w:rPr>
        <w:t>).</w:t>
      </w:r>
      <w:r w:rsidR="005133B3" w:rsidRPr="006F644E">
        <w:rPr>
          <w:rFonts w:ascii="Times New Roman" w:hAnsi="Times New Roman" w:cs="Times New Roman"/>
          <w:sz w:val="24"/>
          <w:szCs w:val="24"/>
        </w:rPr>
        <w:t xml:space="preserve"> </w:t>
      </w:r>
      <w:r w:rsidR="00A257B3">
        <w:rPr>
          <w:rFonts w:ascii="Times New Roman" w:hAnsi="Times New Roman" w:cs="Times New Roman"/>
          <w:sz w:val="24"/>
          <w:szCs w:val="24"/>
        </w:rPr>
        <w:t>The regression parameter</w:t>
      </w:r>
      <w:r w:rsidR="00A257B3" w:rsidRPr="003F390D">
        <w:rPr>
          <w:rFonts w:ascii="Times New Roman" w:hAnsi="Times New Roman" w:cs="Times New Roman"/>
          <w:i/>
          <w:sz w:val="24"/>
          <w:szCs w:val="24"/>
        </w:rPr>
        <w:t xml:space="preserve"> </w:t>
      </w:r>
      <w:r w:rsidR="006B2037" w:rsidRPr="003F390D">
        <w:rPr>
          <w:rFonts w:ascii="Times New Roman" w:hAnsi="Times New Roman" w:cs="Times New Roman"/>
          <w:i/>
          <w:sz w:val="24"/>
          <w:szCs w:val="24"/>
        </w:rPr>
        <w:t>α</w:t>
      </w:r>
      <w:r w:rsidR="006B2037">
        <w:rPr>
          <w:rFonts w:ascii="Times New Roman" w:hAnsi="Times New Roman" w:cs="Times New Roman"/>
          <w:sz w:val="24"/>
          <w:szCs w:val="24"/>
        </w:rPr>
        <w:t xml:space="preserve"> </w:t>
      </w:r>
      <w:r w:rsidR="00370BB6">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α</m:t>
            </m:r>
          </m:e>
        </m:acc>
        <m:r>
          <w:rPr>
            <w:rFonts w:ascii="Cambria Math" w:hAnsi="Cambria Math" w:cs="Times New Roman"/>
            <w:sz w:val="24"/>
            <w:szCs w:val="24"/>
          </w:rPr>
          <m:t>=</m:t>
        </m:r>
        <m:r>
          <m:rPr>
            <m:sty m:val="p"/>
          </m:rPr>
          <w:rPr>
            <w:rFonts w:ascii="Cambria Math" w:hAnsi="Cambria Math" w:cs="Times New Roman"/>
            <w:sz w:val="24"/>
            <w:szCs w:val="24"/>
          </w:rPr>
          <m:t>1.10;</m:t>
        </m:r>
        <m:sSub>
          <m:sSubPr>
            <m:ctrlPr>
              <w:rPr>
                <w:rFonts w:ascii="Cambria Math" w:hAnsi="Cambria Math" w:cs="Times New Roman"/>
                <w:sz w:val="24"/>
                <w:szCs w:val="24"/>
              </w:rPr>
            </m:ctrlPr>
          </m:sSubPr>
          <m:e>
            <m:r>
              <m:rPr>
                <m:sty m:val="p"/>
              </m:rPr>
              <w:rPr>
                <w:rFonts w:ascii="Cambria Math" w:hAnsi="Cambria Math" w:cs="Times New Roman"/>
                <w:sz w:val="24"/>
                <w:szCs w:val="24"/>
              </w:rPr>
              <m:t>sd</m:t>
            </m:r>
          </m:e>
          <m:sub>
            <m:acc>
              <m:accPr>
                <m:ctrlPr>
                  <w:rPr>
                    <w:rFonts w:ascii="Cambria Math" w:hAnsi="Cambria Math" w:cs="Times New Roman"/>
                    <w:i/>
                    <w:sz w:val="24"/>
                    <w:szCs w:val="24"/>
                  </w:rPr>
                </m:ctrlPr>
              </m:accPr>
              <m:e>
                <m:r>
                  <w:rPr>
                    <w:rFonts w:ascii="Cambria Math" w:hAnsi="Cambria Math" w:cs="Times New Roman"/>
                    <w:sz w:val="24"/>
                    <w:szCs w:val="24"/>
                  </w:rPr>
                  <m:t>α</m:t>
                </m:r>
              </m:e>
            </m:acc>
          </m:sub>
        </m:sSub>
        <m:r>
          <m:rPr>
            <m:sty m:val="p"/>
          </m:rPr>
          <w:rPr>
            <w:rFonts w:ascii="Cambria Math" w:hAnsi="Cambria Math" w:cs="Times New Roman"/>
            <w:sz w:val="24"/>
            <w:szCs w:val="24"/>
          </w:rPr>
          <m:t>=0.048</m:t>
        </m:r>
      </m:oMath>
      <w:r w:rsidR="00370BB6">
        <w:rPr>
          <w:rFonts w:ascii="Times New Roman" w:hAnsi="Times New Roman" w:cs="Times New Roman"/>
          <w:sz w:val="24"/>
          <w:szCs w:val="24"/>
        </w:rPr>
        <w:t>)</w:t>
      </w:r>
      <w:r w:rsidR="0008584B">
        <w:rPr>
          <w:rFonts w:ascii="Times New Roman" w:hAnsi="Times New Roman" w:cs="Times New Roman"/>
          <w:sz w:val="24"/>
          <w:szCs w:val="24"/>
        </w:rPr>
        <w:t xml:space="preserve"> and</w:t>
      </w:r>
      <w:r w:rsidR="0008584B" w:rsidRPr="003F390D">
        <w:rPr>
          <w:rFonts w:ascii="Times New Roman" w:hAnsi="Times New Roman" w:cs="Times New Roman"/>
          <w:i/>
          <w:sz w:val="24"/>
          <w:szCs w:val="24"/>
        </w:rPr>
        <w:t xml:space="preserve"> </w:t>
      </w:r>
      <w:commentRangeStart w:id="284"/>
      <w:commentRangeStart w:id="285"/>
      <w:r w:rsidR="006B2037" w:rsidRPr="003F390D">
        <w:rPr>
          <w:rFonts w:ascii="Times New Roman" w:hAnsi="Times New Roman" w:cs="Times New Roman"/>
          <w:i/>
          <w:sz w:val="24"/>
          <w:szCs w:val="24"/>
        </w:rPr>
        <w:t>β</w:t>
      </w:r>
      <w:r w:rsidR="00370BB6">
        <w:rPr>
          <w:rFonts w:ascii="Times New Roman" w:hAnsi="Times New Roman" w:cs="Times New Roman"/>
          <w:sz w:val="24"/>
          <w:szCs w:val="24"/>
        </w:rPr>
        <w:t xml:space="preserve"> </w:t>
      </w:r>
      <w:r w:rsidR="00542E98">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r>
          <m:rPr>
            <m:sty m:val="p"/>
          </m:rPr>
          <w:rPr>
            <w:rFonts w:ascii="Cambria Math" w:hAnsi="Cambria Math" w:cs="Times New Roman"/>
            <w:sz w:val="24"/>
            <w:szCs w:val="24"/>
          </w:rPr>
          <m:t>1.00;</m:t>
        </m:r>
        <m:sSub>
          <m:sSubPr>
            <m:ctrlPr>
              <w:rPr>
                <w:rFonts w:ascii="Cambria Math" w:hAnsi="Cambria Math" w:cs="Times New Roman"/>
                <w:sz w:val="24"/>
                <w:szCs w:val="24"/>
              </w:rPr>
            </m:ctrlPr>
          </m:sSubPr>
          <m:e>
            <m:r>
              <m:rPr>
                <m:sty m:val="p"/>
              </m:rPr>
              <w:rPr>
                <w:rFonts w:ascii="Cambria Math" w:hAnsi="Cambria Math" w:cs="Times New Roman"/>
                <w:sz w:val="24"/>
                <w:szCs w:val="24"/>
              </w:rPr>
              <m:t>sd</m:t>
            </m:r>
          </m:e>
          <m:sub>
            <m:acc>
              <m:accPr>
                <m:ctrlPr>
                  <w:rPr>
                    <w:rFonts w:ascii="Cambria Math" w:hAnsi="Cambria Math" w:cs="Times New Roman"/>
                    <w:i/>
                    <w:sz w:val="24"/>
                    <w:szCs w:val="24"/>
                  </w:rPr>
                </m:ctrlPr>
              </m:accPr>
              <m:e>
                <m:r>
                  <w:rPr>
                    <w:rFonts w:ascii="Cambria Math" w:hAnsi="Cambria Math" w:cs="Times New Roman"/>
                    <w:sz w:val="24"/>
                    <w:szCs w:val="24"/>
                  </w:rPr>
                  <m:t>β</m:t>
                </m:r>
              </m:e>
            </m:acc>
          </m:sub>
        </m:sSub>
        <m:r>
          <m:rPr>
            <m:sty m:val="p"/>
          </m:rPr>
          <w:rPr>
            <w:rFonts w:ascii="Cambria Math" w:hAnsi="Cambria Math" w:cs="Times New Roman"/>
            <w:sz w:val="24"/>
            <w:szCs w:val="24"/>
          </w:rPr>
          <m:t>=0.016</m:t>
        </m:r>
      </m:oMath>
      <w:r w:rsidR="00542E98">
        <w:rPr>
          <w:rFonts w:ascii="Times New Roman" w:hAnsi="Times New Roman" w:cs="Times New Roman"/>
          <w:sz w:val="24"/>
          <w:szCs w:val="24"/>
        </w:rPr>
        <w:t>)</w:t>
      </w:r>
      <w:commentRangeEnd w:id="284"/>
      <w:r w:rsidR="00B00C43">
        <w:rPr>
          <w:rStyle w:val="CommentReference"/>
        </w:rPr>
        <w:commentReference w:id="284"/>
      </w:r>
      <w:commentRangeEnd w:id="285"/>
      <w:r w:rsidR="00D52A92">
        <w:rPr>
          <w:rStyle w:val="CommentReference"/>
        </w:rPr>
        <w:commentReference w:id="285"/>
      </w:r>
      <w:r w:rsidR="0008584B">
        <w:rPr>
          <w:rFonts w:ascii="Times New Roman" w:hAnsi="Times New Roman" w:cs="Times New Roman"/>
          <w:sz w:val="24"/>
          <w:szCs w:val="24"/>
        </w:rPr>
        <w:t xml:space="preserve"> of the linear</w:t>
      </w:r>
      <w:r w:rsidR="00370BB6">
        <w:rPr>
          <w:rFonts w:ascii="Times New Roman" w:hAnsi="Times New Roman" w:cs="Times New Roman"/>
          <w:sz w:val="24"/>
          <w:szCs w:val="24"/>
        </w:rPr>
        <w:t xml:space="preserve"> </w:t>
      </w:r>
      <w:commentRangeStart w:id="286"/>
      <w:r w:rsidR="00370BB6">
        <w:rPr>
          <w:rFonts w:ascii="Times New Roman" w:hAnsi="Times New Roman" w:cs="Times New Roman"/>
          <w:sz w:val="24"/>
          <w:szCs w:val="24"/>
        </w:rPr>
        <w:t>log-log</w:t>
      </w:r>
      <w:r w:rsidR="0008584B">
        <w:rPr>
          <w:rFonts w:ascii="Times New Roman" w:hAnsi="Times New Roman" w:cs="Times New Roman"/>
          <w:sz w:val="24"/>
          <w:szCs w:val="24"/>
        </w:rPr>
        <w:t xml:space="preserve"> </w:t>
      </w:r>
      <w:commentRangeEnd w:id="286"/>
      <w:r w:rsidR="00B00C43">
        <w:rPr>
          <w:rStyle w:val="CommentReference"/>
        </w:rPr>
        <w:commentReference w:id="286"/>
      </w:r>
      <w:r w:rsidR="0008584B">
        <w:rPr>
          <w:rFonts w:ascii="Times New Roman" w:hAnsi="Times New Roman" w:cs="Times New Roman"/>
          <w:sz w:val="24"/>
          <w:szCs w:val="24"/>
        </w:rPr>
        <w:t xml:space="preserve">regression </w:t>
      </w:r>
      <w:r w:rsidR="00664BEB" w:rsidRPr="006F644E">
        <w:rPr>
          <w:rFonts w:ascii="Times New Roman" w:hAnsi="Times New Roman" w:cs="Times New Roman"/>
          <w:sz w:val="24"/>
          <w:szCs w:val="24"/>
        </w:rPr>
        <w:t xml:space="preserve">were used </w:t>
      </w:r>
      <w:r w:rsidR="00664BEB" w:rsidRPr="00B91DFF">
        <w:rPr>
          <w:rFonts w:ascii="Times New Roman" w:hAnsi="Times New Roman" w:cs="Times New Roman"/>
          <w:sz w:val="24"/>
          <w:szCs w:val="24"/>
        </w:rPr>
        <w:t xml:space="preserve">to predict the </w:t>
      </w:r>
      <w:r w:rsidR="00482711">
        <w:rPr>
          <w:rFonts w:ascii="Times New Roman" w:hAnsi="Times New Roman" w:cs="Times New Roman"/>
          <w:sz w:val="24"/>
          <w:szCs w:val="24"/>
        </w:rPr>
        <w:t xml:space="preserve">840 </w:t>
      </w:r>
      <w:r w:rsidR="00B47E2E">
        <w:rPr>
          <w:rFonts w:ascii="Times New Roman" w:hAnsi="Times New Roman" w:cs="Times New Roman"/>
          <w:sz w:val="24"/>
          <w:szCs w:val="24"/>
        </w:rPr>
        <w:t>MICs</w:t>
      </w:r>
      <w:r w:rsidR="00482711">
        <w:rPr>
          <w:rFonts w:ascii="Times New Roman" w:hAnsi="Times New Roman" w:cs="Times New Roman"/>
          <w:sz w:val="24"/>
          <w:szCs w:val="24"/>
        </w:rPr>
        <w:t xml:space="preserve"> of training and validation data</w:t>
      </w:r>
      <w:r w:rsidR="000B5EA7" w:rsidRPr="006F644E">
        <w:rPr>
          <w:rFonts w:ascii="Times New Roman" w:hAnsi="Times New Roman" w:cs="Times New Roman"/>
          <w:sz w:val="24"/>
          <w:szCs w:val="24"/>
        </w:rPr>
        <w:t>. Th</w:t>
      </w:r>
      <w:r w:rsidR="005554DC">
        <w:rPr>
          <w:rFonts w:ascii="Times New Roman" w:hAnsi="Times New Roman" w:cs="Times New Roman"/>
          <w:sz w:val="24"/>
          <w:szCs w:val="24"/>
        </w:rPr>
        <w:t xml:space="preserve">e deviation of the predicted MIC from </w:t>
      </w:r>
      <w:proofErr w:type="spellStart"/>
      <w:r w:rsidR="005554DC">
        <w:rPr>
          <w:rFonts w:ascii="Times New Roman" w:hAnsi="Times New Roman" w:cs="Times New Roman"/>
          <w:sz w:val="24"/>
          <w:szCs w:val="24"/>
        </w:rPr>
        <w:t>Etest</w:t>
      </w:r>
      <w:proofErr w:type="spellEnd"/>
      <w:r w:rsidR="005554DC">
        <w:rPr>
          <w:rFonts w:ascii="Times New Roman" w:hAnsi="Times New Roman" w:cs="Times New Roman"/>
          <w:sz w:val="24"/>
          <w:szCs w:val="24"/>
        </w:rPr>
        <w:t xml:space="preserve"> </w:t>
      </w:r>
      <w:r w:rsidR="005F0CEE">
        <w:rPr>
          <w:rFonts w:ascii="Times New Roman" w:hAnsi="Times New Roman" w:cs="Times New Roman"/>
          <w:sz w:val="24"/>
          <w:szCs w:val="24"/>
        </w:rPr>
        <w:t>followed a normal distribution with a median of</w:t>
      </w:r>
      <w:r w:rsidR="005C326B">
        <w:rPr>
          <w:rFonts w:ascii="Times New Roman" w:hAnsi="Times New Roman" w:cs="Times New Roman"/>
          <w:sz w:val="24"/>
          <w:szCs w:val="24"/>
        </w:rPr>
        <w:t xml:space="preserve"> -0.004</w:t>
      </w:r>
      <w:r w:rsidR="005F0CEE">
        <w:rPr>
          <w:rFonts w:ascii="Times New Roman" w:hAnsi="Times New Roman" w:cs="Times New Roman"/>
          <w:sz w:val="24"/>
          <w:szCs w:val="24"/>
        </w:rPr>
        <w:t xml:space="preserve">, </w:t>
      </w:r>
      <w:r w:rsidR="005554DC">
        <w:rPr>
          <w:rFonts w:ascii="Times New Roman" w:hAnsi="Times New Roman" w:cs="Times New Roman"/>
          <w:sz w:val="24"/>
          <w:szCs w:val="24"/>
        </w:rPr>
        <w:t>9</w:t>
      </w:r>
      <w:r w:rsidR="0028626B">
        <w:rPr>
          <w:rFonts w:ascii="Times New Roman" w:hAnsi="Times New Roman" w:cs="Times New Roman"/>
          <w:sz w:val="24"/>
          <w:szCs w:val="24"/>
        </w:rPr>
        <w:t xml:space="preserve">5% of the deviations </w:t>
      </w:r>
      <w:r w:rsidR="00542E98">
        <w:rPr>
          <w:rFonts w:ascii="Times New Roman" w:hAnsi="Times New Roman" w:cs="Times New Roman"/>
          <w:sz w:val="24"/>
          <w:szCs w:val="24"/>
        </w:rPr>
        <w:t>ranged between -2.28</w:t>
      </w:r>
      <w:r w:rsidR="0028626B">
        <w:rPr>
          <w:rFonts w:ascii="Times New Roman" w:hAnsi="Times New Roman" w:cs="Times New Roman"/>
          <w:sz w:val="24"/>
          <w:szCs w:val="24"/>
        </w:rPr>
        <w:t xml:space="preserve"> and 4</w:t>
      </w:r>
      <w:r w:rsidR="00542E98">
        <w:rPr>
          <w:rFonts w:ascii="Times New Roman" w:hAnsi="Times New Roman" w:cs="Times New Roman"/>
          <w:sz w:val="24"/>
          <w:szCs w:val="24"/>
        </w:rPr>
        <w:t>.00</w:t>
      </w:r>
      <w:r w:rsidR="005F0CEE">
        <w:rPr>
          <w:rFonts w:ascii="Times New Roman" w:hAnsi="Times New Roman" w:cs="Times New Roman"/>
          <w:sz w:val="24"/>
          <w:szCs w:val="24"/>
        </w:rPr>
        <w:t>. Outliers can be attributed to the β-lactam</w:t>
      </w:r>
      <w:ins w:id="287" w:author="Unemo Magnus, USÖ Labmed länsklinik" w:date="2016-12-29T16:50:00Z">
        <w:r w:rsidR="007B230B">
          <w:rPr>
            <w:rFonts w:ascii="Times New Roman" w:hAnsi="Times New Roman" w:cs="Times New Roman"/>
            <w:sz w:val="24"/>
            <w:szCs w:val="24"/>
          </w:rPr>
          <w:t xml:space="preserve"> antimicrobial</w:t>
        </w:r>
      </w:ins>
      <w:r w:rsidR="005F0CEE">
        <w:rPr>
          <w:rFonts w:ascii="Times New Roman" w:hAnsi="Times New Roman" w:cs="Times New Roman"/>
          <w:sz w:val="24"/>
          <w:szCs w:val="24"/>
        </w:rPr>
        <w:t xml:space="preserve">s penicillin G (overestimation in </w:t>
      </w:r>
      <w:ins w:id="288" w:author="Unemo Magnus, USÖ Labmed länsklinik" w:date="2016-12-29T16:49:00Z">
        <w:r w:rsidR="007B230B">
          <w:rPr>
            <w:rFonts w:ascii="Times New Roman" w:hAnsi="Times New Roman" w:cs="Times New Roman"/>
            <w:sz w:val="24"/>
            <w:szCs w:val="24"/>
          </w:rPr>
          <w:sym w:font="Symbol" w:char="F062"/>
        </w:r>
        <w:r w:rsidR="007B230B">
          <w:rPr>
            <w:rFonts w:ascii="Times New Roman" w:hAnsi="Times New Roman" w:cs="Times New Roman"/>
            <w:sz w:val="24"/>
            <w:szCs w:val="24"/>
          </w:rPr>
          <w:t>-</w:t>
        </w:r>
      </w:ins>
      <w:del w:id="289" w:author="Unemo Magnus, USÖ Labmed länsklinik" w:date="2016-12-29T16:49:00Z">
        <w:r w:rsidR="005F0CEE" w:rsidDel="007B230B">
          <w:rPr>
            <w:rFonts w:ascii="Times New Roman" w:hAnsi="Times New Roman" w:cs="Times New Roman"/>
            <w:sz w:val="24"/>
            <w:szCs w:val="24"/>
          </w:rPr>
          <w:delText xml:space="preserve">beta </w:delText>
        </w:r>
      </w:del>
      <w:r w:rsidR="005F0CEE">
        <w:rPr>
          <w:rFonts w:ascii="Times New Roman" w:hAnsi="Times New Roman" w:cs="Times New Roman"/>
          <w:sz w:val="24"/>
          <w:szCs w:val="24"/>
        </w:rPr>
        <w:t xml:space="preserve">lactamase producing strains), cefixime and ceftriaxone (potentially biphasic or </w:t>
      </w:r>
      <w:proofErr w:type="spellStart"/>
      <w:r w:rsidR="005F0CEE">
        <w:rPr>
          <w:rFonts w:ascii="Times New Roman" w:hAnsi="Times New Roman" w:cs="Times New Roman"/>
          <w:sz w:val="24"/>
          <w:szCs w:val="24"/>
        </w:rPr>
        <w:t>triphasic</w:t>
      </w:r>
      <w:proofErr w:type="spellEnd"/>
      <w:r w:rsidR="005F0CEE">
        <w:rPr>
          <w:rFonts w:ascii="Times New Roman" w:hAnsi="Times New Roman" w:cs="Times New Roman"/>
          <w:sz w:val="24"/>
          <w:szCs w:val="24"/>
        </w:rPr>
        <w:t xml:space="preserve"> curves with large confidence intervals). </w:t>
      </w:r>
      <w:r w:rsidR="00BE265A">
        <w:rPr>
          <w:rFonts w:ascii="Times New Roman" w:hAnsi="Times New Roman" w:cs="Times New Roman"/>
          <w:sz w:val="24"/>
          <w:szCs w:val="24"/>
        </w:rPr>
        <w:t xml:space="preserve">One example </w:t>
      </w:r>
      <w:del w:id="290" w:author="Unemo Magnus, USÖ Labmed länsklinik" w:date="2016-12-29T16:51:00Z">
        <w:r w:rsidR="00BE265A" w:rsidDel="007B230B">
          <w:rPr>
            <w:rFonts w:ascii="Times New Roman" w:hAnsi="Times New Roman" w:cs="Times New Roman"/>
            <w:sz w:val="24"/>
            <w:szCs w:val="24"/>
          </w:rPr>
          <w:delText xml:space="preserve">for </w:delText>
        </w:r>
      </w:del>
      <w:ins w:id="291" w:author="Unemo Magnus, USÖ Labmed länsklinik" w:date="2016-12-29T16:51:00Z">
        <w:r w:rsidR="007B230B">
          <w:rPr>
            <w:rFonts w:ascii="Times New Roman" w:hAnsi="Times New Roman" w:cs="Times New Roman"/>
            <w:sz w:val="24"/>
            <w:szCs w:val="24"/>
          </w:rPr>
          <w:t xml:space="preserve">of </w:t>
        </w:r>
      </w:ins>
      <w:r w:rsidR="00BE265A">
        <w:rPr>
          <w:rFonts w:ascii="Times New Roman" w:hAnsi="Times New Roman" w:cs="Times New Roman"/>
          <w:sz w:val="24"/>
          <w:szCs w:val="24"/>
        </w:rPr>
        <w:t>a biphasic curve was studied in detail (Figure S</w:t>
      </w:r>
      <w:ins w:id="292" w:author="Unemo Magnus, USÖ Labmed länsklinik" w:date="2016-12-29T16:52:00Z">
        <w:r w:rsidR="007B230B">
          <w:rPr>
            <w:rFonts w:ascii="Times New Roman" w:hAnsi="Times New Roman" w:cs="Times New Roman"/>
            <w:sz w:val="24"/>
            <w:szCs w:val="24"/>
          </w:rPr>
          <w:t>4</w:t>
        </w:r>
      </w:ins>
      <w:del w:id="293" w:author="Unemo Magnus, USÖ Labmed länsklinik" w:date="2016-12-29T16:52:00Z">
        <w:r w:rsidR="00BE265A" w:rsidDel="007B230B">
          <w:rPr>
            <w:rFonts w:ascii="Times New Roman" w:hAnsi="Times New Roman" w:cs="Times New Roman"/>
            <w:sz w:val="24"/>
            <w:szCs w:val="24"/>
          </w:rPr>
          <w:delText>3</w:delText>
        </w:r>
      </w:del>
      <w:r w:rsidR="00BE265A">
        <w:rPr>
          <w:rFonts w:ascii="Times New Roman" w:hAnsi="Times New Roman" w:cs="Times New Roman"/>
          <w:sz w:val="24"/>
          <w:szCs w:val="24"/>
        </w:rPr>
        <w:t>)</w:t>
      </w:r>
      <w:ins w:id="294" w:author="Unemo Magnus, USÖ Labmed länsklinik" w:date="2016-12-29T16:51:00Z">
        <w:r w:rsidR="007B230B">
          <w:rPr>
            <w:rFonts w:ascii="Times New Roman" w:hAnsi="Times New Roman" w:cs="Times New Roman"/>
            <w:sz w:val="24"/>
            <w:szCs w:val="24"/>
          </w:rPr>
          <w:t>.</w:t>
        </w:r>
      </w:ins>
      <w:r w:rsidR="005135D8">
        <w:rPr>
          <w:rFonts w:ascii="Times New Roman" w:hAnsi="Times New Roman" w:cs="Times New Roman"/>
          <w:sz w:val="24"/>
          <w:szCs w:val="24"/>
        </w:rPr>
        <w:fldChar w:fldCharType="begin"/>
      </w:r>
      <w:ins w:id="295" w:author="sunny" w:date="2017-01-04T19:24:00Z">
        <w:r w:rsidR="00610E07">
          <w:rPr>
            <w:rFonts w:ascii="Times New Roman" w:hAnsi="Times New Roman" w:cs="Times New Roman"/>
            <w:sz w:val="24"/>
            <w:szCs w:val="24"/>
          </w:rPr>
          <w:instrText xml:space="preserve"> ADDIN ZOTERO_ITEM CSL_CITATION {"citationID":"AJsYIgkg","properties":{"formattedCitation":"{\\rtf \\super 48\\nosupersub{}}","plainCitation":"48"},"citationItems":[{"id":250,"uris":["http://zotero.org/users/1321783/items/ETF2UWTJ"],"uri":["http://zotero.org/users/1321783/items/ETF2UWTJ"],"itemData":{"id":250,"type":"article-journal","title":"An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instrText>
        </w:r>
      </w:ins>
      <w:del w:id="296" w:author="sunny" w:date="2017-01-04T19:24:00Z">
        <w:r w:rsidR="00AC636B" w:rsidDel="00610E07">
          <w:rPr>
            <w:rFonts w:ascii="Times New Roman" w:hAnsi="Times New Roman" w:cs="Times New Roman"/>
            <w:sz w:val="24"/>
            <w:szCs w:val="24"/>
          </w:rPr>
          <w:delInstrText xml:space="preserve"> ADDIN ZOTERO_ITEM CSL_CITATION {"citationID":"AJsYIgkg","properties":{"formattedCitation":"{\\rtf \\super 47\\nosupersub{}}","plainCitation":"47"},"citationItems":[{"id":250,"uris":["http://zotero.org/users/1321783/items/ETF2UWTJ"],"uri":["http://zotero.org/users/1321783/items/ETF2UWTJ"],"itemData":{"id":250,"type":"article-journal","title":"An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delInstrText>
        </w:r>
      </w:del>
      <w:r w:rsidR="005135D8">
        <w:rPr>
          <w:rFonts w:ascii="Times New Roman" w:hAnsi="Times New Roman" w:cs="Times New Roman"/>
          <w:sz w:val="24"/>
          <w:szCs w:val="24"/>
        </w:rPr>
        <w:fldChar w:fldCharType="separate"/>
      </w:r>
      <w:ins w:id="297" w:author="sunny" w:date="2017-01-04T19:24:00Z">
        <w:r w:rsidR="00610E07" w:rsidRPr="00610E07">
          <w:rPr>
            <w:rFonts w:ascii="Times New Roman" w:hAnsi="Times New Roman" w:cs="Times New Roman"/>
            <w:sz w:val="24"/>
            <w:szCs w:val="24"/>
            <w:vertAlign w:val="superscript"/>
          </w:rPr>
          <w:t>48</w:t>
        </w:r>
      </w:ins>
      <w:del w:id="298" w:author="sunny" w:date="2017-01-04T19:24:00Z">
        <w:r w:rsidR="00AC636B" w:rsidRPr="00AC636B" w:rsidDel="00610E07">
          <w:rPr>
            <w:rFonts w:ascii="Times New Roman" w:hAnsi="Times New Roman" w:cs="Times New Roman"/>
            <w:sz w:val="24"/>
            <w:szCs w:val="24"/>
            <w:vertAlign w:val="superscript"/>
          </w:rPr>
          <w:delText>47</w:delText>
        </w:r>
      </w:del>
      <w:r w:rsidR="005135D8">
        <w:rPr>
          <w:rFonts w:ascii="Times New Roman" w:hAnsi="Times New Roman" w:cs="Times New Roman"/>
          <w:sz w:val="24"/>
          <w:szCs w:val="24"/>
        </w:rPr>
        <w:fldChar w:fldCharType="end"/>
      </w:r>
      <w:del w:id="299" w:author="Unemo Magnus, USÖ Labmed länsklinik" w:date="2016-12-29T16:51:00Z">
        <w:r w:rsidR="00BE265A" w:rsidDel="007B230B">
          <w:rPr>
            <w:rFonts w:ascii="Times New Roman" w:hAnsi="Times New Roman" w:cs="Times New Roman"/>
            <w:sz w:val="24"/>
            <w:szCs w:val="24"/>
          </w:rPr>
          <w:delText>.</w:delText>
        </w:r>
      </w:del>
      <w:r w:rsidR="00BE265A">
        <w:rPr>
          <w:rFonts w:ascii="Times New Roman" w:hAnsi="Times New Roman" w:cs="Times New Roman"/>
          <w:sz w:val="24"/>
          <w:szCs w:val="24"/>
        </w:rPr>
        <w:t xml:space="preserve"> </w:t>
      </w:r>
      <w:r w:rsidR="0028626B">
        <w:rPr>
          <w:rFonts w:ascii="Times New Roman" w:hAnsi="Times New Roman" w:cs="Times New Roman"/>
          <w:sz w:val="24"/>
          <w:szCs w:val="24"/>
        </w:rPr>
        <w:t>T</w:t>
      </w:r>
      <w:r w:rsidR="000050DC" w:rsidRPr="006F644E">
        <w:rPr>
          <w:rFonts w:ascii="Times New Roman" w:hAnsi="Times New Roman" w:cs="Times New Roman"/>
          <w:sz w:val="24"/>
          <w:szCs w:val="24"/>
        </w:rPr>
        <w:t xml:space="preserve">he 75% percent quartiles for the deviations were larger for </w:t>
      </w:r>
      <w:commentRangeStart w:id="300"/>
      <w:commentRangeStart w:id="301"/>
      <w:r w:rsidR="000050DC" w:rsidRPr="006F644E">
        <w:rPr>
          <w:rFonts w:ascii="Times New Roman" w:hAnsi="Times New Roman" w:cs="Times New Roman"/>
          <w:sz w:val="24"/>
          <w:szCs w:val="24"/>
        </w:rPr>
        <w:t xml:space="preserve">azithromycin, cefixime and ceftriaxone compared to ciprofloxacin, penicillin G, </w:t>
      </w:r>
      <w:proofErr w:type="spellStart"/>
      <w:r w:rsidR="000050DC" w:rsidRPr="006F644E">
        <w:rPr>
          <w:rFonts w:ascii="Times New Roman" w:hAnsi="Times New Roman" w:cs="Times New Roman"/>
          <w:sz w:val="24"/>
          <w:szCs w:val="24"/>
        </w:rPr>
        <w:t>spectinomycin</w:t>
      </w:r>
      <w:proofErr w:type="spellEnd"/>
      <w:r w:rsidR="000050DC" w:rsidRPr="006F644E">
        <w:rPr>
          <w:rFonts w:ascii="Times New Roman" w:hAnsi="Times New Roman" w:cs="Times New Roman"/>
          <w:sz w:val="24"/>
          <w:szCs w:val="24"/>
        </w:rPr>
        <w:t xml:space="preserve"> and tetracycline</w:t>
      </w:r>
      <w:commentRangeEnd w:id="300"/>
      <w:r w:rsidR="00C232A3">
        <w:rPr>
          <w:rStyle w:val="CommentReference"/>
        </w:rPr>
        <w:commentReference w:id="300"/>
      </w:r>
      <w:commentRangeEnd w:id="301"/>
      <w:r w:rsidR="00D52A92">
        <w:rPr>
          <w:rStyle w:val="CommentReference"/>
        </w:rPr>
        <w:commentReference w:id="301"/>
      </w:r>
      <w:r w:rsidR="00390A2C">
        <w:rPr>
          <w:rFonts w:ascii="Times New Roman" w:hAnsi="Times New Roman" w:cs="Times New Roman"/>
          <w:sz w:val="24"/>
          <w:szCs w:val="24"/>
        </w:rPr>
        <w:t xml:space="preserve"> (Figure </w:t>
      </w:r>
      <w:r w:rsidR="00F717EC">
        <w:rPr>
          <w:rFonts w:ascii="Times New Roman" w:hAnsi="Times New Roman" w:cs="Times New Roman"/>
          <w:sz w:val="24"/>
          <w:szCs w:val="24"/>
        </w:rPr>
        <w:t>2C</w:t>
      </w:r>
      <w:r w:rsidR="00390A2C">
        <w:rPr>
          <w:rFonts w:ascii="Times New Roman" w:hAnsi="Times New Roman" w:cs="Times New Roman"/>
          <w:sz w:val="24"/>
          <w:szCs w:val="24"/>
        </w:rPr>
        <w:t>)</w:t>
      </w:r>
      <w:r w:rsidR="000050DC" w:rsidRPr="006F644E">
        <w:rPr>
          <w:rFonts w:ascii="Times New Roman" w:hAnsi="Times New Roman" w:cs="Times New Roman"/>
          <w:sz w:val="24"/>
          <w:szCs w:val="24"/>
        </w:rPr>
        <w:t xml:space="preserve">. </w:t>
      </w:r>
      <w:proofErr w:type="gramStart"/>
      <w:r w:rsidR="00482711" w:rsidRPr="006F644E">
        <w:rPr>
          <w:rFonts w:ascii="Times New Roman" w:hAnsi="Times New Roman" w:cs="Times New Roman"/>
          <w:sz w:val="24"/>
          <w:szCs w:val="24"/>
        </w:rPr>
        <w:t>The</w:t>
      </w:r>
      <w:proofErr w:type="gramEnd"/>
      <w:r w:rsidR="00482711" w:rsidRPr="006F644E">
        <w:rPr>
          <w:rFonts w:ascii="Times New Roman" w:hAnsi="Times New Roman" w:cs="Times New Roman"/>
          <w:sz w:val="24"/>
          <w:szCs w:val="24"/>
        </w:rPr>
        <w:t xml:space="preserve"> essential agreement between </w:t>
      </w:r>
      <w:r w:rsidR="00482711">
        <w:rPr>
          <w:rFonts w:ascii="Times New Roman" w:hAnsi="Times New Roman" w:cs="Times New Roman"/>
          <w:sz w:val="24"/>
          <w:szCs w:val="24"/>
        </w:rPr>
        <w:t xml:space="preserve">the </w:t>
      </w:r>
      <w:proofErr w:type="spellStart"/>
      <w:r w:rsidR="00482711" w:rsidRPr="006F644E">
        <w:rPr>
          <w:rFonts w:ascii="Times New Roman" w:hAnsi="Times New Roman" w:cs="Times New Roman"/>
          <w:sz w:val="24"/>
          <w:szCs w:val="24"/>
        </w:rPr>
        <w:t>Etest</w:t>
      </w:r>
      <w:proofErr w:type="spellEnd"/>
      <w:r w:rsidR="00482711" w:rsidRPr="006F644E">
        <w:rPr>
          <w:rFonts w:ascii="Times New Roman" w:hAnsi="Times New Roman" w:cs="Times New Roman"/>
          <w:sz w:val="24"/>
          <w:szCs w:val="24"/>
        </w:rPr>
        <w:t xml:space="preserve"> </w:t>
      </w:r>
      <w:r w:rsidR="00482711">
        <w:rPr>
          <w:rFonts w:ascii="Times New Roman" w:hAnsi="Times New Roman" w:cs="Times New Roman"/>
          <w:sz w:val="24"/>
          <w:szCs w:val="24"/>
        </w:rPr>
        <w:t xml:space="preserve">MICs </w:t>
      </w:r>
      <w:r w:rsidR="00482711" w:rsidRPr="006F644E">
        <w:rPr>
          <w:rFonts w:ascii="Times New Roman" w:hAnsi="Times New Roman" w:cs="Times New Roman"/>
          <w:sz w:val="24"/>
          <w:szCs w:val="24"/>
        </w:rPr>
        <w:t>and the predicted MIC</w:t>
      </w:r>
      <w:r w:rsidR="00482711">
        <w:rPr>
          <w:rFonts w:ascii="Times New Roman" w:hAnsi="Times New Roman" w:cs="Times New Roman"/>
          <w:sz w:val="24"/>
          <w:szCs w:val="24"/>
        </w:rPr>
        <w:t>s</w:t>
      </w:r>
      <w:r w:rsidR="00482711" w:rsidRPr="006F644E">
        <w:rPr>
          <w:rFonts w:ascii="Times New Roman" w:hAnsi="Times New Roman" w:cs="Times New Roman"/>
          <w:sz w:val="24"/>
          <w:szCs w:val="24"/>
        </w:rPr>
        <w:t xml:space="preserve"> was </w:t>
      </w:r>
      <w:r w:rsidR="00482711">
        <w:rPr>
          <w:rFonts w:ascii="Times New Roman" w:hAnsi="Times New Roman" w:cs="Times New Roman"/>
          <w:sz w:val="24"/>
          <w:szCs w:val="24"/>
        </w:rPr>
        <w:t>47</w:t>
      </w:r>
      <w:r w:rsidR="00482711" w:rsidRPr="006F644E">
        <w:rPr>
          <w:rFonts w:ascii="Times New Roman" w:hAnsi="Times New Roman" w:cs="Times New Roman"/>
          <w:sz w:val="24"/>
          <w:szCs w:val="24"/>
        </w:rPr>
        <w:t>% for all antimicrobials</w:t>
      </w:r>
      <w:r w:rsidR="00482711">
        <w:rPr>
          <w:rFonts w:ascii="Times New Roman" w:hAnsi="Times New Roman" w:cs="Times New Roman"/>
          <w:sz w:val="24"/>
          <w:szCs w:val="24"/>
        </w:rPr>
        <w:t>, being lowest for cefixime (29%)</w:t>
      </w:r>
      <w:r w:rsidR="00CF7908">
        <w:rPr>
          <w:rFonts w:ascii="Times New Roman" w:hAnsi="Times New Roman" w:cs="Times New Roman"/>
          <w:sz w:val="24"/>
          <w:szCs w:val="24"/>
        </w:rPr>
        <w:t xml:space="preserve"> and highest for penicillin G (61%)</w:t>
      </w:r>
      <w:r w:rsidR="00482711" w:rsidRPr="006F644E">
        <w:rPr>
          <w:rFonts w:ascii="Times New Roman" w:hAnsi="Times New Roman" w:cs="Times New Roman"/>
          <w:sz w:val="24"/>
          <w:szCs w:val="24"/>
        </w:rPr>
        <w:t xml:space="preserve">. </w:t>
      </w:r>
    </w:p>
    <w:p w14:paraId="7C8E2978" w14:textId="59FBB17A" w:rsidR="00046D65" w:rsidRDefault="00046D65" w:rsidP="003F390D">
      <w:pPr>
        <w:spacing w:after="0" w:line="480" w:lineRule="auto"/>
        <w:jc w:val="both"/>
        <w:rPr>
          <w:rFonts w:ascii="Times New Roman" w:hAnsi="Times New Roman" w:cs="Times New Roman"/>
          <w:b/>
          <w:sz w:val="24"/>
          <w:szCs w:val="24"/>
        </w:rPr>
      </w:pPr>
    </w:p>
    <w:p w14:paraId="53C514EA" w14:textId="00EAE24F" w:rsidR="0014390C" w:rsidRPr="00ED3701" w:rsidRDefault="0014390C" w:rsidP="00ED3701">
      <w:pPr>
        <w:spacing w:after="0" w:line="480" w:lineRule="auto"/>
        <w:jc w:val="both"/>
        <w:rPr>
          <w:rFonts w:ascii="Times New Roman" w:hAnsi="Times New Roman" w:cs="Times New Roman"/>
          <w:b/>
          <w:i/>
          <w:sz w:val="24"/>
          <w:szCs w:val="24"/>
        </w:rPr>
      </w:pPr>
      <w:r w:rsidRPr="00ED3701">
        <w:rPr>
          <w:rFonts w:ascii="Times New Roman" w:hAnsi="Times New Roman" w:cs="Times New Roman"/>
          <w:b/>
          <w:i/>
          <w:sz w:val="24"/>
          <w:szCs w:val="24"/>
        </w:rPr>
        <w:t>C</w:t>
      </w:r>
      <w:r w:rsidR="00FE6559" w:rsidRPr="00ED3701">
        <w:rPr>
          <w:rFonts w:ascii="Times New Roman" w:hAnsi="Times New Roman" w:cs="Times New Roman"/>
          <w:b/>
          <w:i/>
          <w:sz w:val="24"/>
          <w:szCs w:val="24"/>
        </w:rPr>
        <w:t xml:space="preserve">ategorical agreement </w:t>
      </w:r>
    </w:p>
    <w:p w14:paraId="77073925" w14:textId="7C99C468" w:rsidR="00E97160" w:rsidRDefault="00664BEB" w:rsidP="00E9716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w:t>
      </w:r>
      <w:proofErr w:type="spellStart"/>
      <w:r w:rsidR="00F25789" w:rsidRPr="006F644E">
        <w:rPr>
          <w:rFonts w:ascii="Times New Roman" w:hAnsi="Times New Roman" w:cs="Times New Roman"/>
          <w:sz w:val="24"/>
          <w:szCs w:val="24"/>
        </w:rPr>
        <w:t>Etest</w:t>
      </w:r>
      <w:proofErr w:type="spellEnd"/>
      <w:r w:rsidR="00F25789" w:rsidRPr="006F644E">
        <w:rPr>
          <w:rFonts w:ascii="Times New Roman" w:hAnsi="Times New Roman" w:cs="Times New Roman"/>
          <w:sz w:val="24"/>
          <w:szCs w:val="24"/>
        </w:rPr>
        <w:t xml:space="preserve"> </w:t>
      </w:r>
      <w:r w:rsidR="00AA2384">
        <w:rPr>
          <w:rFonts w:ascii="Times New Roman" w:hAnsi="Times New Roman" w:cs="Times New Roman"/>
          <w:sz w:val="24"/>
          <w:szCs w:val="24"/>
        </w:rPr>
        <w:t xml:space="preserve">and predicted </w:t>
      </w:r>
      <w:r w:rsidR="00F25789" w:rsidRPr="006F644E">
        <w:rPr>
          <w:rFonts w:ascii="Times New Roman" w:hAnsi="Times New Roman" w:cs="Times New Roman"/>
          <w:sz w:val="24"/>
          <w:szCs w:val="24"/>
        </w:rPr>
        <w:t xml:space="preserve">MICs </w:t>
      </w:r>
      <w:r w:rsidR="00942C8B">
        <w:rPr>
          <w:rFonts w:ascii="Times New Roman" w:hAnsi="Times New Roman" w:cs="Times New Roman"/>
          <w:sz w:val="24"/>
          <w:szCs w:val="24"/>
        </w:rPr>
        <w:t xml:space="preserve">(n=868) </w:t>
      </w:r>
      <w:r w:rsidR="00F25789" w:rsidRPr="006F644E">
        <w:rPr>
          <w:rFonts w:ascii="Times New Roman" w:hAnsi="Times New Roman" w:cs="Times New Roman"/>
          <w:sz w:val="24"/>
          <w:szCs w:val="24"/>
        </w:rPr>
        <w:t>were classified</w:t>
      </w:r>
      <w:r w:rsidRPr="006F644E">
        <w:rPr>
          <w:rFonts w:ascii="Times New Roman" w:hAnsi="Times New Roman" w:cs="Times New Roman"/>
          <w:sz w:val="24"/>
          <w:szCs w:val="24"/>
        </w:rPr>
        <w:t xml:space="preserve"> </w:t>
      </w:r>
      <w:r w:rsidR="00AA2384">
        <w:rPr>
          <w:rFonts w:ascii="Times New Roman" w:hAnsi="Times New Roman" w:cs="Times New Roman"/>
          <w:sz w:val="24"/>
          <w:szCs w:val="24"/>
        </w:rPr>
        <w:t xml:space="preserve">as </w:t>
      </w:r>
      <w:r w:rsidR="00AA2384" w:rsidRPr="006F644E">
        <w:rPr>
          <w:rFonts w:ascii="Times New Roman" w:hAnsi="Times New Roman" w:cs="Times New Roman"/>
          <w:sz w:val="24"/>
          <w:szCs w:val="24"/>
        </w:rPr>
        <w:t>susceptible, intermedia</w:t>
      </w:r>
      <w:r w:rsidR="00AA2384">
        <w:rPr>
          <w:rFonts w:ascii="Times New Roman" w:hAnsi="Times New Roman" w:cs="Times New Roman"/>
          <w:sz w:val="24"/>
          <w:szCs w:val="24"/>
        </w:rPr>
        <w:t>te</w:t>
      </w:r>
      <w:r w:rsidR="00AA2384" w:rsidRPr="006F644E">
        <w:rPr>
          <w:rFonts w:ascii="Times New Roman" w:hAnsi="Times New Roman" w:cs="Times New Roman"/>
          <w:sz w:val="24"/>
          <w:szCs w:val="24"/>
        </w:rPr>
        <w:t xml:space="preserve"> </w:t>
      </w:r>
      <w:ins w:id="302" w:author="Unemo Magnus, USÖ Labmed länsklinik" w:date="2016-12-29T16:55:00Z">
        <w:r w:rsidR="007B230B">
          <w:rPr>
            <w:rFonts w:ascii="Times New Roman" w:hAnsi="Times New Roman" w:cs="Times New Roman"/>
            <w:sz w:val="24"/>
            <w:szCs w:val="24"/>
          </w:rPr>
          <w:t xml:space="preserve">resistant </w:t>
        </w:r>
      </w:ins>
      <w:r w:rsidR="00AA2384" w:rsidRPr="006F644E">
        <w:rPr>
          <w:rFonts w:ascii="Times New Roman" w:hAnsi="Times New Roman" w:cs="Times New Roman"/>
          <w:sz w:val="24"/>
          <w:szCs w:val="24"/>
        </w:rPr>
        <w:t xml:space="preserve">and resistant </w:t>
      </w:r>
      <w:r w:rsidRPr="006F644E">
        <w:rPr>
          <w:rFonts w:ascii="Times New Roman" w:hAnsi="Times New Roman" w:cs="Times New Roman"/>
          <w:sz w:val="24"/>
          <w:szCs w:val="24"/>
        </w:rPr>
        <w:t xml:space="preserve">according to </w:t>
      </w:r>
      <w:r w:rsidR="008C043B">
        <w:rPr>
          <w:rFonts w:ascii="Times New Roman" w:hAnsi="Times New Roman" w:cs="Times New Roman"/>
          <w:sz w:val="24"/>
          <w:szCs w:val="24"/>
        </w:rPr>
        <w:t xml:space="preserve">the </w:t>
      </w:r>
      <w:r w:rsidR="00F25789" w:rsidRPr="006F644E">
        <w:rPr>
          <w:rFonts w:ascii="Times New Roman" w:hAnsi="Times New Roman" w:cs="Times New Roman"/>
          <w:sz w:val="24"/>
          <w:szCs w:val="24"/>
        </w:rPr>
        <w:t>EUCAST 2016 resistance breakpoints</w:t>
      </w:r>
      <w:del w:id="303" w:author="Unemo Magnus, USÖ Labmed länsklinik" w:date="2016-12-29T16:55:00Z">
        <w:r w:rsidR="00B91DFF" w:rsidDel="007B230B">
          <w:rPr>
            <w:rFonts w:ascii="Times New Roman" w:hAnsi="Times New Roman" w:cs="Times New Roman"/>
            <w:sz w:val="24"/>
            <w:szCs w:val="24"/>
            <w:vertAlign w:val="superscript"/>
          </w:rPr>
          <w:delText>3</w:delText>
        </w:r>
      </w:del>
      <w:ins w:id="304" w:author="Unemo Magnus, USÖ Labmed länsklinik" w:date="2016-12-29T16:55:00Z">
        <w:r w:rsidR="007B230B">
          <w:rPr>
            <w:rFonts w:ascii="Times New Roman" w:hAnsi="Times New Roman" w:cs="Times New Roman"/>
            <w:sz w:val="24"/>
            <w:szCs w:val="24"/>
            <w:vertAlign w:val="superscript"/>
          </w:rPr>
          <w:t>46</w:t>
        </w:r>
      </w:ins>
      <w:del w:id="305" w:author="Unemo Magnus, USÖ Labmed länsklinik" w:date="2016-12-29T16:55:00Z">
        <w:r w:rsidR="00B91DFF" w:rsidDel="007B230B">
          <w:rPr>
            <w:rFonts w:ascii="Times New Roman" w:hAnsi="Times New Roman" w:cs="Times New Roman"/>
            <w:sz w:val="24"/>
            <w:szCs w:val="24"/>
            <w:vertAlign w:val="superscript"/>
          </w:rPr>
          <w:delText>0</w:delText>
        </w:r>
      </w:del>
      <w:r w:rsidR="00F25789" w:rsidRPr="006F644E">
        <w:rPr>
          <w:rFonts w:ascii="Times New Roman" w:hAnsi="Times New Roman" w:cs="Times New Roman"/>
          <w:sz w:val="24"/>
          <w:szCs w:val="24"/>
        </w:rPr>
        <w:t xml:space="preserve"> </w:t>
      </w:r>
      <w:r w:rsidRPr="00AA2384">
        <w:rPr>
          <w:rFonts w:ascii="Times New Roman" w:hAnsi="Times New Roman" w:cs="Times New Roman"/>
          <w:sz w:val="24"/>
          <w:szCs w:val="24"/>
        </w:rPr>
        <w:t>(</w:t>
      </w:r>
      <w:commentRangeStart w:id="306"/>
      <w:commentRangeStart w:id="307"/>
      <w:r w:rsidR="0009745E" w:rsidRPr="00AA2384">
        <w:rPr>
          <w:rFonts w:ascii="Times New Roman" w:hAnsi="Times New Roman" w:cs="Times New Roman"/>
          <w:sz w:val="24"/>
          <w:szCs w:val="24"/>
        </w:rPr>
        <w:t xml:space="preserve">Figure </w:t>
      </w:r>
      <w:r w:rsidR="0098113F">
        <w:rPr>
          <w:rFonts w:ascii="Times New Roman" w:hAnsi="Times New Roman" w:cs="Times New Roman"/>
          <w:sz w:val="24"/>
          <w:szCs w:val="24"/>
        </w:rPr>
        <w:t>3</w:t>
      </w:r>
      <w:commentRangeEnd w:id="306"/>
      <w:r w:rsidR="00D27C68">
        <w:rPr>
          <w:rStyle w:val="CommentReference"/>
        </w:rPr>
        <w:commentReference w:id="306"/>
      </w:r>
      <w:commentRangeEnd w:id="307"/>
      <w:r w:rsidR="00D52A92">
        <w:rPr>
          <w:rStyle w:val="CommentReference"/>
        </w:rPr>
        <w:commentReference w:id="307"/>
      </w:r>
      <w:r w:rsidRPr="006F644E">
        <w:rPr>
          <w:rFonts w:ascii="Times New Roman" w:hAnsi="Times New Roman" w:cs="Times New Roman"/>
          <w:sz w:val="24"/>
          <w:szCs w:val="24"/>
        </w:rPr>
        <w:t>).</w:t>
      </w:r>
      <w:r w:rsidR="00F25789" w:rsidRPr="006F644E">
        <w:rPr>
          <w:rFonts w:ascii="Times New Roman" w:hAnsi="Times New Roman" w:cs="Times New Roman"/>
          <w:sz w:val="24"/>
          <w:szCs w:val="24"/>
        </w:rPr>
        <w:t xml:space="preserve"> </w:t>
      </w:r>
      <w:r w:rsidR="008F6BD6">
        <w:rPr>
          <w:rFonts w:ascii="Times New Roman" w:hAnsi="Times New Roman" w:cs="Times New Roman"/>
          <w:sz w:val="24"/>
          <w:szCs w:val="24"/>
        </w:rPr>
        <w:t xml:space="preserve">The sensitivity of the assay was </w:t>
      </w:r>
      <w:r w:rsidR="008F6BD6" w:rsidRPr="00035D56">
        <w:rPr>
          <w:rFonts w:ascii="Times New Roman" w:hAnsi="Times New Roman" w:cs="Times New Roman"/>
          <w:sz w:val="24"/>
          <w:szCs w:val="24"/>
        </w:rPr>
        <w:t>97.1</w:t>
      </w:r>
      <w:del w:id="308" w:author="Unemo Magnus, USÖ Labmed länsklinik" w:date="2016-12-28T21:42:00Z">
        <w:r w:rsidR="008F6BD6" w:rsidRPr="00035D56" w:rsidDel="00527A98">
          <w:rPr>
            <w:rFonts w:ascii="Times New Roman" w:hAnsi="Times New Roman" w:cs="Times New Roman"/>
            <w:sz w:val="24"/>
            <w:szCs w:val="24"/>
          </w:rPr>
          <w:delText>3</w:delText>
        </w:r>
      </w:del>
      <w:r w:rsidR="008F6BD6" w:rsidRPr="00035D56">
        <w:rPr>
          <w:rFonts w:ascii="Times New Roman" w:hAnsi="Times New Roman" w:cs="Times New Roman"/>
          <w:sz w:val="24"/>
          <w:szCs w:val="24"/>
        </w:rPr>
        <w:t>%</w:t>
      </w:r>
      <w:r w:rsidR="008F6BD6">
        <w:rPr>
          <w:rFonts w:ascii="Times New Roman" w:hAnsi="Times New Roman" w:cs="Times New Roman"/>
          <w:sz w:val="24"/>
          <w:szCs w:val="24"/>
        </w:rPr>
        <w:t xml:space="preserve"> (</w:t>
      </w:r>
      <w:ins w:id="309" w:author="Unemo Magnus, USÖ Labmed länsklinik" w:date="2016-12-29T17:13:00Z">
        <w:r w:rsidR="0008283E">
          <w:rPr>
            <w:rFonts w:ascii="Times New Roman" w:hAnsi="Times New Roman" w:cs="Times New Roman"/>
            <w:sz w:val="24"/>
            <w:szCs w:val="24"/>
          </w:rPr>
          <w:t xml:space="preserve">95% </w:t>
        </w:r>
      </w:ins>
      <w:r w:rsidR="008F6BD6">
        <w:rPr>
          <w:rFonts w:ascii="Times New Roman" w:hAnsi="Times New Roman" w:cs="Times New Roman"/>
          <w:sz w:val="24"/>
          <w:szCs w:val="24"/>
        </w:rPr>
        <w:t>CI: 95.2</w:t>
      </w:r>
      <w:del w:id="310" w:author="Unemo Magnus, USÖ Labmed länsklinik" w:date="2016-12-28T21:42:00Z">
        <w:r w:rsidR="008F6BD6" w:rsidDel="00527A98">
          <w:rPr>
            <w:rFonts w:ascii="Times New Roman" w:hAnsi="Times New Roman" w:cs="Times New Roman"/>
            <w:sz w:val="24"/>
            <w:szCs w:val="24"/>
          </w:rPr>
          <w:delText>2</w:delText>
        </w:r>
      </w:del>
      <w:r w:rsidR="008F6BD6">
        <w:rPr>
          <w:rFonts w:ascii="Times New Roman" w:hAnsi="Times New Roman" w:cs="Times New Roman"/>
          <w:sz w:val="24"/>
          <w:szCs w:val="24"/>
        </w:rPr>
        <w:t>-98.4</w:t>
      </w:r>
      <w:del w:id="311" w:author="Unemo Magnus, USÖ Labmed länsklinik" w:date="2016-12-28T21:42:00Z">
        <w:r w:rsidR="008F6BD6" w:rsidDel="00527A98">
          <w:rPr>
            <w:rFonts w:ascii="Times New Roman" w:hAnsi="Times New Roman" w:cs="Times New Roman"/>
            <w:sz w:val="24"/>
            <w:szCs w:val="24"/>
          </w:rPr>
          <w:delText>2</w:delText>
        </w:r>
      </w:del>
      <w:r w:rsidR="008F6BD6">
        <w:rPr>
          <w:rFonts w:ascii="Times New Roman" w:hAnsi="Times New Roman" w:cs="Times New Roman"/>
          <w:sz w:val="24"/>
          <w:szCs w:val="24"/>
        </w:rPr>
        <w:t xml:space="preserve">). </w:t>
      </w:r>
      <w:ins w:id="312" w:author="Unemo Magnus, USÖ Labmed länsklinik" w:date="2016-12-29T16:57:00Z">
        <w:r w:rsidR="00D27C68">
          <w:rPr>
            <w:rFonts w:ascii="Times New Roman" w:hAnsi="Times New Roman" w:cs="Times New Roman"/>
            <w:sz w:val="24"/>
            <w:szCs w:val="24"/>
          </w:rPr>
          <w:t xml:space="preserve">Minor errors resulting from misclassifications of intermediate resistant strains were found for 9% of the data. </w:t>
        </w:r>
        <w:r w:rsidR="00D27C68" w:rsidRPr="006F644E">
          <w:rPr>
            <w:rFonts w:ascii="Times New Roman" w:hAnsi="Times New Roman" w:cs="Times New Roman"/>
            <w:sz w:val="24"/>
            <w:szCs w:val="24"/>
          </w:rPr>
          <w:t>False positive misclassifications (S to R)</w:t>
        </w:r>
        <w:r w:rsidR="00D27C68">
          <w:rPr>
            <w:rFonts w:ascii="Times New Roman" w:hAnsi="Times New Roman" w:cs="Times New Roman"/>
            <w:sz w:val="24"/>
            <w:szCs w:val="24"/>
          </w:rPr>
          <w:t>, i.e. major errors,</w:t>
        </w:r>
        <w:r w:rsidR="00D27C68" w:rsidRPr="006F644E">
          <w:rPr>
            <w:rFonts w:ascii="Times New Roman" w:hAnsi="Times New Roman" w:cs="Times New Roman"/>
            <w:sz w:val="24"/>
            <w:szCs w:val="24"/>
          </w:rPr>
          <w:t xml:space="preserve"> occurred for tetracycline (</w:t>
        </w:r>
        <w:r w:rsidR="00D27C68">
          <w:rPr>
            <w:rFonts w:ascii="Times New Roman" w:hAnsi="Times New Roman" w:cs="Times New Roman"/>
            <w:sz w:val="24"/>
            <w:szCs w:val="24"/>
          </w:rPr>
          <w:t>0.2</w:t>
        </w:r>
        <w:r w:rsidR="00D27C68" w:rsidRPr="006F644E">
          <w:rPr>
            <w:rFonts w:ascii="Times New Roman" w:hAnsi="Times New Roman" w:cs="Times New Roman"/>
            <w:sz w:val="24"/>
            <w:szCs w:val="24"/>
          </w:rPr>
          <w:t>%)</w:t>
        </w:r>
        <w:r w:rsidR="00D27C68">
          <w:rPr>
            <w:rFonts w:ascii="Times New Roman" w:hAnsi="Times New Roman" w:cs="Times New Roman"/>
            <w:sz w:val="24"/>
            <w:szCs w:val="24"/>
          </w:rPr>
          <w:t>,</w:t>
        </w:r>
        <w:r w:rsidR="00D27C68" w:rsidRPr="00B827F0">
          <w:rPr>
            <w:rFonts w:ascii="Times New Roman" w:hAnsi="Times New Roman" w:cs="Times New Roman"/>
            <w:sz w:val="24"/>
            <w:szCs w:val="24"/>
          </w:rPr>
          <w:t xml:space="preserve"> </w:t>
        </w:r>
        <w:r w:rsidR="00D27C68" w:rsidRPr="006F644E">
          <w:rPr>
            <w:rFonts w:ascii="Times New Roman" w:hAnsi="Times New Roman" w:cs="Times New Roman"/>
            <w:sz w:val="24"/>
            <w:szCs w:val="24"/>
          </w:rPr>
          <w:t>azithromycin (</w:t>
        </w:r>
        <w:r w:rsidR="00D27C68">
          <w:rPr>
            <w:rFonts w:ascii="Times New Roman" w:hAnsi="Times New Roman" w:cs="Times New Roman"/>
            <w:sz w:val="24"/>
            <w:szCs w:val="24"/>
          </w:rPr>
          <w:t>0.6</w:t>
        </w:r>
        <w:r w:rsidR="00D27C68" w:rsidRPr="006F644E">
          <w:rPr>
            <w:rFonts w:ascii="Times New Roman" w:hAnsi="Times New Roman" w:cs="Times New Roman"/>
            <w:sz w:val="24"/>
            <w:szCs w:val="24"/>
          </w:rPr>
          <w:t>%), cefixime (</w:t>
        </w:r>
        <w:r w:rsidR="00D27C68">
          <w:rPr>
            <w:rFonts w:ascii="Times New Roman" w:hAnsi="Times New Roman" w:cs="Times New Roman"/>
            <w:sz w:val="24"/>
            <w:szCs w:val="24"/>
          </w:rPr>
          <w:t xml:space="preserve">3.5%) </w:t>
        </w:r>
        <w:r w:rsidR="00D27C68" w:rsidRPr="006F644E">
          <w:rPr>
            <w:rFonts w:ascii="Times New Roman" w:hAnsi="Times New Roman" w:cs="Times New Roman"/>
            <w:sz w:val="24"/>
            <w:szCs w:val="24"/>
          </w:rPr>
          <w:t>and</w:t>
        </w:r>
        <w:r w:rsidR="00D27C68">
          <w:rPr>
            <w:rFonts w:ascii="Times New Roman" w:hAnsi="Times New Roman" w:cs="Times New Roman"/>
            <w:sz w:val="24"/>
            <w:szCs w:val="24"/>
          </w:rPr>
          <w:t xml:space="preserve"> </w:t>
        </w:r>
        <w:r w:rsidR="00D27C68" w:rsidRPr="006F644E">
          <w:rPr>
            <w:rFonts w:ascii="Times New Roman" w:hAnsi="Times New Roman" w:cs="Times New Roman"/>
            <w:sz w:val="24"/>
            <w:szCs w:val="24"/>
          </w:rPr>
          <w:t>ceftriaxone (</w:t>
        </w:r>
        <w:r w:rsidR="00D27C68">
          <w:rPr>
            <w:rFonts w:ascii="Times New Roman" w:hAnsi="Times New Roman" w:cs="Times New Roman"/>
            <w:sz w:val="24"/>
            <w:szCs w:val="24"/>
          </w:rPr>
          <w:t>4.8</w:t>
        </w:r>
        <w:r w:rsidR="00D27C68" w:rsidRPr="006F644E">
          <w:rPr>
            <w:rFonts w:ascii="Times New Roman" w:hAnsi="Times New Roman" w:cs="Times New Roman"/>
            <w:sz w:val="24"/>
            <w:szCs w:val="24"/>
          </w:rPr>
          <w:t>%)</w:t>
        </w:r>
        <w:r w:rsidR="00D27C68">
          <w:rPr>
            <w:rFonts w:ascii="Times New Roman" w:hAnsi="Times New Roman" w:cs="Times New Roman"/>
            <w:sz w:val="24"/>
            <w:szCs w:val="24"/>
          </w:rPr>
          <w:t xml:space="preserve"> for a total of 9% of the data</w:t>
        </w:r>
        <w:r w:rsidR="00D27C68" w:rsidRPr="006F644E">
          <w:rPr>
            <w:rFonts w:ascii="Times New Roman" w:hAnsi="Times New Roman" w:cs="Times New Roman"/>
            <w:sz w:val="24"/>
            <w:szCs w:val="24"/>
          </w:rPr>
          <w:t>.</w:t>
        </w:r>
        <w:r w:rsidR="00D27C68">
          <w:rPr>
            <w:rFonts w:ascii="Times New Roman" w:hAnsi="Times New Roman" w:cs="Times New Roman"/>
            <w:sz w:val="24"/>
            <w:szCs w:val="24"/>
          </w:rPr>
          <w:t xml:space="preserve"> </w:t>
        </w:r>
        <w:r w:rsidR="00D27C68" w:rsidRPr="006F644E" w:rsidDel="00B827F0">
          <w:rPr>
            <w:rFonts w:ascii="Times New Roman" w:hAnsi="Times New Roman" w:cs="Times New Roman"/>
            <w:sz w:val="24"/>
            <w:szCs w:val="24"/>
          </w:rPr>
          <w:t xml:space="preserve"> </w:t>
        </w:r>
      </w:ins>
      <w:moveToRangeStart w:id="313" w:author="Unemo Magnus, USÖ Labmed länsklinik" w:date="2016-12-29T16:57:00Z" w:name="move470794006"/>
      <w:moveTo w:id="314" w:author="Unemo Magnus, USÖ Labmed länsklinik" w:date="2016-12-29T16:57:00Z">
        <w:r w:rsidR="00D27C68">
          <w:rPr>
            <w:rFonts w:ascii="Times New Roman" w:hAnsi="Times New Roman" w:cs="Times New Roman"/>
            <w:sz w:val="24"/>
            <w:szCs w:val="24"/>
          </w:rPr>
          <w:t xml:space="preserve">For </w:t>
        </w:r>
        <w:r w:rsidR="00D27C68" w:rsidRPr="006F644E">
          <w:rPr>
            <w:rFonts w:ascii="Times New Roman" w:hAnsi="Times New Roman" w:cs="Times New Roman"/>
            <w:sz w:val="24"/>
            <w:szCs w:val="24"/>
          </w:rPr>
          <w:t>penicillin G</w:t>
        </w:r>
        <w:r w:rsidR="00D27C68">
          <w:rPr>
            <w:rFonts w:ascii="Times New Roman" w:hAnsi="Times New Roman" w:cs="Times New Roman"/>
            <w:sz w:val="24"/>
            <w:szCs w:val="24"/>
          </w:rPr>
          <w:t xml:space="preserve">, spectinomycin and ciprofloxacin no </w:t>
        </w:r>
        <w:r w:rsidR="00D27C68" w:rsidRPr="006F644E">
          <w:rPr>
            <w:rFonts w:ascii="Times New Roman" w:hAnsi="Times New Roman" w:cs="Times New Roman"/>
            <w:sz w:val="24"/>
            <w:szCs w:val="24"/>
          </w:rPr>
          <w:t>major errors</w:t>
        </w:r>
        <w:r w:rsidR="00D27C68">
          <w:rPr>
            <w:rFonts w:ascii="Times New Roman" w:hAnsi="Times New Roman" w:cs="Times New Roman"/>
            <w:sz w:val="24"/>
            <w:szCs w:val="24"/>
          </w:rPr>
          <w:t xml:space="preserve"> were identified</w:t>
        </w:r>
        <w:r w:rsidR="00D27C68" w:rsidRPr="006F644E">
          <w:rPr>
            <w:rFonts w:ascii="Times New Roman" w:hAnsi="Times New Roman" w:cs="Times New Roman"/>
            <w:sz w:val="24"/>
            <w:szCs w:val="24"/>
          </w:rPr>
          <w:t xml:space="preserve">. </w:t>
        </w:r>
      </w:moveTo>
      <w:moveToRangeEnd w:id="313"/>
      <w:r w:rsidR="00B827F0">
        <w:rPr>
          <w:rFonts w:ascii="Times New Roman" w:hAnsi="Times New Roman" w:cs="Times New Roman"/>
          <w:sz w:val="24"/>
          <w:szCs w:val="24"/>
        </w:rPr>
        <w:t xml:space="preserve">One very major error </w:t>
      </w:r>
      <w:r w:rsidR="00B827F0" w:rsidRPr="006F644E">
        <w:rPr>
          <w:rFonts w:ascii="Times New Roman" w:hAnsi="Times New Roman" w:cs="Times New Roman"/>
          <w:sz w:val="24"/>
          <w:szCs w:val="24"/>
        </w:rPr>
        <w:t>(R to S)</w:t>
      </w:r>
      <w:r w:rsidR="00B827F0">
        <w:rPr>
          <w:rFonts w:ascii="Times New Roman" w:hAnsi="Times New Roman" w:cs="Times New Roman"/>
          <w:sz w:val="24"/>
          <w:szCs w:val="24"/>
        </w:rPr>
        <w:t>,</w:t>
      </w:r>
      <w:r w:rsidR="00B827F0" w:rsidRPr="006F644E">
        <w:rPr>
          <w:rFonts w:ascii="Times New Roman" w:hAnsi="Times New Roman" w:cs="Times New Roman"/>
          <w:sz w:val="24"/>
          <w:szCs w:val="24"/>
        </w:rPr>
        <w:t xml:space="preserve"> </w:t>
      </w:r>
      <w:r w:rsidR="00B827F0">
        <w:rPr>
          <w:rFonts w:ascii="Times New Roman" w:hAnsi="Times New Roman" w:cs="Times New Roman"/>
          <w:sz w:val="24"/>
          <w:szCs w:val="24"/>
        </w:rPr>
        <w:t xml:space="preserve">occurred for </w:t>
      </w:r>
      <w:r w:rsidR="00B827F0" w:rsidRPr="006F644E">
        <w:rPr>
          <w:rFonts w:ascii="Times New Roman" w:hAnsi="Times New Roman" w:cs="Times New Roman"/>
          <w:sz w:val="24"/>
          <w:szCs w:val="24"/>
        </w:rPr>
        <w:t>ceftriaxone</w:t>
      </w:r>
      <w:r w:rsidR="00B827F0">
        <w:rPr>
          <w:rFonts w:ascii="Times New Roman" w:hAnsi="Times New Roman" w:cs="Times New Roman"/>
          <w:sz w:val="24"/>
          <w:szCs w:val="24"/>
        </w:rPr>
        <w:t xml:space="preserve"> (</w:t>
      </w:r>
      <w:proofErr w:type="spellStart"/>
      <w:r w:rsidR="00B827F0">
        <w:rPr>
          <w:rFonts w:ascii="Times New Roman" w:hAnsi="Times New Roman" w:cs="Times New Roman"/>
          <w:sz w:val="24"/>
          <w:szCs w:val="24"/>
        </w:rPr>
        <w:t>Etest</w:t>
      </w:r>
      <w:proofErr w:type="spellEnd"/>
      <w:r w:rsidR="00B827F0">
        <w:rPr>
          <w:rFonts w:ascii="Times New Roman" w:hAnsi="Times New Roman" w:cs="Times New Roman"/>
          <w:sz w:val="24"/>
          <w:szCs w:val="24"/>
        </w:rPr>
        <w:t xml:space="preserve"> MIC 0.19 mg/L vs. 0.053 mg/L)</w:t>
      </w:r>
      <w:r w:rsidR="00B827F0" w:rsidRPr="006F644E">
        <w:rPr>
          <w:rFonts w:ascii="Times New Roman" w:hAnsi="Times New Roman" w:cs="Times New Roman"/>
          <w:sz w:val="24"/>
          <w:szCs w:val="24"/>
        </w:rPr>
        <w:t xml:space="preserve">. </w:t>
      </w:r>
      <w:del w:id="315" w:author="Unemo Magnus, USÖ Labmed länsklinik" w:date="2016-12-28T21:41:00Z">
        <w:r w:rsidR="00E97160" w:rsidDel="00527A98">
          <w:rPr>
            <w:rFonts w:ascii="Times New Roman" w:hAnsi="Times New Roman" w:cs="Times New Roman"/>
            <w:sz w:val="24"/>
            <w:szCs w:val="24"/>
          </w:rPr>
          <w:delText xml:space="preserve"> </w:delText>
        </w:r>
      </w:del>
      <w:moveFromRangeStart w:id="316" w:author="Unemo Magnus, USÖ Labmed länsklinik" w:date="2016-12-29T16:57:00Z" w:name="move470794006"/>
      <w:moveFrom w:id="317" w:author="Unemo Magnus, USÖ Labmed länsklinik" w:date="2016-12-29T16:57:00Z">
        <w:r w:rsidR="00B827F0" w:rsidDel="00D27C68">
          <w:rPr>
            <w:rFonts w:ascii="Times New Roman" w:hAnsi="Times New Roman" w:cs="Times New Roman"/>
            <w:sz w:val="24"/>
            <w:szCs w:val="24"/>
          </w:rPr>
          <w:t xml:space="preserve">For </w:t>
        </w:r>
        <w:r w:rsidR="00E66FA3" w:rsidRPr="006F644E" w:rsidDel="00D27C68">
          <w:rPr>
            <w:rFonts w:ascii="Times New Roman" w:hAnsi="Times New Roman" w:cs="Times New Roman"/>
            <w:sz w:val="24"/>
            <w:szCs w:val="24"/>
          </w:rPr>
          <w:t>penicillin G</w:t>
        </w:r>
        <w:r w:rsidR="00E66FA3" w:rsidDel="00D27C68">
          <w:rPr>
            <w:rFonts w:ascii="Times New Roman" w:hAnsi="Times New Roman" w:cs="Times New Roman"/>
            <w:sz w:val="24"/>
            <w:szCs w:val="24"/>
          </w:rPr>
          <w:t>, spectinomycin and</w:t>
        </w:r>
        <w:r w:rsidR="00B827F0" w:rsidDel="00D27C68">
          <w:rPr>
            <w:rFonts w:ascii="Times New Roman" w:hAnsi="Times New Roman" w:cs="Times New Roman"/>
            <w:sz w:val="24"/>
            <w:szCs w:val="24"/>
          </w:rPr>
          <w:t xml:space="preserve"> </w:t>
        </w:r>
        <w:r w:rsidR="00AC636B" w:rsidDel="00D27C68">
          <w:rPr>
            <w:rFonts w:ascii="Times New Roman" w:hAnsi="Times New Roman" w:cs="Times New Roman"/>
            <w:sz w:val="24"/>
            <w:szCs w:val="24"/>
          </w:rPr>
          <w:t xml:space="preserve">ciprofloxacin </w:t>
        </w:r>
        <w:r w:rsidR="00B827F0" w:rsidDel="00D27C68">
          <w:rPr>
            <w:rFonts w:ascii="Times New Roman" w:hAnsi="Times New Roman" w:cs="Times New Roman"/>
            <w:sz w:val="24"/>
            <w:szCs w:val="24"/>
          </w:rPr>
          <w:t xml:space="preserve">no </w:t>
        </w:r>
        <w:r w:rsidR="00B827F0" w:rsidRPr="006F644E" w:rsidDel="00D27C68">
          <w:rPr>
            <w:rFonts w:ascii="Times New Roman" w:hAnsi="Times New Roman" w:cs="Times New Roman"/>
            <w:sz w:val="24"/>
            <w:szCs w:val="24"/>
          </w:rPr>
          <w:t>major errors</w:t>
        </w:r>
        <w:r w:rsidR="00B827F0" w:rsidDel="00D27C68">
          <w:rPr>
            <w:rFonts w:ascii="Times New Roman" w:hAnsi="Times New Roman" w:cs="Times New Roman"/>
            <w:sz w:val="24"/>
            <w:szCs w:val="24"/>
          </w:rPr>
          <w:t xml:space="preserve"> were identified</w:t>
        </w:r>
        <w:r w:rsidR="00B827F0" w:rsidRPr="006F644E" w:rsidDel="00D27C68">
          <w:rPr>
            <w:rFonts w:ascii="Times New Roman" w:hAnsi="Times New Roman" w:cs="Times New Roman"/>
            <w:sz w:val="24"/>
            <w:szCs w:val="24"/>
          </w:rPr>
          <w:t xml:space="preserve">. </w:t>
        </w:r>
      </w:moveFrom>
      <w:moveFromRangeEnd w:id="316"/>
      <w:del w:id="318" w:author="Unemo Magnus, USÖ Labmed länsklinik" w:date="2016-12-29T16:55:00Z">
        <w:r w:rsidR="00B827F0" w:rsidRPr="00B827F0" w:rsidDel="00D27C68">
          <w:rPr>
            <w:rStyle w:val="CommentReference"/>
          </w:rPr>
          <w:delText xml:space="preserve"> </w:delText>
        </w:r>
      </w:del>
      <w:del w:id="319" w:author="Unemo Magnus, USÖ Labmed länsklinik" w:date="2016-12-29T16:57:00Z">
        <w:r w:rsidR="000E6350" w:rsidRPr="006F644E" w:rsidDel="00D27C68">
          <w:rPr>
            <w:rFonts w:ascii="Times New Roman" w:hAnsi="Times New Roman" w:cs="Times New Roman"/>
            <w:sz w:val="24"/>
            <w:szCs w:val="24"/>
          </w:rPr>
          <w:delText xml:space="preserve">False positive </w:delText>
        </w:r>
        <w:r w:rsidR="000E6350" w:rsidRPr="006F644E" w:rsidDel="00D27C68">
          <w:rPr>
            <w:rFonts w:ascii="Times New Roman" w:hAnsi="Times New Roman" w:cs="Times New Roman"/>
            <w:sz w:val="24"/>
            <w:szCs w:val="24"/>
          </w:rPr>
          <w:lastRenderedPageBreak/>
          <w:delText>misclassifications (S to R)</w:delText>
        </w:r>
        <w:r w:rsidR="008C043B" w:rsidDel="00D27C68">
          <w:rPr>
            <w:rFonts w:ascii="Times New Roman" w:hAnsi="Times New Roman" w:cs="Times New Roman"/>
            <w:sz w:val="24"/>
            <w:szCs w:val="24"/>
          </w:rPr>
          <w:delText>, i.e. major errors,</w:delText>
        </w:r>
        <w:r w:rsidR="000E6350" w:rsidRPr="006F644E" w:rsidDel="00D27C68">
          <w:rPr>
            <w:rFonts w:ascii="Times New Roman" w:hAnsi="Times New Roman" w:cs="Times New Roman"/>
            <w:sz w:val="24"/>
            <w:szCs w:val="24"/>
          </w:rPr>
          <w:delText xml:space="preserve"> occurred for </w:delText>
        </w:r>
        <w:r w:rsidR="002B45F7" w:rsidRPr="006F644E" w:rsidDel="00D27C68">
          <w:rPr>
            <w:rFonts w:ascii="Times New Roman" w:hAnsi="Times New Roman" w:cs="Times New Roman"/>
            <w:sz w:val="24"/>
            <w:szCs w:val="24"/>
          </w:rPr>
          <w:delText>tetracycline (</w:delText>
        </w:r>
        <w:r w:rsidR="00942C8B" w:rsidDel="00D27C68">
          <w:rPr>
            <w:rFonts w:ascii="Times New Roman" w:hAnsi="Times New Roman" w:cs="Times New Roman"/>
            <w:sz w:val="24"/>
            <w:szCs w:val="24"/>
          </w:rPr>
          <w:delText>0.</w:delText>
        </w:r>
        <w:r w:rsidR="0098113F" w:rsidDel="00D27C68">
          <w:rPr>
            <w:rFonts w:ascii="Times New Roman" w:hAnsi="Times New Roman" w:cs="Times New Roman"/>
            <w:sz w:val="24"/>
            <w:szCs w:val="24"/>
          </w:rPr>
          <w:delText>2</w:delText>
        </w:r>
        <w:r w:rsidR="002B45F7" w:rsidRPr="006F644E" w:rsidDel="00D27C68">
          <w:rPr>
            <w:rFonts w:ascii="Times New Roman" w:hAnsi="Times New Roman" w:cs="Times New Roman"/>
            <w:sz w:val="24"/>
            <w:szCs w:val="24"/>
          </w:rPr>
          <w:delText>%)</w:delText>
        </w:r>
        <w:r w:rsidR="00B827F0" w:rsidDel="00D27C68">
          <w:rPr>
            <w:rFonts w:ascii="Times New Roman" w:hAnsi="Times New Roman" w:cs="Times New Roman"/>
            <w:sz w:val="24"/>
            <w:szCs w:val="24"/>
          </w:rPr>
          <w:delText>,</w:delText>
        </w:r>
        <w:r w:rsidR="00B827F0" w:rsidRPr="00B827F0" w:rsidDel="00D27C68">
          <w:rPr>
            <w:rFonts w:ascii="Times New Roman" w:hAnsi="Times New Roman" w:cs="Times New Roman"/>
            <w:sz w:val="24"/>
            <w:szCs w:val="24"/>
          </w:rPr>
          <w:delText xml:space="preserve"> </w:delText>
        </w:r>
        <w:r w:rsidR="00B827F0" w:rsidRPr="006F644E" w:rsidDel="00D27C68">
          <w:rPr>
            <w:rFonts w:ascii="Times New Roman" w:hAnsi="Times New Roman" w:cs="Times New Roman"/>
            <w:sz w:val="24"/>
            <w:szCs w:val="24"/>
          </w:rPr>
          <w:delText>azithromycin (</w:delText>
        </w:r>
        <w:r w:rsidR="00942C8B" w:rsidDel="00D27C68">
          <w:rPr>
            <w:rFonts w:ascii="Times New Roman" w:hAnsi="Times New Roman" w:cs="Times New Roman"/>
            <w:sz w:val="24"/>
            <w:szCs w:val="24"/>
          </w:rPr>
          <w:delText>0.6</w:delText>
        </w:r>
        <w:r w:rsidR="00B827F0" w:rsidRPr="006F644E" w:rsidDel="00D27C68">
          <w:rPr>
            <w:rFonts w:ascii="Times New Roman" w:hAnsi="Times New Roman" w:cs="Times New Roman"/>
            <w:sz w:val="24"/>
            <w:szCs w:val="24"/>
          </w:rPr>
          <w:delText>%), cefixime (</w:delText>
        </w:r>
        <w:r w:rsidR="00942C8B" w:rsidDel="00D27C68">
          <w:rPr>
            <w:rFonts w:ascii="Times New Roman" w:hAnsi="Times New Roman" w:cs="Times New Roman"/>
            <w:sz w:val="24"/>
            <w:szCs w:val="24"/>
          </w:rPr>
          <w:delText>3.</w:delText>
        </w:r>
      </w:del>
      <w:del w:id="320" w:author="Unemo Magnus, USÖ Labmed länsklinik" w:date="2016-12-29T16:55:00Z">
        <w:r w:rsidR="00942C8B" w:rsidDel="00D27C68">
          <w:rPr>
            <w:rFonts w:ascii="Times New Roman" w:hAnsi="Times New Roman" w:cs="Times New Roman"/>
            <w:sz w:val="24"/>
            <w:szCs w:val="24"/>
          </w:rPr>
          <w:delText>48</w:delText>
        </w:r>
      </w:del>
      <w:del w:id="321" w:author="Unemo Magnus, USÖ Labmed länsklinik" w:date="2016-12-29T16:57:00Z">
        <w:r w:rsidR="00B827F0" w:rsidDel="00D27C68">
          <w:rPr>
            <w:rFonts w:ascii="Times New Roman" w:hAnsi="Times New Roman" w:cs="Times New Roman"/>
            <w:sz w:val="24"/>
            <w:szCs w:val="24"/>
          </w:rPr>
          <w:delText xml:space="preserve">%) </w:delText>
        </w:r>
        <w:r w:rsidR="00B827F0" w:rsidRPr="006F644E" w:rsidDel="00D27C68">
          <w:rPr>
            <w:rFonts w:ascii="Times New Roman" w:hAnsi="Times New Roman" w:cs="Times New Roman"/>
            <w:sz w:val="24"/>
            <w:szCs w:val="24"/>
          </w:rPr>
          <w:delText>and</w:delText>
        </w:r>
        <w:r w:rsidR="00B827F0" w:rsidDel="00D27C68">
          <w:rPr>
            <w:rFonts w:ascii="Times New Roman" w:hAnsi="Times New Roman" w:cs="Times New Roman"/>
            <w:sz w:val="24"/>
            <w:szCs w:val="24"/>
          </w:rPr>
          <w:delText xml:space="preserve"> </w:delText>
        </w:r>
        <w:r w:rsidR="00B827F0" w:rsidRPr="006F644E" w:rsidDel="00D27C68">
          <w:rPr>
            <w:rFonts w:ascii="Times New Roman" w:hAnsi="Times New Roman" w:cs="Times New Roman"/>
            <w:sz w:val="24"/>
            <w:szCs w:val="24"/>
          </w:rPr>
          <w:delText>ceftriaxone (</w:delText>
        </w:r>
        <w:r w:rsidR="00942C8B" w:rsidDel="00D27C68">
          <w:rPr>
            <w:rFonts w:ascii="Times New Roman" w:hAnsi="Times New Roman" w:cs="Times New Roman"/>
            <w:sz w:val="24"/>
            <w:szCs w:val="24"/>
          </w:rPr>
          <w:delText>4.8</w:delText>
        </w:r>
        <w:r w:rsidR="00B827F0" w:rsidRPr="006F644E" w:rsidDel="00D27C68">
          <w:rPr>
            <w:rFonts w:ascii="Times New Roman" w:hAnsi="Times New Roman" w:cs="Times New Roman"/>
            <w:sz w:val="24"/>
            <w:szCs w:val="24"/>
          </w:rPr>
          <w:delText>%)</w:delText>
        </w:r>
        <w:r w:rsidR="00942C8B" w:rsidDel="00D27C68">
          <w:rPr>
            <w:rFonts w:ascii="Times New Roman" w:hAnsi="Times New Roman" w:cs="Times New Roman"/>
            <w:sz w:val="24"/>
            <w:szCs w:val="24"/>
          </w:rPr>
          <w:delText xml:space="preserve"> for a total of 9% of the data</w:delText>
        </w:r>
        <w:r w:rsidR="000E6350" w:rsidRPr="006F644E" w:rsidDel="00D27C68">
          <w:rPr>
            <w:rFonts w:ascii="Times New Roman" w:hAnsi="Times New Roman" w:cs="Times New Roman"/>
            <w:sz w:val="24"/>
            <w:szCs w:val="24"/>
          </w:rPr>
          <w:delText>.</w:delText>
        </w:r>
        <w:r w:rsidR="00B827F0" w:rsidDel="00D27C68">
          <w:rPr>
            <w:rFonts w:ascii="Times New Roman" w:hAnsi="Times New Roman" w:cs="Times New Roman"/>
            <w:sz w:val="24"/>
            <w:szCs w:val="24"/>
          </w:rPr>
          <w:delText xml:space="preserve"> </w:delText>
        </w:r>
      </w:del>
      <w:del w:id="322" w:author="Unemo Magnus, USÖ Labmed länsklinik" w:date="2016-12-28T21:41:00Z">
        <w:r w:rsidR="000E6350" w:rsidRPr="006F644E" w:rsidDel="00527A98">
          <w:rPr>
            <w:rFonts w:ascii="Times New Roman" w:hAnsi="Times New Roman" w:cs="Times New Roman"/>
            <w:sz w:val="24"/>
            <w:szCs w:val="24"/>
          </w:rPr>
          <w:delText xml:space="preserve"> </w:delText>
        </w:r>
      </w:del>
      <w:del w:id="323" w:author="Unemo Magnus, USÖ Labmed länsklinik" w:date="2016-12-29T16:57:00Z">
        <w:r w:rsidR="00C74952" w:rsidDel="00D27C68">
          <w:rPr>
            <w:rFonts w:ascii="Times New Roman" w:hAnsi="Times New Roman" w:cs="Times New Roman"/>
            <w:sz w:val="24"/>
            <w:szCs w:val="24"/>
          </w:rPr>
          <w:delText xml:space="preserve">Minor errors resulting from misclassifications of </w:delText>
        </w:r>
        <w:r w:rsidR="00E66FEB" w:rsidDel="00D27C68">
          <w:rPr>
            <w:rFonts w:ascii="Times New Roman" w:hAnsi="Times New Roman" w:cs="Times New Roman"/>
            <w:sz w:val="24"/>
            <w:szCs w:val="24"/>
          </w:rPr>
          <w:delText>intermedia</w:delText>
        </w:r>
      </w:del>
      <w:del w:id="324" w:author="Unemo Magnus, USÖ Labmed länsklinik" w:date="2016-12-29T16:55:00Z">
        <w:r w:rsidR="00E66FEB" w:rsidDel="00D27C68">
          <w:rPr>
            <w:rFonts w:ascii="Times New Roman" w:hAnsi="Times New Roman" w:cs="Times New Roman"/>
            <w:sz w:val="24"/>
            <w:szCs w:val="24"/>
          </w:rPr>
          <w:delText>ry</w:delText>
        </w:r>
      </w:del>
      <w:del w:id="325" w:author="Unemo Magnus, USÖ Labmed länsklinik" w:date="2016-12-29T16:57:00Z">
        <w:r w:rsidR="00E66FEB" w:rsidDel="00D27C68">
          <w:rPr>
            <w:rFonts w:ascii="Times New Roman" w:hAnsi="Times New Roman" w:cs="Times New Roman"/>
            <w:sz w:val="24"/>
            <w:szCs w:val="24"/>
          </w:rPr>
          <w:delText xml:space="preserve"> resistant strains were found for 9% of the data.</w:delText>
        </w:r>
        <w:r w:rsidR="00C74952" w:rsidRPr="006F644E" w:rsidDel="00D27C68">
          <w:rPr>
            <w:rFonts w:ascii="Times New Roman" w:hAnsi="Times New Roman" w:cs="Times New Roman"/>
            <w:sz w:val="24"/>
            <w:szCs w:val="24"/>
          </w:rPr>
          <w:delText xml:space="preserve"> </w:delText>
        </w:r>
      </w:del>
      <w:r w:rsidR="00B827F0" w:rsidRPr="006F644E">
        <w:rPr>
          <w:rFonts w:ascii="Times New Roman" w:hAnsi="Times New Roman" w:cs="Times New Roman"/>
          <w:sz w:val="24"/>
          <w:szCs w:val="24"/>
        </w:rPr>
        <w:t xml:space="preserve">A high </w:t>
      </w:r>
      <w:r w:rsidR="00B827F0">
        <w:rPr>
          <w:rFonts w:ascii="Times New Roman" w:hAnsi="Times New Roman" w:cs="Times New Roman"/>
          <w:sz w:val="24"/>
          <w:szCs w:val="24"/>
        </w:rPr>
        <w:t>number</w:t>
      </w:r>
      <w:r w:rsidR="00B827F0" w:rsidRPr="006F644E">
        <w:rPr>
          <w:rFonts w:ascii="Times New Roman" w:hAnsi="Times New Roman" w:cs="Times New Roman"/>
          <w:sz w:val="24"/>
          <w:szCs w:val="24"/>
        </w:rPr>
        <w:t xml:space="preserve"> </w:t>
      </w:r>
      <w:r w:rsidR="00942C8B">
        <w:rPr>
          <w:rFonts w:ascii="Times New Roman" w:hAnsi="Times New Roman" w:cs="Times New Roman"/>
          <w:sz w:val="24"/>
          <w:szCs w:val="24"/>
        </w:rPr>
        <w:t xml:space="preserve">of predicted </w:t>
      </w:r>
      <w:r w:rsidR="00B827F0">
        <w:rPr>
          <w:rFonts w:ascii="Times New Roman" w:hAnsi="Times New Roman" w:cs="Times New Roman"/>
          <w:sz w:val="24"/>
          <w:szCs w:val="24"/>
        </w:rPr>
        <w:t xml:space="preserve">MIC </w:t>
      </w:r>
      <w:r w:rsidR="00B827F0" w:rsidRPr="006F644E">
        <w:rPr>
          <w:rFonts w:ascii="Times New Roman" w:hAnsi="Times New Roman" w:cs="Times New Roman"/>
          <w:sz w:val="24"/>
          <w:szCs w:val="24"/>
        </w:rPr>
        <w:t>values</w:t>
      </w:r>
      <w:r w:rsidR="00942C8B">
        <w:rPr>
          <w:rFonts w:ascii="Times New Roman" w:hAnsi="Times New Roman" w:cs="Times New Roman"/>
          <w:sz w:val="24"/>
          <w:szCs w:val="24"/>
        </w:rPr>
        <w:t xml:space="preserve"> (20%)</w:t>
      </w:r>
      <w:r w:rsidR="00B827F0" w:rsidRPr="006F644E">
        <w:rPr>
          <w:rFonts w:ascii="Times New Roman" w:hAnsi="Times New Roman" w:cs="Times New Roman"/>
          <w:sz w:val="24"/>
          <w:szCs w:val="24"/>
        </w:rPr>
        <w:t xml:space="preserve"> had </w:t>
      </w:r>
      <w:r w:rsidR="00B827F0">
        <w:rPr>
          <w:rFonts w:ascii="Times New Roman" w:hAnsi="Times New Roman" w:cs="Times New Roman"/>
          <w:sz w:val="24"/>
          <w:szCs w:val="24"/>
        </w:rPr>
        <w:t xml:space="preserve">95% CIs </w:t>
      </w:r>
      <w:r w:rsidR="00B827F0" w:rsidRPr="006F644E">
        <w:rPr>
          <w:rFonts w:ascii="Times New Roman" w:hAnsi="Times New Roman" w:cs="Times New Roman"/>
          <w:sz w:val="24"/>
          <w:szCs w:val="24"/>
        </w:rPr>
        <w:t xml:space="preserve">spanning two categories. </w:t>
      </w:r>
      <w:r w:rsidR="008F6BD6">
        <w:rPr>
          <w:rFonts w:ascii="Times New Roman" w:hAnsi="Times New Roman" w:cs="Times New Roman"/>
          <w:sz w:val="24"/>
          <w:szCs w:val="24"/>
        </w:rPr>
        <w:t xml:space="preserve">The </w:t>
      </w:r>
      <w:r w:rsidR="00942C8B">
        <w:rPr>
          <w:rFonts w:ascii="Times New Roman" w:hAnsi="Times New Roman" w:cs="Times New Roman"/>
          <w:sz w:val="24"/>
          <w:szCs w:val="24"/>
        </w:rPr>
        <w:t xml:space="preserve">overall </w:t>
      </w:r>
      <w:r w:rsidR="008F6BD6">
        <w:rPr>
          <w:rFonts w:ascii="Times New Roman" w:hAnsi="Times New Roman" w:cs="Times New Roman"/>
          <w:sz w:val="24"/>
          <w:szCs w:val="24"/>
        </w:rPr>
        <w:t>specificity of the assay was 79.</w:t>
      </w:r>
      <w:ins w:id="326" w:author="Unemo Magnus, USÖ Labmed länsklinik" w:date="2016-12-28T21:42:00Z">
        <w:r w:rsidR="00527A98">
          <w:rPr>
            <w:rFonts w:ascii="Times New Roman" w:hAnsi="Times New Roman" w:cs="Times New Roman"/>
            <w:sz w:val="24"/>
            <w:szCs w:val="24"/>
          </w:rPr>
          <w:t>3</w:t>
        </w:r>
      </w:ins>
      <w:del w:id="327" w:author="Unemo Magnus, USÖ Labmed länsklinik" w:date="2016-12-28T21:42:00Z">
        <w:r w:rsidR="008F6BD6" w:rsidDel="00527A98">
          <w:rPr>
            <w:rFonts w:ascii="Times New Roman" w:hAnsi="Times New Roman" w:cs="Times New Roman"/>
            <w:sz w:val="24"/>
            <w:szCs w:val="24"/>
          </w:rPr>
          <w:delText>27</w:delText>
        </w:r>
      </w:del>
      <w:del w:id="328" w:author="Unemo Magnus, USÖ Labmed länsklinik" w:date="2016-12-29T17:02:00Z">
        <w:r w:rsidR="008F6BD6" w:rsidDel="00D27C68">
          <w:rPr>
            <w:rFonts w:ascii="Times New Roman" w:hAnsi="Times New Roman" w:cs="Times New Roman"/>
            <w:sz w:val="24"/>
            <w:szCs w:val="24"/>
          </w:rPr>
          <w:delText xml:space="preserve"> </w:delText>
        </w:r>
      </w:del>
      <w:r w:rsidR="008F6BD6">
        <w:rPr>
          <w:rFonts w:ascii="Times New Roman" w:hAnsi="Times New Roman" w:cs="Times New Roman"/>
          <w:sz w:val="24"/>
          <w:szCs w:val="24"/>
        </w:rPr>
        <w:t>% (</w:t>
      </w:r>
      <w:ins w:id="329" w:author="Unemo Magnus, USÖ Labmed länsklinik" w:date="2016-12-29T17:13:00Z">
        <w:r w:rsidR="0008283E">
          <w:rPr>
            <w:rFonts w:ascii="Times New Roman" w:hAnsi="Times New Roman" w:cs="Times New Roman"/>
            <w:sz w:val="24"/>
            <w:szCs w:val="24"/>
          </w:rPr>
          <w:t xml:space="preserve">95% </w:t>
        </w:r>
      </w:ins>
      <w:r w:rsidR="008F6BD6">
        <w:rPr>
          <w:rFonts w:ascii="Times New Roman" w:hAnsi="Times New Roman" w:cs="Times New Roman"/>
          <w:sz w:val="24"/>
          <w:szCs w:val="24"/>
        </w:rPr>
        <w:t>CI: 74.8</w:t>
      </w:r>
      <w:del w:id="330" w:author="Unemo Magnus, USÖ Labmed länsklinik" w:date="2016-12-28T21:42:00Z">
        <w:r w:rsidR="008F6BD6" w:rsidDel="00527A98">
          <w:rPr>
            <w:rFonts w:ascii="Times New Roman" w:hAnsi="Times New Roman" w:cs="Times New Roman"/>
            <w:sz w:val="24"/>
            <w:szCs w:val="24"/>
          </w:rPr>
          <w:delText>4</w:delText>
        </w:r>
      </w:del>
      <w:r w:rsidR="008F6BD6">
        <w:rPr>
          <w:rFonts w:ascii="Times New Roman" w:hAnsi="Times New Roman" w:cs="Times New Roman"/>
          <w:sz w:val="24"/>
          <w:szCs w:val="24"/>
        </w:rPr>
        <w:t>-</w:t>
      </w:r>
      <w:r w:rsidR="008F6BD6" w:rsidRPr="00035D56">
        <w:rPr>
          <w:rFonts w:ascii="Times New Roman" w:hAnsi="Times New Roman" w:cs="Times New Roman"/>
          <w:sz w:val="24"/>
          <w:szCs w:val="24"/>
        </w:rPr>
        <w:t>83.2</w:t>
      </w:r>
      <w:del w:id="331" w:author="Unemo Magnus, USÖ Labmed länsklinik" w:date="2016-12-28T21:42:00Z">
        <w:r w:rsidR="008F6BD6" w:rsidRPr="00035D56" w:rsidDel="00527A98">
          <w:rPr>
            <w:rFonts w:ascii="Times New Roman" w:hAnsi="Times New Roman" w:cs="Times New Roman"/>
            <w:sz w:val="24"/>
            <w:szCs w:val="24"/>
          </w:rPr>
          <w:delText>3</w:delText>
        </w:r>
      </w:del>
      <w:r w:rsidR="008F6BD6">
        <w:rPr>
          <w:rFonts w:ascii="Times New Roman" w:hAnsi="Times New Roman" w:cs="Times New Roman"/>
          <w:sz w:val="24"/>
          <w:szCs w:val="24"/>
        </w:rPr>
        <w:t>).</w:t>
      </w:r>
      <w:r w:rsidR="008F6BD6" w:rsidDel="00B827F0">
        <w:rPr>
          <w:rStyle w:val="CommentReference"/>
        </w:rPr>
        <w:t xml:space="preserve"> </w:t>
      </w:r>
    </w:p>
    <w:p w14:paraId="44C7A6D5" w14:textId="77777777" w:rsidR="00046D65" w:rsidRDefault="00046D65" w:rsidP="000A480A">
      <w:pPr>
        <w:spacing w:after="0" w:line="480" w:lineRule="auto"/>
        <w:rPr>
          <w:rFonts w:ascii="Times New Roman" w:hAnsi="Times New Roman" w:cs="Times New Roman"/>
          <w:b/>
          <w:sz w:val="24"/>
          <w:szCs w:val="24"/>
        </w:rPr>
      </w:pPr>
    </w:p>
    <w:p w14:paraId="4DF52737" w14:textId="56A6B1CC" w:rsidR="006D4EF1" w:rsidRPr="006F644E" w:rsidRDefault="00046D65" w:rsidP="000A480A">
      <w:pPr>
        <w:spacing w:after="0" w:line="480" w:lineRule="auto"/>
        <w:rPr>
          <w:rFonts w:ascii="Times New Roman" w:hAnsi="Times New Roman" w:cs="Times New Roman"/>
          <w:b/>
          <w:sz w:val="24"/>
          <w:szCs w:val="24"/>
        </w:rPr>
      </w:pPr>
      <w:r w:rsidRPr="006F644E">
        <w:rPr>
          <w:rFonts w:ascii="Times New Roman" w:hAnsi="Times New Roman" w:cs="Times New Roman"/>
          <w:b/>
          <w:sz w:val="24"/>
          <w:szCs w:val="24"/>
        </w:rPr>
        <w:t>Discussion</w:t>
      </w:r>
    </w:p>
    <w:p w14:paraId="473475AC" w14:textId="66FA0B6B" w:rsidR="00807F60" w:rsidRDefault="00497D73" w:rsidP="003F390D">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AD378B">
        <w:rPr>
          <w:rFonts w:ascii="Times New Roman" w:hAnsi="Times New Roman" w:cs="Times New Roman"/>
          <w:sz w:val="24"/>
          <w:szCs w:val="24"/>
        </w:rPr>
        <w:t xml:space="preserve">developed </w:t>
      </w:r>
      <w:proofErr w:type="spellStart"/>
      <w:r w:rsidRPr="006F644E">
        <w:rPr>
          <w:rFonts w:ascii="Times New Roman" w:hAnsi="Times New Roman" w:cs="Times New Roman"/>
          <w:sz w:val="24"/>
          <w:szCs w:val="24"/>
        </w:rPr>
        <w:t>resazurin</w:t>
      </w:r>
      <w:proofErr w:type="spellEnd"/>
      <w:r w:rsidR="00AD378B">
        <w:rPr>
          <w:rFonts w:ascii="Times New Roman" w:hAnsi="Times New Roman" w:cs="Times New Roman"/>
          <w:sz w:val="24"/>
          <w:szCs w:val="24"/>
        </w:rPr>
        <w:t>-based</w:t>
      </w:r>
      <w:r w:rsidRPr="006F644E">
        <w:rPr>
          <w:rFonts w:ascii="Times New Roman" w:hAnsi="Times New Roman" w:cs="Times New Roman"/>
          <w:sz w:val="24"/>
          <w:szCs w:val="24"/>
        </w:rPr>
        <w:t xml:space="preserve"> </w:t>
      </w:r>
      <w:r w:rsidR="00AD378B">
        <w:rPr>
          <w:rFonts w:ascii="Times New Roman" w:hAnsi="Times New Roman" w:cs="Times New Roman"/>
          <w:sz w:val="24"/>
          <w:szCs w:val="24"/>
        </w:rPr>
        <w:t xml:space="preserve">broth </w:t>
      </w:r>
      <w:proofErr w:type="spellStart"/>
      <w:r w:rsidR="00AD378B">
        <w:rPr>
          <w:rFonts w:ascii="Times New Roman" w:hAnsi="Times New Roman" w:cs="Times New Roman"/>
          <w:sz w:val="24"/>
          <w:szCs w:val="24"/>
        </w:rPr>
        <w:t>microdilution</w:t>
      </w:r>
      <w:proofErr w:type="spellEnd"/>
      <w:r w:rsidR="00AD378B">
        <w:rPr>
          <w:rFonts w:ascii="Times New Roman" w:hAnsi="Times New Roman" w:cs="Times New Roman"/>
          <w:sz w:val="24"/>
          <w:szCs w:val="24"/>
        </w:rPr>
        <w:t xml:space="preserve"> </w:t>
      </w:r>
      <w:r w:rsidRPr="006F644E">
        <w:rPr>
          <w:rFonts w:ascii="Times New Roman" w:hAnsi="Times New Roman" w:cs="Times New Roman"/>
          <w:sz w:val="24"/>
          <w:szCs w:val="24"/>
        </w:rPr>
        <w:t xml:space="preserve">assay was able to discriminate between resistant and susceptible strains </w:t>
      </w:r>
      <w:ins w:id="332" w:author="Unemo Magnus, USÖ Labmed länsklinik" w:date="2016-12-29T17:06:00Z">
        <w:r w:rsidR="0008283E">
          <w:rPr>
            <w:rFonts w:ascii="Times New Roman" w:hAnsi="Times New Roman" w:cs="Times New Roman"/>
            <w:sz w:val="24"/>
            <w:szCs w:val="24"/>
          </w:rPr>
          <w:t xml:space="preserve">relatively </w:t>
        </w:r>
      </w:ins>
      <w:r w:rsidRPr="006F644E">
        <w:rPr>
          <w:rFonts w:ascii="Times New Roman" w:hAnsi="Times New Roman" w:cs="Times New Roman"/>
          <w:sz w:val="24"/>
          <w:szCs w:val="24"/>
        </w:rPr>
        <w:t>reliably</w:t>
      </w:r>
      <w:r w:rsidR="008B2E85">
        <w:rPr>
          <w:rFonts w:ascii="Times New Roman" w:hAnsi="Times New Roman" w:cs="Times New Roman"/>
          <w:sz w:val="24"/>
          <w:szCs w:val="24"/>
        </w:rPr>
        <w:t>,</w:t>
      </w:r>
      <w:r w:rsidR="00E932A8" w:rsidRPr="006F644E">
        <w:rPr>
          <w:rFonts w:ascii="Times New Roman" w:hAnsi="Times New Roman" w:cs="Times New Roman"/>
          <w:sz w:val="24"/>
          <w:szCs w:val="24"/>
        </w:rPr>
        <w:t xml:space="preserve"> </w:t>
      </w:r>
      <w:r w:rsidR="008B2E85">
        <w:rPr>
          <w:rFonts w:ascii="Times New Roman" w:hAnsi="Times New Roman" w:cs="Times New Roman"/>
          <w:sz w:val="24"/>
          <w:szCs w:val="24"/>
        </w:rPr>
        <w:t>is</w:t>
      </w:r>
      <w:r w:rsidR="00AD378B">
        <w:rPr>
          <w:rFonts w:ascii="Times New Roman" w:hAnsi="Times New Roman" w:cs="Times New Roman"/>
          <w:sz w:val="24"/>
          <w:szCs w:val="24"/>
        </w:rPr>
        <w:t xml:space="preserve"> </w:t>
      </w:r>
      <w:r w:rsidR="00F94E30">
        <w:rPr>
          <w:rFonts w:ascii="Times New Roman" w:hAnsi="Times New Roman" w:cs="Times New Roman"/>
          <w:sz w:val="24"/>
          <w:szCs w:val="24"/>
        </w:rPr>
        <w:t>faster</w:t>
      </w:r>
      <w:r w:rsidR="00E932A8" w:rsidRPr="006F644E">
        <w:rPr>
          <w:rFonts w:ascii="Times New Roman" w:hAnsi="Times New Roman" w:cs="Times New Roman"/>
          <w:sz w:val="24"/>
          <w:szCs w:val="24"/>
        </w:rPr>
        <w:t xml:space="preserve"> </w:t>
      </w:r>
      <w:r w:rsidR="00B44A67">
        <w:rPr>
          <w:rFonts w:ascii="Times New Roman" w:hAnsi="Times New Roman" w:cs="Times New Roman"/>
          <w:sz w:val="24"/>
          <w:szCs w:val="24"/>
        </w:rPr>
        <w:t xml:space="preserve">(approximately 7.5 hours) </w:t>
      </w:r>
      <w:r w:rsidR="00E932A8" w:rsidRPr="006F644E">
        <w:rPr>
          <w:rFonts w:ascii="Times New Roman" w:hAnsi="Times New Roman" w:cs="Times New Roman"/>
          <w:sz w:val="24"/>
          <w:szCs w:val="24"/>
        </w:rPr>
        <w:t xml:space="preserve">than currently available MIC methods for </w:t>
      </w:r>
      <w:r w:rsidR="00E932A8" w:rsidRPr="006F644E">
        <w:rPr>
          <w:rFonts w:ascii="Times New Roman" w:hAnsi="Times New Roman" w:cs="Times New Roman"/>
          <w:i/>
          <w:sz w:val="24"/>
          <w:szCs w:val="24"/>
        </w:rPr>
        <w:t>N. gonorrhoeae</w:t>
      </w:r>
      <w:r w:rsidR="008B2E85">
        <w:rPr>
          <w:rFonts w:ascii="Times New Roman" w:hAnsi="Times New Roman" w:cs="Times New Roman"/>
          <w:sz w:val="24"/>
          <w:szCs w:val="24"/>
        </w:rPr>
        <w:t xml:space="preserve"> </w:t>
      </w:r>
      <w:r w:rsidR="00A652D6">
        <w:rPr>
          <w:rFonts w:ascii="Times New Roman" w:hAnsi="Times New Roman" w:cs="Times New Roman"/>
          <w:sz w:val="24"/>
          <w:szCs w:val="24"/>
        </w:rPr>
        <w:t>and ha</w:t>
      </w:r>
      <w:ins w:id="333" w:author="Unemo Magnus, USÖ Labmed länsklinik" w:date="2016-12-29T17:06:00Z">
        <w:r w:rsidR="0008283E">
          <w:rPr>
            <w:rFonts w:ascii="Times New Roman" w:hAnsi="Times New Roman" w:cs="Times New Roman"/>
            <w:sz w:val="24"/>
            <w:szCs w:val="24"/>
          </w:rPr>
          <w:t>d</w:t>
        </w:r>
      </w:ins>
      <w:del w:id="334" w:author="Unemo Magnus, USÖ Labmed länsklinik" w:date="2016-12-29T17:06:00Z">
        <w:r w:rsidR="00A652D6" w:rsidDel="0008283E">
          <w:rPr>
            <w:rFonts w:ascii="Times New Roman" w:hAnsi="Times New Roman" w:cs="Times New Roman"/>
            <w:sz w:val="24"/>
            <w:szCs w:val="24"/>
          </w:rPr>
          <w:delText>s</w:delText>
        </w:r>
      </w:del>
      <w:r w:rsidR="00A652D6">
        <w:rPr>
          <w:rFonts w:ascii="Times New Roman" w:hAnsi="Times New Roman" w:cs="Times New Roman"/>
          <w:sz w:val="24"/>
          <w:szCs w:val="24"/>
        </w:rPr>
        <w:t xml:space="preserve"> an excellent sensitivity of </w:t>
      </w:r>
      <w:r w:rsidR="00A652D6" w:rsidRPr="00035D56">
        <w:rPr>
          <w:rFonts w:ascii="Times New Roman" w:hAnsi="Times New Roman" w:cs="Times New Roman"/>
          <w:sz w:val="24"/>
          <w:szCs w:val="24"/>
        </w:rPr>
        <w:t>97.1</w:t>
      </w:r>
      <w:del w:id="335" w:author="Unemo Magnus, USÖ Labmed länsklinik" w:date="2016-12-28T21:41:00Z">
        <w:r w:rsidR="00A652D6" w:rsidRPr="00035D56" w:rsidDel="00527A98">
          <w:rPr>
            <w:rFonts w:ascii="Times New Roman" w:hAnsi="Times New Roman" w:cs="Times New Roman"/>
            <w:sz w:val="24"/>
            <w:szCs w:val="24"/>
          </w:rPr>
          <w:delText>3</w:delText>
        </w:r>
      </w:del>
      <w:r w:rsidR="00A652D6" w:rsidRPr="00035D56">
        <w:rPr>
          <w:rFonts w:ascii="Times New Roman" w:hAnsi="Times New Roman" w:cs="Times New Roman"/>
          <w:sz w:val="24"/>
          <w:szCs w:val="24"/>
        </w:rPr>
        <w:t>%</w:t>
      </w:r>
      <w:r w:rsidR="00A652D6">
        <w:rPr>
          <w:rFonts w:ascii="Times New Roman" w:hAnsi="Times New Roman" w:cs="Times New Roman"/>
          <w:sz w:val="24"/>
          <w:szCs w:val="24"/>
        </w:rPr>
        <w:t xml:space="preserve"> (</w:t>
      </w:r>
      <w:ins w:id="336" w:author="Unemo Magnus, USÖ Labmed länsklinik" w:date="2016-12-29T17:13:00Z">
        <w:r w:rsidR="0008283E">
          <w:rPr>
            <w:rFonts w:ascii="Times New Roman" w:hAnsi="Times New Roman" w:cs="Times New Roman"/>
            <w:sz w:val="24"/>
            <w:szCs w:val="24"/>
          </w:rPr>
          <w:t xml:space="preserve">95% </w:t>
        </w:r>
      </w:ins>
      <w:r w:rsidR="00A652D6">
        <w:rPr>
          <w:rFonts w:ascii="Times New Roman" w:hAnsi="Times New Roman" w:cs="Times New Roman"/>
          <w:sz w:val="24"/>
          <w:szCs w:val="24"/>
        </w:rPr>
        <w:t>CI: 95.2</w:t>
      </w:r>
      <w:del w:id="337" w:author="Unemo Magnus, USÖ Labmed länsklinik" w:date="2016-12-28T21:42:00Z">
        <w:r w:rsidR="00A652D6" w:rsidDel="00527A98">
          <w:rPr>
            <w:rFonts w:ascii="Times New Roman" w:hAnsi="Times New Roman" w:cs="Times New Roman"/>
            <w:sz w:val="24"/>
            <w:szCs w:val="24"/>
          </w:rPr>
          <w:delText>2</w:delText>
        </w:r>
      </w:del>
      <w:r w:rsidR="00A652D6">
        <w:rPr>
          <w:rFonts w:ascii="Times New Roman" w:hAnsi="Times New Roman" w:cs="Times New Roman"/>
          <w:sz w:val="24"/>
          <w:szCs w:val="24"/>
        </w:rPr>
        <w:t>-98.4</w:t>
      </w:r>
      <w:del w:id="338" w:author="Unemo Magnus, USÖ Labmed länsklinik" w:date="2016-12-28T21:42:00Z">
        <w:r w:rsidR="00A652D6" w:rsidDel="00527A98">
          <w:rPr>
            <w:rFonts w:ascii="Times New Roman" w:hAnsi="Times New Roman" w:cs="Times New Roman"/>
            <w:sz w:val="24"/>
            <w:szCs w:val="24"/>
          </w:rPr>
          <w:delText>2</w:delText>
        </w:r>
      </w:del>
      <w:r w:rsidR="00A652D6">
        <w:rPr>
          <w:rFonts w:ascii="Times New Roman" w:hAnsi="Times New Roman" w:cs="Times New Roman"/>
          <w:sz w:val="24"/>
          <w:szCs w:val="24"/>
        </w:rPr>
        <w:t>)</w:t>
      </w:r>
      <w:r w:rsidR="00E932A8" w:rsidRPr="006F644E">
        <w:rPr>
          <w:rFonts w:ascii="Times New Roman" w:hAnsi="Times New Roman" w:cs="Times New Roman"/>
          <w:sz w:val="24"/>
          <w:szCs w:val="24"/>
        </w:rPr>
        <w:t>.</w:t>
      </w:r>
      <w:r w:rsidRPr="006F644E">
        <w:rPr>
          <w:rFonts w:ascii="Times New Roman" w:hAnsi="Times New Roman" w:cs="Times New Roman"/>
          <w:sz w:val="24"/>
          <w:szCs w:val="24"/>
        </w:rPr>
        <w:t xml:space="preserve"> </w:t>
      </w:r>
      <w:r w:rsidR="00CC4705" w:rsidRPr="006F644E">
        <w:rPr>
          <w:rFonts w:ascii="Times New Roman" w:hAnsi="Times New Roman" w:cs="Times New Roman"/>
          <w:sz w:val="24"/>
          <w:szCs w:val="24"/>
        </w:rPr>
        <w:t xml:space="preserve">The gold standard </w:t>
      </w:r>
      <w:ins w:id="339" w:author="Unemo Magnus, USÖ Labmed länsklinik" w:date="2016-12-29T17:06:00Z">
        <w:r w:rsidR="0008283E">
          <w:rPr>
            <w:rFonts w:ascii="Times New Roman" w:hAnsi="Times New Roman" w:cs="Times New Roman"/>
            <w:sz w:val="24"/>
            <w:szCs w:val="24"/>
          </w:rPr>
          <w:t xml:space="preserve">MIC </w:t>
        </w:r>
      </w:ins>
      <w:r w:rsidR="00CC4705" w:rsidRPr="006F644E">
        <w:rPr>
          <w:rFonts w:ascii="Times New Roman" w:hAnsi="Times New Roman" w:cs="Times New Roman"/>
          <w:sz w:val="24"/>
          <w:szCs w:val="24"/>
        </w:rPr>
        <w:t xml:space="preserve">methods </w:t>
      </w:r>
      <w:r w:rsidR="00AD378B" w:rsidRPr="006F644E">
        <w:rPr>
          <w:rFonts w:ascii="Times New Roman" w:hAnsi="Times New Roman" w:cs="Times New Roman"/>
          <w:sz w:val="24"/>
          <w:szCs w:val="24"/>
        </w:rPr>
        <w:t xml:space="preserve">agar dilution and </w:t>
      </w:r>
      <w:proofErr w:type="spellStart"/>
      <w:r w:rsidR="00CC4705" w:rsidRPr="006F644E">
        <w:rPr>
          <w:rFonts w:ascii="Times New Roman" w:hAnsi="Times New Roman" w:cs="Times New Roman"/>
          <w:sz w:val="24"/>
          <w:szCs w:val="24"/>
        </w:rPr>
        <w:t>Etest</w:t>
      </w:r>
      <w:proofErr w:type="spellEnd"/>
      <w:r w:rsidR="00CC4705" w:rsidRPr="006F644E">
        <w:rPr>
          <w:rFonts w:ascii="Times New Roman" w:hAnsi="Times New Roman" w:cs="Times New Roman"/>
          <w:sz w:val="24"/>
          <w:szCs w:val="24"/>
        </w:rPr>
        <w:t xml:space="preserve"> are both based on </w:t>
      </w:r>
      <w:r w:rsidR="00AD378B">
        <w:rPr>
          <w:rFonts w:ascii="Times New Roman" w:hAnsi="Times New Roman" w:cs="Times New Roman"/>
          <w:sz w:val="24"/>
          <w:szCs w:val="24"/>
        </w:rPr>
        <w:t xml:space="preserve">subjective, </w:t>
      </w:r>
      <w:r w:rsidR="00CC4705" w:rsidRPr="006F644E">
        <w:rPr>
          <w:rFonts w:ascii="Times New Roman" w:hAnsi="Times New Roman" w:cs="Times New Roman"/>
          <w:sz w:val="24"/>
          <w:szCs w:val="24"/>
        </w:rPr>
        <w:t xml:space="preserve">visual readouts and </w:t>
      </w:r>
      <w:r w:rsidR="00B44A67">
        <w:rPr>
          <w:rFonts w:ascii="Times New Roman" w:hAnsi="Times New Roman" w:cs="Times New Roman"/>
          <w:sz w:val="24"/>
          <w:szCs w:val="24"/>
        </w:rPr>
        <w:t xml:space="preserve">are </w:t>
      </w:r>
      <w:r w:rsidR="00CC4705" w:rsidRPr="006F644E">
        <w:rPr>
          <w:rFonts w:ascii="Times New Roman" w:hAnsi="Times New Roman" w:cs="Times New Roman"/>
          <w:sz w:val="24"/>
          <w:szCs w:val="24"/>
        </w:rPr>
        <w:t xml:space="preserve">therefore limited to a relatively low throughput. </w:t>
      </w:r>
      <w:r w:rsidR="00FE2A24" w:rsidRPr="006F644E">
        <w:rPr>
          <w:rFonts w:ascii="Times New Roman" w:hAnsi="Times New Roman" w:cs="Times New Roman"/>
          <w:sz w:val="24"/>
          <w:szCs w:val="24"/>
        </w:rPr>
        <w:t>Dose</w:t>
      </w:r>
      <w:r w:rsidR="009D6496">
        <w:rPr>
          <w:rFonts w:ascii="Times New Roman" w:hAnsi="Times New Roman" w:cs="Times New Roman"/>
          <w:sz w:val="24"/>
          <w:szCs w:val="24"/>
        </w:rPr>
        <w:t>-</w:t>
      </w:r>
      <w:r w:rsidR="00FE2A24" w:rsidRPr="006F644E">
        <w:rPr>
          <w:rFonts w:ascii="Times New Roman" w:hAnsi="Times New Roman" w:cs="Times New Roman"/>
          <w:sz w:val="24"/>
          <w:szCs w:val="24"/>
        </w:rPr>
        <w:t xml:space="preserve">response modelling </w:t>
      </w:r>
      <w:r w:rsidR="00E4256E" w:rsidRPr="006F644E">
        <w:rPr>
          <w:rFonts w:ascii="Times New Roman" w:hAnsi="Times New Roman" w:cs="Times New Roman"/>
          <w:sz w:val="24"/>
          <w:szCs w:val="24"/>
        </w:rPr>
        <w:t xml:space="preserve">allows </w:t>
      </w:r>
      <w:r w:rsidR="00B44A67">
        <w:rPr>
          <w:rFonts w:ascii="Times New Roman" w:hAnsi="Times New Roman" w:cs="Times New Roman"/>
          <w:sz w:val="24"/>
          <w:szCs w:val="24"/>
        </w:rPr>
        <w:t xml:space="preserve">the </w:t>
      </w:r>
      <w:r w:rsidR="00686035">
        <w:rPr>
          <w:rFonts w:ascii="Times New Roman" w:hAnsi="Times New Roman" w:cs="Times New Roman"/>
          <w:sz w:val="24"/>
          <w:szCs w:val="24"/>
        </w:rPr>
        <w:t xml:space="preserve">precise </w:t>
      </w:r>
      <w:r w:rsidR="00E4256E" w:rsidRPr="006F644E">
        <w:rPr>
          <w:rFonts w:ascii="Times New Roman" w:hAnsi="Times New Roman" w:cs="Times New Roman"/>
          <w:sz w:val="24"/>
          <w:szCs w:val="24"/>
        </w:rPr>
        <w:t>estimat</w:t>
      </w:r>
      <w:r w:rsidR="009E4A85">
        <w:rPr>
          <w:rFonts w:ascii="Times New Roman" w:hAnsi="Times New Roman" w:cs="Times New Roman"/>
          <w:sz w:val="24"/>
          <w:szCs w:val="24"/>
        </w:rPr>
        <w:t>ion of</w:t>
      </w:r>
      <w:r w:rsidR="00E4256E" w:rsidRPr="006F644E">
        <w:rPr>
          <w:rFonts w:ascii="Times New Roman" w:hAnsi="Times New Roman" w:cs="Times New Roman"/>
          <w:sz w:val="24"/>
          <w:szCs w:val="24"/>
        </w:rPr>
        <w:t xml:space="preserve"> the </w:t>
      </w:r>
      <w:r w:rsidR="00FE2A24" w:rsidRPr="00025892">
        <w:rPr>
          <w:rFonts w:ascii="Times New Roman" w:hAnsi="Times New Roman" w:cs="Times New Roman"/>
          <w:sz w:val="24"/>
          <w:szCs w:val="24"/>
          <w:rPrChange w:id="340" w:author="Christian Althaus" w:date="2017-01-03T16:44:00Z">
            <w:rPr>
              <w:rFonts w:ascii="Times New Roman" w:hAnsi="Times New Roman" w:cs="Times New Roman"/>
              <w:i/>
              <w:sz w:val="24"/>
              <w:szCs w:val="24"/>
            </w:rPr>
          </w:rPrChange>
        </w:rPr>
        <w:t>EC</w:t>
      </w:r>
      <w:r w:rsidR="00FE2A24" w:rsidRPr="00025892">
        <w:rPr>
          <w:rFonts w:ascii="Times New Roman" w:hAnsi="Times New Roman" w:cs="Times New Roman"/>
          <w:sz w:val="24"/>
          <w:szCs w:val="24"/>
          <w:vertAlign w:val="subscript"/>
          <w:rPrChange w:id="341" w:author="Christian Althaus" w:date="2017-01-03T16:44:00Z">
            <w:rPr>
              <w:rFonts w:ascii="Times New Roman" w:hAnsi="Times New Roman" w:cs="Times New Roman"/>
              <w:i/>
              <w:sz w:val="24"/>
              <w:szCs w:val="24"/>
              <w:vertAlign w:val="subscript"/>
            </w:rPr>
          </w:rPrChange>
        </w:rPr>
        <w:t>50</w:t>
      </w:r>
      <w:r w:rsidR="00E4256E" w:rsidRPr="006F644E">
        <w:rPr>
          <w:rFonts w:ascii="Times New Roman" w:hAnsi="Times New Roman" w:cs="Times New Roman"/>
          <w:sz w:val="24"/>
          <w:szCs w:val="24"/>
        </w:rPr>
        <w:t xml:space="preserve"> </w:t>
      </w:r>
      <w:r w:rsidR="000B46D8" w:rsidRPr="006F644E">
        <w:rPr>
          <w:rFonts w:ascii="Times New Roman" w:hAnsi="Times New Roman" w:cs="Times New Roman"/>
          <w:sz w:val="24"/>
          <w:szCs w:val="24"/>
        </w:rPr>
        <w:t xml:space="preserve">of antimicrobials </w:t>
      </w:r>
      <w:r w:rsidR="00E4256E" w:rsidRPr="006F644E">
        <w:rPr>
          <w:rFonts w:ascii="Times New Roman" w:hAnsi="Times New Roman" w:cs="Times New Roman"/>
          <w:sz w:val="24"/>
          <w:szCs w:val="24"/>
        </w:rPr>
        <w:t xml:space="preserve">from a continuous </w:t>
      </w:r>
      <w:r w:rsidR="000B46D8" w:rsidRPr="006F644E">
        <w:rPr>
          <w:rFonts w:ascii="Times New Roman" w:hAnsi="Times New Roman" w:cs="Times New Roman"/>
          <w:sz w:val="24"/>
          <w:szCs w:val="24"/>
        </w:rPr>
        <w:t xml:space="preserve">scale </w:t>
      </w:r>
      <w:r w:rsidR="00686035">
        <w:rPr>
          <w:rFonts w:ascii="Times New Roman" w:hAnsi="Times New Roman" w:cs="Times New Roman"/>
          <w:sz w:val="24"/>
          <w:szCs w:val="24"/>
        </w:rPr>
        <w:t xml:space="preserve">and provides </w:t>
      </w:r>
      <w:r w:rsidR="0042662A">
        <w:rPr>
          <w:rFonts w:ascii="Times New Roman" w:hAnsi="Times New Roman" w:cs="Times New Roman"/>
          <w:sz w:val="24"/>
          <w:szCs w:val="24"/>
        </w:rPr>
        <w:t>confidence intervals</w:t>
      </w:r>
      <w:r w:rsidR="000B46D8" w:rsidRPr="006F644E">
        <w:rPr>
          <w:rFonts w:ascii="Times New Roman" w:hAnsi="Times New Roman" w:cs="Times New Roman"/>
          <w:sz w:val="24"/>
          <w:szCs w:val="24"/>
        </w:rPr>
        <w:t xml:space="preserve"> rather than having the precision limited by doubling dilutions. </w:t>
      </w:r>
      <w:r w:rsidR="00F12CAD">
        <w:rPr>
          <w:rFonts w:ascii="Times New Roman" w:hAnsi="Times New Roman" w:cs="Times New Roman"/>
          <w:sz w:val="24"/>
          <w:szCs w:val="24"/>
        </w:rPr>
        <w:t xml:space="preserve">It is inherently difficult to apply resistance </w:t>
      </w:r>
      <w:r w:rsidR="00FE2A24" w:rsidRPr="006F644E">
        <w:rPr>
          <w:rFonts w:ascii="Times New Roman" w:hAnsi="Times New Roman" w:cs="Times New Roman"/>
          <w:sz w:val="24"/>
          <w:szCs w:val="24"/>
        </w:rPr>
        <w:t xml:space="preserve">breakpoints </w:t>
      </w:r>
      <w:r w:rsidR="00F12CAD">
        <w:rPr>
          <w:rFonts w:ascii="Times New Roman" w:hAnsi="Times New Roman" w:cs="Times New Roman"/>
          <w:sz w:val="24"/>
          <w:szCs w:val="24"/>
        </w:rPr>
        <w:t xml:space="preserve">that were </w:t>
      </w:r>
      <w:r w:rsidR="00FE2A24" w:rsidRPr="006F644E">
        <w:rPr>
          <w:rFonts w:ascii="Times New Roman" w:hAnsi="Times New Roman" w:cs="Times New Roman"/>
          <w:sz w:val="24"/>
          <w:szCs w:val="24"/>
        </w:rPr>
        <w:t>designed for doubling dilution</w:t>
      </w:r>
      <w:r w:rsidR="006F367B">
        <w:rPr>
          <w:rFonts w:ascii="Times New Roman" w:hAnsi="Times New Roman" w:cs="Times New Roman"/>
          <w:sz w:val="24"/>
          <w:szCs w:val="24"/>
        </w:rPr>
        <w:t>-</w:t>
      </w:r>
      <w:r w:rsidR="00FE2A24" w:rsidRPr="006F644E">
        <w:rPr>
          <w:rFonts w:ascii="Times New Roman" w:hAnsi="Times New Roman" w:cs="Times New Roman"/>
          <w:sz w:val="24"/>
          <w:szCs w:val="24"/>
        </w:rPr>
        <w:t>based methods</w:t>
      </w:r>
      <w:r w:rsidR="00F12CAD">
        <w:rPr>
          <w:rFonts w:ascii="Times New Roman" w:hAnsi="Times New Roman" w:cs="Times New Roman"/>
          <w:sz w:val="24"/>
          <w:szCs w:val="24"/>
        </w:rPr>
        <w:t xml:space="preserve"> to dose-response curve based MICs</w:t>
      </w:r>
      <w:r w:rsidR="00FE2A24" w:rsidRPr="006F644E">
        <w:rPr>
          <w:rFonts w:ascii="Times New Roman" w:hAnsi="Times New Roman" w:cs="Times New Roman"/>
          <w:sz w:val="24"/>
          <w:szCs w:val="24"/>
        </w:rPr>
        <w:t>. This was reflected by many categorical errors resulting from estimates that ha</w:t>
      </w:r>
      <w:ins w:id="342" w:author="Unemo Magnus, USÖ Labmed länsklinik" w:date="2016-12-29T17:07:00Z">
        <w:r w:rsidR="0008283E">
          <w:rPr>
            <w:rFonts w:ascii="Times New Roman" w:hAnsi="Times New Roman" w:cs="Times New Roman"/>
            <w:sz w:val="24"/>
            <w:szCs w:val="24"/>
          </w:rPr>
          <w:t>d</w:t>
        </w:r>
      </w:ins>
      <w:del w:id="343" w:author="Unemo Magnus, USÖ Labmed länsklinik" w:date="2016-12-29T17:07:00Z">
        <w:r w:rsidR="00FE2A24" w:rsidRPr="006F644E" w:rsidDel="0008283E">
          <w:rPr>
            <w:rFonts w:ascii="Times New Roman" w:hAnsi="Times New Roman" w:cs="Times New Roman"/>
            <w:sz w:val="24"/>
            <w:szCs w:val="24"/>
          </w:rPr>
          <w:delText>ve</w:delText>
        </w:r>
      </w:del>
      <w:r w:rsidR="00FE2A24" w:rsidRPr="006F644E">
        <w:rPr>
          <w:rFonts w:ascii="Times New Roman" w:hAnsi="Times New Roman" w:cs="Times New Roman"/>
          <w:sz w:val="24"/>
          <w:szCs w:val="24"/>
        </w:rPr>
        <w:t xml:space="preserve"> </w:t>
      </w:r>
      <w:r w:rsidR="00B6403F">
        <w:rPr>
          <w:rFonts w:ascii="Times New Roman" w:hAnsi="Times New Roman" w:cs="Times New Roman"/>
          <w:sz w:val="24"/>
          <w:szCs w:val="24"/>
        </w:rPr>
        <w:t>CI</w:t>
      </w:r>
      <w:r w:rsidR="006F367B">
        <w:rPr>
          <w:rFonts w:ascii="Times New Roman" w:hAnsi="Times New Roman" w:cs="Times New Roman"/>
          <w:sz w:val="24"/>
          <w:szCs w:val="24"/>
        </w:rPr>
        <w:t>s</w:t>
      </w:r>
      <w:r w:rsidR="00FE2A24" w:rsidRPr="006F644E">
        <w:rPr>
          <w:rFonts w:ascii="Times New Roman" w:hAnsi="Times New Roman" w:cs="Times New Roman"/>
          <w:sz w:val="24"/>
          <w:szCs w:val="24"/>
        </w:rPr>
        <w:t xml:space="preserve"> overlapping two </w:t>
      </w:r>
      <w:r w:rsidR="006F367B">
        <w:rPr>
          <w:rFonts w:ascii="Times New Roman" w:hAnsi="Times New Roman" w:cs="Times New Roman"/>
          <w:sz w:val="24"/>
          <w:szCs w:val="24"/>
        </w:rPr>
        <w:t>SIR</w:t>
      </w:r>
      <w:r w:rsidR="006F367B" w:rsidRPr="006F644E">
        <w:rPr>
          <w:rFonts w:ascii="Times New Roman" w:hAnsi="Times New Roman" w:cs="Times New Roman"/>
          <w:sz w:val="24"/>
          <w:szCs w:val="24"/>
        </w:rPr>
        <w:t xml:space="preserve"> </w:t>
      </w:r>
      <w:r w:rsidR="00FE2A24" w:rsidRPr="006F644E">
        <w:rPr>
          <w:rFonts w:ascii="Times New Roman" w:hAnsi="Times New Roman" w:cs="Times New Roman"/>
          <w:sz w:val="24"/>
          <w:szCs w:val="24"/>
        </w:rPr>
        <w:t>categories</w:t>
      </w:r>
      <w:r w:rsidR="00F563D3">
        <w:rPr>
          <w:rFonts w:ascii="Times New Roman" w:hAnsi="Times New Roman" w:cs="Times New Roman"/>
          <w:sz w:val="24"/>
          <w:szCs w:val="24"/>
        </w:rPr>
        <w:t>.</w:t>
      </w:r>
      <w:r w:rsidR="00414EBA">
        <w:rPr>
          <w:rFonts w:ascii="Times New Roman" w:hAnsi="Times New Roman" w:cs="Times New Roman"/>
          <w:sz w:val="24"/>
          <w:szCs w:val="24"/>
        </w:rPr>
        <w:t xml:space="preserve"> </w:t>
      </w:r>
      <w:r w:rsidR="00414EBA" w:rsidRPr="006F644E">
        <w:rPr>
          <w:rFonts w:ascii="Times New Roman" w:hAnsi="Times New Roman" w:cs="Times New Roman"/>
          <w:sz w:val="24"/>
          <w:szCs w:val="24"/>
        </w:rPr>
        <w:t>The performance of the assay was excellent</w:t>
      </w:r>
      <w:r w:rsidR="00414EBA">
        <w:rPr>
          <w:rFonts w:ascii="Times New Roman" w:hAnsi="Times New Roman" w:cs="Times New Roman"/>
          <w:sz w:val="24"/>
          <w:szCs w:val="24"/>
        </w:rPr>
        <w:t xml:space="preserve"> </w:t>
      </w:r>
      <w:r w:rsidR="00414EBA" w:rsidRPr="006F644E">
        <w:rPr>
          <w:rFonts w:ascii="Times New Roman" w:hAnsi="Times New Roman" w:cs="Times New Roman"/>
          <w:sz w:val="24"/>
          <w:szCs w:val="24"/>
        </w:rPr>
        <w:t xml:space="preserve">for ciprofloxacin, penicillin G </w:t>
      </w:r>
      <w:r w:rsidR="00414EBA">
        <w:rPr>
          <w:rFonts w:ascii="Times New Roman" w:hAnsi="Times New Roman" w:cs="Times New Roman"/>
          <w:sz w:val="24"/>
          <w:szCs w:val="24"/>
        </w:rPr>
        <w:t xml:space="preserve">and spectinomycin </w:t>
      </w:r>
      <w:r w:rsidR="00414EBA" w:rsidRPr="006F644E">
        <w:rPr>
          <w:rFonts w:ascii="Times New Roman" w:hAnsi="Times New Roman" w:cs="Times New Roman"/>
          <w:sz w:val="24"/>
          <w:szCs w:val="24"/>
        </w:rPr>
        <w:t>(</w:t>
      </w:r>
      <w:r w:rsidR="00414EBA">
        <w:rPr>
          <w:rFonts w:ascii="Times New Roman" w:hAnsi="Times New Roman" w:cs="Times New Roman"/>
          <w:sz w:val="24"/>
          <w:szCs w:val="24"/>
        </w:rPr>
        <w:t>no major errors</w:t>
      </w:r>
      <w:r w:rsidR="00414EBA" w:rsidRPr="006F644E">
        <w:rPr>
          <w:rFonts w:ascii="Times New Roman" w:hAnsi="Times New Roman" w:cs="Times New Roman"/>
          <w:sz w:val="24"/>
          <w:szCs w:val="24"/>
        </w:rPr>
        <w:t>)</w:t>
      </w:r>
      <w:r w:rsidR="00414EBA">
        <w:rPr>
          <w:rFonts w:ascii="Times New Roman" w:hAnsi="Times New Roman" w:cs="Times New Roman"/>
          <w:sz w:val="24"/>
          <w:szCs w:val="24"/>
        </w:rPr>
        <w:t xml:space="preserve"> and acceptable for azithromycin (</w:t>
      </w:r>
      <w:r w:rsidR="008B2E85">
        <w:rPr>
          <w:rFonts w:ascii="Times New Roman" w:hAnsi="Times New Roman" w:cs="Times New Roman"/>
          <w:sz w:val="24"/>
          <w:szCs w:val="24"/>
        </w:rPr>
        <w:t>0.6</w:t>
      </w:r>
      <w:r w:rsidR="00414EBA">
        <w:rPr>
          <w:rFonts w:ascii="Times New Roman" w:hAnsi="Times New Roman" w:cs="Times New Roman"/>
          <w:sz w:val="24"/>
          <w:szCs w:val="24"/>
        </w:rPr>
        <w:t>% major errors) and tetracycline (</w:t>
      </w:r>
      <w:r w:rsidR="008B2E85">
        <w:rPr>
          <w:rFonts w:ascii="Times New Roman" w:hAnsi="Times New Roman" w:cs="Times New Roman"/>
          <w:sz w:val="24"/>
          <w:szCs w:val="24"/>
        </w:rPr>
        <w:t>0.2</w:t>
      </w:r>
      <w:r w:rsidR="00414EBA">
        <w:rPr>
          <w:rFonts w:ascii="Times New Roman" w:hAnsi="Times New Roman" w:cs="Times New Roman"/>
          <w:sz w:val="24"/>
          <w:szCs w:val="24"/>
        </w:rPr>
        <w:t>% major errors)</w:t>
      </w:r>
      <w:r w:rsidR="00414EBA" w:rsidRPr="006F644E">
        <w:rPr>
          <w:rFonts w:ascii="Times New Roman" w:hAnsi="Times New Roman" w:cs="Times New Roman"/>
          <w:sz w:val="24"/>
          <w:szCs w:val="24"/>
        </w:rPr>
        <w:t>.</w:t>
      </w:r>
      <w:r w:rsidR="00A652D6">
        <w:rPr>
          <w:rFonts w:ascii="Times New Roman" w:hAnsi="Times New Roman" w:cs="Times New Roman"/>
          <w:sz w:val="24"/>
          <w:szCs w:val="24"/>
        </w:rPr>
        <w:t xml:space="preserve"> </w:t>
      </w:r>
      <w:r w:rsidR="00FE2A24" w:rsidRPr="006F644E">
        <w:rPr>
          <w:rFonts w:ascii="Times New Roman" w:hAnsi="Times New Roman" w:cs="Times New Roman"/>
          <w:sz w:val="24"/>
          <w:szCs w:val="24"/>
        </w:rPr>
        <w:t>For cefixime and ceftriaxone</w:t>
      </w:r>
      <w:ins w:id="344" w:author="Unemo Magnus, USÖ Labmed länsklinik" w:date="2016-12-29T17:08:00Z">
        <w:r w:rsidR="0008283E">
          <w:rPr>
            <w:rFonts w:ascii="Times New Roman" w:hAnsi="Times New Roman" w:cs="Times New Roman"/>
            <w:sz w:val="24"/>
            <w:szCs w:val="24"/>
          </w:rPr>
          <w:t>,</w:t>
        </w:r>
      </w:ins>
      <w:r w:rsidR="00FE2A24" w:rsidRPr="006F644E">
        <w:rPr>
          <w:rFonts w:ascii="Times New Roman" w:hAnsi="Times New Roman" w:cs="Times New Roman"/>
          <w:sz w:val="24"/>
          <w:szCs w:val="24"/>
        </w:rPr>
        <w:t xml:space="preserve"> many false positive results </w:t>
      </w:r>
      <w:r w:rsidR="006F367B">
        <w:rPr>
          <w:rFonts w:ascii="Times New Roman" w:hAnsi="Times New Roman" w:cs="Times New Roman"/>
          <w:sz w:val="24"/>
          <w:szCs w:val="24"/>
        </w:rPr>
        <w:t xml:space="preserve">and consequently an overestimation of resistance </w:t>
      </w:r>
      <w:r w:rsidR="007814F6">
        <w:rPr>
          <w:rFonts w:ascii="Times New Roman" w:hAnsi="Times New Roman" w:cs="Times New Roman"/>
          <w:sz w:val="24"/>
          <w:szCs w:val="24"/>
        </w:rPr>
        <w:t>was measured</w:t>
      </w:r>
      <w:r w:rsidR="006F367B">
        <w:rPr>
          <w:rFonts w:ascii="Times New Roman" w:hAnsi="Times New Roman" w:cs="Times New Roman"/>
          <w:sz w:val="24"/>
          <w:szCs w:val="24"/>
        </w:rPr>
        <w:t>.</w:t>
      </w:r>
      <w:r w:rsidR="00FE2A24" w:rsidRPr="006F644E">
        <w:rPr>
          <w:rFonts w:ascii="Times New Roman" w:hAnsi="Times New Roman" w:cs="Times New Roman"/>
          <w:sz w:val="24"/>
          <w:szCs w:val="24"/>
        </w:rPr>
        <w:t xml:space="preserve"> </w:t>
      </w:r>
      <w:r w:rsidR="00B22BA8">
        <w:rPr>
          <w:rFonts w:ascii="Times New Roman" w:hAnsi="Times New Roman" w:cs="Times New Roman"/>
          <w:sz w:val="24"/>
          <w:szCs w:val="24"/>
        </w:rPr>
        <w:t xml:space="preserve">The </w:t>
      </w:r>
      <w:r w:rsidR="00477341">
        <w:rPr>
          <w:rFonts w:ascii="Times New Roman" w:hAnsi="Times New Roman" w:cs="Times New Roman"/>
          <w:sz w:val="24"/>
          <w:szCs w:val="24"/>
        </w:rPr>
        <w:t xml:space="preserve">complex </w:t>
      </w:r>
      <w:r w:rsidR="00B22BA8">
        <w:rPr>
          <w:rFonts w:ascii="Times New Roman" w:hAnsi="Times New Roman" w:cs="Times New Roman"/>
          <w:sz w:val="24"/>
          <w:szCs w:val="24"/>
        </w:rPr>
        <w:t xml:space="preserve">mechanism of action </w:t>
      </w:r>
      <w:ins w:id="345" w:author="Unemo Magnus, USÖ Labmed länsklinik" w:date="2016-12-29T17:10:00Z">
        <w:r w:rsidR="0008283E">
          <w:rPr>
            <w:rFonts w:ascii="Times New Roman" w:hAnsi="Times New Roman" w:cs="Times New Roman"/>
            <w:sz w:val="24"/>
            <w:szCs w:val="24"/>
          </w:rPr>
          <w:t>and evolution of resistance to</w:t>
        </w:r>
      </w:ins>
      <w:del w:id="346" w:author="Unemo Magnus, USÖ Labmed länsklinik" w:date="2016-12-29T17:10:00Z">
        <w:r w:rsidR="00B22BA8" w:rsidDel="0008283E">
          <w:rPr>
            <w:rFonts w:ascii="Times New Roman" w:hAnsi="Times New Roman" w:cs="Times New Roman"/>
            <w:sz w:val="24"/>
            <w:szCs w:val="24"/>
          </w:rPr>
          <w:delText>of</w:delText>
        </w:r>
      </w:del>
      <w:r w:rsidR="00477341">
        <w:rPr>
          <w:rFonts w:ascii="Times New Roman" w:hAnsi="Times New Roman" w:cs="Times New Roman"/>
          <w:sz w:val="24"/>
          <w:szCs w:val="24"/>
        </w:rPr>
        <w:t xml:space="preserve"> these antimicrobials </w:t>
      </w:r>
      <w:r w:rsidR="00160B7A">
        <w:rPr>
          <w:rFonts w:ascii="Times New Roman" w:hAnsi="Times New Roman" w:cs="Times New Roman"/>
          <w:sz w:val="24"/>
          <w:szCs w:val="24"/>
        </w:rPr>
        <w:t xml:space="preserve">is </w:t>
      </w:r>
      <w:r w:rsidR="00477341">
        <w:rPr>
          <w:rFonts w:ascii="Times New Roman" w:hAnsi="Times New Roman" w:cs="Times New Roman"/>
          <w:sz w:val="24"/>
          <w:szCs w:val="24"/>
        </w:rPr>
        <w:t xml:space="preserve">not </w:t>
      </w:r>
      <w:del w:id="347" w:author="Unemo Magnus, USÖ Labmed länsklinik" w:date="2016-12-29T17:10:00Z">
        <w:r w:rsidR="00477341" w:rsidDel="0008283E">
          <w:rPr>
            <w:rFonts w:ascii="Times New Roman" w:hAnsi="Times New Roman" w:cs="Times New Roman"/>
            <w:sz w:val="24"/>
            <w:szCs w:val="24"/>
          </w:rPr>
          <w:delText xml:space="preserve">well </w:delText>
        </w:r>
      </w:del>
      <w:ins w:id="348" w:author="Unemo Magnus, USÖ Labmed länsklinik" w:date="2016-12-29T17:10:00Z">
        <w:r w:rsidR="0008283E">
          <w:rPr>
            <w:rFonts w:ascii="Times New Roman" w:hAnsi="Times New Roman" w:cs="Times New Roman"/>
            <w:sz w:val="24"/>
            <w:szCs w:val="24"/>
          </w:rPr>
          <w:t xml:space="preserve">fully </w:t>
        </w:r>
      </w:ins>
      <w:r w:rsidR="00477341">
        <w:rPr>
          <w:rFonts w:ascii="Times New Roman" w:hAnsi="Times New Roman" w:cs="Times New Roman"/>
          <w:sz w:val="24"/>
          <w:szCs w:val="24"/>
        </w:rPr>
        <w:t>understood and involves several resistance determinants (</w:t>
      </w:r>
      <w:proofErr w:type="spellStart"/>
      <w:ins w:id="349" w:author="Unemo Magnus, USÖ Labmed länsklinik" w:date="2016-12-29T17:08:00Z">
        <w:r w:rsidR="0008283E">
          <w:rPr>
            <w:rFonts w:ascii="Times New Roman" w:hAnsi="Times New Roman" w:cs="Times New Roman"/>
            <w:i/>
            <w:sz w:val="24"/>
            <w:szCs w:val="24"/>
          </w:rPr>
          <w:t>p</w:t>
        </w:r>
      </w:ins>
      <w:del w:id="350" w:author="Unemo Magnus, USÖ Labmed länsklinik" w:date="2016-12-29T17:08:00Z">
        <w:r w:rsidR="00477341" w:rsidRPr="003F390D" w:rsidDel="0008283E">
          <w:rPr>
            <w:rFonts w:ascii="Times New Roman" w:hAnsi="Times New Roman" w:cs="Times New Roman"/>
            <w:i/>
            <w:sz w:val="24"/>
            <w:szCs w:val="24"/>
          </w:rPr>
          <w:delText>P</w:delText>
        </w:r>
      </w:del>
      <w:r w:rsidR="00477341" w:rsidRPr="003F390D">
        <w:rPr>
          <w:rFonts w:ascii="Times New Roman" w:hAnsi="Times New Roman" w:cs="Times New Roman"/>
          <w:i/>
          <w:sz w:val="24"/>
          <w:szCs w:val="24"/>
        </w:rPr>
        <w:t>enA</w:t>
      </w:r>
      <w:proofErr w:type="spellEnd"/>
      <w:r w:rsidR="00477341">
        <w:rPr>
          <w:rFonts w:ascii="Times New Roman" w:hAnsi="Times New Roman" w:cs="Times New Roman"/>
          <w:sz w:val="24"/>
          <w:szCs w:val="24"/>
        </w:rPr>
        <w:t xml:space="preserve">, </w:t>
      </w:r>
      <w:proofErr w:type="spellStart"/>
      <w:ins w:id="351" w:author="Unemo Magnus, USÖ Labmed länsklinik" w:date="2016-12-29T17:08:00Z">
        <w:r w:rsidR="0008283E">
          <w:rPr>
            <w:rFonts w:ascii="Times New Roman" w:hAnsi="Times New Roman" w:cs="Times New Roman"/>
            <w:i/>
            <w:sz w:val="24"/>
            <w:szCs w:val="24"/>
          </w:rPr>
          <w:t>p</w:t>
        </w:r>
      </w:ins>
      <w:del w:id="352" w:author="Unemo Magnus, USÖ Labmed länsklinik" w:date="2016-12-29T17:08:00Z">
        <w:r w:rsidR="00477341" w:rsidRPr="003F390D" w:rsidDel="0008283E">
          <w:rPr>
            <w:rFonts w:ascii="Times New Roman" w:hAnsi="Times New Roman" w:cs="Times New Roman"/>
            <w:i/>
            <w:sz w:val="24"/>
            <w:szCs w:val="24"/>
          </w:rPr>
          <w:delText>P</w:delText>
        </w:r>
      </w:del>
      <w:r w:rsidR="00477341" w:rsidRPr="003F390D">
        <w:rPr>
          <w:rFonts w:ascii="Times New Roman" w:hAnsi="Times New Roman" w:cs="Times New Roman"/>
          <w:i/>
          <w:sz w:val="24"/>
          <w:szCs w:val="24"/>
        </w:rPr>
        <w:t>enB</w:t>
      </w:r>
      <w:proofErr w:type="spellEnd"/>
      <w:r w:rsidR="00477341">
        <w:rPr>
          <w:rFonts w:ascii="Times New Roman" w:hAnsi="Times New Roman" w:cs="Times New Roman"/>
          <w:sz w:val="24"/>
          <w:szCs w:val="24"/>
        </w:rPr>
        <w:t xml:space="preserve">, </w:t>
      </w:r>
      <w:proofErr w:type="spellStart"/>
      <w:r w:rsidR="00477341" w:rsidRPr="003F390D">
        <w:rPr>
          <w:rFonts w:ascii="Times New Roman" w:hAnsi="Times New Roman" w:cs="Times New Roman"/>
          <w:i/>
          <w:sz w:val="24"/>
          <w:szCs w:val="24"/>
        </w:rPr>
        <w:t>mtrR</w:t>
      </w:r>
      <w:proofErr w:type="spellEnd"/>
      <w:r w:rsidR="00477341">
        <w:rPr>
          <w:rFonts w:ascii="Times New Roman" w:hAnsi="Times New Roman" w:cs="Times New Roman"/>
          <w:sz w:val="24"/>
          <w:szCs w:val="24"/>
        </w:rPr>
        <w:t xml:space="preserve">, </w:t>
      </w:r>
      <w:proofErr w:type="spellStart"/>
      <w:r w:rsidR="00477341" w:rsidRPr="003F390D">
        <w:rPr>
          <w:rFonts w:ascii="Times New Roman" w:hAnsi="Times New Roman" w:cs="Times New Roman"/>
          <w:i/>
          <w:sz w:val="24"/>
          <w:szCs w:val="24"/>
        </w:rPr>
        <w:t>ponA</w:t>
      </w:r>
      <w:proofErr w:type="spellEnd"/>
      <w:r w:rsidR="00477341">
        <w:rPr>
          <w:rFonts w:ascii="Times New Roman" w:hAnsi="Times New Roman" w:cs="Times New Roman"/>
          <w:i/>
          <w:sz w:val="24"/>
          <w:szCs w:val="24"/>
        </w:rPr>
        <w:t xml:space="preserve">, </w:t>
      </w:r>
      <w:proofErr w:type="spellStart"/>
      <w:r w:rsidR="00477341" w:rsidRPr="0008283E">
        <w:rPr>
          <w:rFonts w:ascii="Times New Roman" w:hAnsi="Times New Roman" w:cs="Times New Roman"/>
          <w:sz w:val="24"/>
          <w:szCs w:val="24"/>
          <w:rPrChange w:id="353" w:author="Unemo Magnus, USÖ Labmed länsklinik" w:date="2016-12-29T17:09:00Z">
            <w:rPr>
              <w:rFonts w:ascii="Times New Roman" w:hAnsi="Times New Roman" w:cs="Times New Roman"/>
              <w:i/>
              <w:sz w:val="24"/>
              <w:szCs w:val="24"/>
            </w:rPr>
          </w:rPrChange>
        </w:rPr>
        <w:t>factorX</w:t>
      </w:r>
      <w:proofErr w:type="spellEnd"/>
      <w:r w:rsidR="00477341" w:rsidRPr="0008283E">
        <w:rPr>
          <w:rFonts w:ascii="Times New Roman" w:hAnsi="Times New Roman" w:cs="Times New Roman"/>
          <w:sz w:val="24"/>
          <w:szCs w:val="24"/>
          <w:rPrChange w:id="354" w:author="Unemo Magnus, USÖ Labmed länsklinik" w:date="2016-12-29T17:09:00Z">
            <w:rPr>
              <w:rFonts w:ascii="Times New Roman" w:hAnsi="Times New Roman" w:cs="Times New Roman"/>
              <w:i/>
              <w:sz w:val="24"/>
              <w:szCs w:val="24"/>
            </w:rPr>
          </w:rPrChange>
        </w:rPr>
        <w:t>)</w:t>
      </w:r>
      <w:ins w:id="355" w:author="Unemo Magnus, USÖ Labmed länsklinik" w:date="2016-12-29T17:11:00Z">
        <w:r w:rsidR="0008283E">
          <w:rPr>
            <w:rFonts w:ascii="Times New Roman" w:hAnsi="Times New Roman" w:cs="Times New Roman"/>
            <w:sz w:val="24"/>
            <w:szCs w:val="24"/>
          </w:rPr>
          <w:t>.</w:t>
        </w:r>
      </w:ins>
      <w:r w:rsidR="00CD5515">
        <w:rPr>
          <w:rFonts w:ascii="Times New Roman" w:hAnsi="Times New Roman" w:cs="Times New Roman"/>
          <w:i/>
          <w:sz w:val="24"/>
          <w:szCs w:val="24"/>
        </w:rPr>
        <w:fldChar w:fldCharType="begin"/>
      </w:r>
      <w:ins w:id="356" w:author="sunny" w:date="2017-01-04T19:24:00Z">
        <w:r w:rsidR="00610E07">
          <w:rPr>
            <w:rFonts w:ascii="Times New Roman" w:hAnsi="Times New Roman" w:cs="Times New Roman"/>
            <w:i/>
            <w:sz w:val="24"/>
            <w:szCs w:val="24"/>
          </w:rPr>
          <w:instrText xml:space="preserve"> ADDIN ZOTERO_ITEM CSL_CITATION {"citationID":"FbzH8ZzQ","properties":{"formattedCitation":"{\\rtf \\super 48\\nosupersub{}}","plainCitation":"48","dontUpdate":true},"citationItems":[{"id":562,"uris":["http://zotero.org/users/1321783/items/ACBEN33N"],"uri":["http://zotero.org/users/1321783/items/ACBEN33N"],"itemData":{"id":562,"type":"article-journal","title":"High-Level Cefixime- and Ceftriaxone-Resistant Neisseria gonorrhoeae in France: Novel penA Mosaic Allele in a Successful International Clone Causes Treatment Failure","container-title":"Antimicrobial Agents and Chemotherapy","page":"1273-1280","volume":"56","issue":"3","source":"aac.asm.org","abstract":"Recently, the first Neisseria gonorrhoeae strain (H041) highly resistant to the expanded-spectrum cephalosporins (ESCs) ceftriaxone and cefixime, which are the last remaining options for first-line gonorrhea treatment, was isolated in Japan. Here, we confirm and characterize a second strain (F89) with high-level cefixime and ceftriaxone resistance which was isolated in France and most likely caused a treatment failure with cefixime. F89 was examined using six species-confirmatory tests, antibiograms (33 antimicrobials), porB sequencing, N. gonorrhoeae multiantigen sequence typing (NG-MAST), multilocus sequence typing (MLST), and sequencing of known gonococcal resistance determinants (penA, mtrR, penB, ponA, and pilQ). F89 was assigned to MLST sequence type 1901 (ST1901) and NG-MAST ST1407, which is a successful gonococcal clone that has spread globally. F89 has high-level resistance to cefixime (MIC = 4 μg/ml) and ceftriaxone (MIC = 1 to 2 μg/ml) and resistance to most other antimicrobials examined. A novel penA mosaic allele (penA-CI), which was penA-XXXIV with an additional A501P alteration in penicillin-binding protein 2, was the primary determinant for high-level ESC resistance, as determined by transformation into a set of recipient strains. N. gonorrhoeae appears to be emerging as a superbug, and in certain circumstances and settings, gonorrhea may become untreatable. Investigations of the biological fitness and enhanced understanding and monitoring of the ESC-resistant clones and their international transmission are required. Enhanced disease control activities, antimicrobial resistance control and surveillance worldwide, and public health response plans for global (and national) perspectives are also crucial. Nevertheless, new treatment strategies and/or drugs and, ideally, a vaccine are essential to develop for efficacious gonorrhea management.","DOI":"10.1128/AAC.05760-11","ISSN":"0066-4804, 1098-6596","note":"PMID: 22155830","shortTitle":"High-Level Cefixime- and Ceftriaxone-Resistant Neisseria gonorrhoeae in France","journalAbbreviation":"Antimicrob. Agents Chemother.","language":"en","author":[{"family":"Unemo","given":"Magnus"},{"family":"Golparian","given":"Daniel"},{"family":"Nicholas","given":"Robert"},{"family":"Ohnishi","given":"Makoto"},{"family":"Gallay","given":"Anne"},{"family":"Sednaoui","given":"Patrice"}],"issued":{"date-parts":[["2012",3,1]]},"PMID":"22155830"}}],"schema":"https://github.com/citation-style-language/schema/raw/master/csl-citation.json"} </w:instrText>
        </w:r>
      </w:ins>
      <w:del w:id="357" w:author="sunny" w:date="2017-01-04T19:24:00Z">
        <w:r w:rsidR="00AC636B" w:rsidDel="00610E07">
          <w:rPr>
            <w:rFonts w:ascii="Times New Roman" w:hAnsi="Times New Roman" w:cs="Times New Roman"/>
            <w:i/>
            <w:sz w:val="24"/>
            <w:szCs w:val="24"/>
          </w:rPr>
          <w:delInstrText xml:space="preserve"> ADDIN ZOTERO_ITEM CSL_CITATION {"citationID":"FbzH8ZzQ","properties":{"formattedCitation":"{\\rtf \\super 48\\nosupersub{}}","plainCitation":"48"},"citationItems":[{"id":562,"uris":["http://zotero.org/users/1321783/items/ACBEN33N"],"uri":["http://zotero.org/users/1321783/items/ACBEN33N"],"itemData":{"id":562,"type":"article-journal","title":"High-Level Cefixime- and Ceftriaxone-Resistant Neisseria gonorrhoeae in France: Novel penA Mosaic Allele in a Successful International Clone Causes Treatment Failure","container-title":"Antimicrobial Agents and Chemotherapy","page":"1273-1280","volume":"56","issue":"3","source":"aac.asm.org","abstract":"Recently, the first Neisseria gonorrhoeae strain (H041) highly resistant to the expanded-spectrum cephalosporins (ESCs) ceftriaxone and cefixime, which are the last remaining options for first-line gonorrhea treatment, was isolated in Japan. Here, we confirm and characterize a second strain (F89) with high-level cefixime and ceftriaxone resistance which was isolated in France and most likely caused a treatment failure with cefixime. F89 was examined using six species-confirmatory tests, antibiograms (33 antimicrobials), porB sequencing, N. gonorrhoeae multiantigen sequence typing (NG-MAST), multilocus sequence typing (MLST), and sequencing of known gonococcal resistance determinants (penA, mtrR, penB, ponA, and pilQ). F89 was assigned to MLST sequence type 1901 (ST1901) and NG-MAST ST1407, which is a successful gonococcal clone that has spread globally. F89 has high-level resistance to cefixime (MIC = 4 μg/ml) and ceftriaxone (MIC = 1 to 2 μg/ml) and resistance to most other antimicrobials examined. A novel penA mosaic allele (penA-CI), which was penA-XXXIV with an additional A501P alteration in penicillin-binding protein 2, was the primary determinant for high-level ESC resistance, as determined by transformation into a set of recipient strains. N. gonorrhoeae appears to be emerging as a superbug, and in certain circumstances and settings, gonorrhea may become untreatable. Investigations of the biological fitness and enhanced understanding and monitoring of the ESC-resistant clones and their international transmission are required. Enhanced disease control activities, antimicrobial resistance control and surveillance worldwide, and public health response plans for global (and national) perspectives are also crucial. Nevertheless, new treatment strategies and/or drugs and, ideally, a vaccine are essential to develop for efficacious gonorrhea management.","DOI":"10.1128/AAC.05760-11","ISSN":"0066-4804, 1098-6596","note":"PMID: 22155830","shortTitle":"High-Level Cefixime- and Ceftriaxone-Resistant Neisseria gonorrhoeae in France","journalAbbreviation":"Antimicrob. Agents Chemother.","language":"en","author":[{"family":"Unemo","given":"Magnus"},{"family":"Golparian","given":"Daniel"},{"family":"Nicholas","given":"Robert"},{"family":"Ohnishi","given":"Makoto"},{"family":"Gallay","given":"Anne"},{"family":"Sednaoui","given":"Patrice"}],"issued":{"date-parts":[["2012",3,1]]},"PMID":"22155830"}}],"schema":"https://github.com/citation-style-language/schema/raw/master/csl-citation.json"} </w:delInstrText>
        </w:r>
      </w:del>
      <w:r w:rsidR="00CD5515">
        <w:rPr>
          <w:rFonts w:ascii="Times New Roman" w:hAnsi="Times New Roman" w:cs="Times New Roman"/>
          <w:i/>
          <w:sz w:val="24"/>
          <w:szCs w:val="24"/>
        </w:rPr>
        <w:fldChar w:fldCharType="separate"/>
      </w:r>
      <w:del w:id="358" w:author="Unemo Magnus, USÖ Labmed länsklinik" w:date="2016-12-28T21:42:00Z">
        <w:r w:rsidR="00AC636B" w:rsidRPr="00AC636B" w:rsidDel="00527A98">
          <w:rPr>
            <w:rFonts w:ascii="Times New Roman" w:hAnsi="Times New Roman" w:cs="Times New Roman"/>
            <w:sz w:val="24"/>
            <w:szCs w:val="24"/>
            <w:vertAlign w:val="superscript"/>
          </w:rPr>
          <w:delText>4</w:delText>
        </w:r>
      </w:del>
      <w:ins w:id="359" w:author="Unemo Magnus, USÖ Labmed länsklinik" w:date="2016-12-28T21:42:00Z">
        <w:r w:rsidR="00527A98">
          <w:rPr>
            <w:rFonts w:ascii="Times New Roman" w:hAnsi="Times New Roman" w:cs="Times New Roman"/>
            <w:sz w:val="24"/>
            <w:szCs w:val="24"/>
            <w:vertAlign w:val="superscript"/>
          </w:rPr>
          <w:t>50</w:t>
        </w:r>
      </w:ins>
      <w:del w:id="360" w:author="Unemo Magnus, USÖ Labmed länsklinik" w:date="2016-12-28T21:42:00Z">
        <w:r w:rsidR="00AC636B" w:rsidRPr="00AC636B" w:rsidDel="00527A98">
          <w:rPr>
            <w:rFonts w:ascii="Times New Roman" w:hAnsi="Times New Roman" w:cs="Times New Roman"/>
            <w:sz w:val="24"/>
            <w:szCs w:val="24"/>
            <w:vertAlign w:val="superscript"/>
          </w:rPr>
          <w:delText>8</w:delText>
        </w:r>
      </w:del>
      <w:r w:rsidR="00CD5515">
        <w:rPr>
          <w:rFonts w:ascii="Times New Roman" w:hAnsi="Times New Roman" w:cs="Times New Roman"/>
          <w:i/>
          <w:sz w:val="24"/>
          <w:szCs w:val="24"/>
        </w:rPr>
        <w:fldChar w:fldCharType="end"/>
      </w:r>
      <w:del w:id="361" w:author="Unemo Magnus, USÖ Labmed länsklinik" w:date="2016-12-29T17:11:00Z">
        <w:r w:rsidR="00477341" w:rsidDel="0008283E">
          <w:rPr>
            <w:rFonts w:ascii="Times New Roman" w:hAnsi="Times New Roman" w:cs="Times New Roman"/>
            <w:sz w:val="24"/>
            <w:szCs w:val="24"/>
          </w:rPr>
          <w:delText>.</w:delText>
        </w:r>
      </w:del>
      <w:r w:rsidR="00477341">
        <w:rPr>
          <w:rFonts w:ascii="Times New Roman" w:hAnsi="Times New Roman" w:cs="Times New Roman"/>
          <w:sz w:val="24"/>
          <w:szCs w:val="24"/>
        </w:rPr>
        <w:t xml:space="preserve"> </w:t>
      </w:r>
      <w:r w:rsidR="00FA3849">
        <w:rPr>
          <w:rFonts w:ascii="Times New Roman" w:hAnsi="Times New Roman" w:cs="Times New Roman"/>
          <w:sz w:val="24"/>
          <w:szCs w:val="24"/>
        </w:rPr>
        <w:t xml:space="preserve">The correlation of </w:t>
      </w:r>
      <w:r w:rsidR="00FA3849" w:rsidRPr="003F390D">
        <w:rPr>
          <w:rFonts w:ascii="Times New Roman" w:hAnsi="Times New Roman" w:cs="Times New Roman"/>
          <w:i/>
          <w:sz w:val="24"/>
          <w:szCs w:val="24"/>
        </w:rPr>
        <w:t>EC</w:t>
      </w:r>
      <w:r w:rsidR="00FA3849" w:rsidRPr="003F390D">
        <w:rPr>
          <w:rFonts w:ascii="Times New Roman" w:hAnsi="Times New Roman" w:cs="Times New Roman"/>
          <w:i/>
          <w:sz w:val="24"/>
          <w:szCs w:val="24"/>
          <w:vertAlign w:val="subscript"/>
        </w:rPr>
        <w:t>50</w:t>
      </w:r>
      <w:r w:rsidR="00FA3849">
        <w:rPr>
          <w:rFonts w:ascii="Times New Roman" w:hAnsi="Times New Roman" w:cs="Times New Roman"/>
          <w:sz w:val="24"/>
          <w:szCs w:val="24"/>
          <w:vertAlign w:val="subscript"/>
        </w:rPr>
        <w:t xml:space="preserve"> </w:t>
      </w:r>
      <w:r w:rsidR="00FA3849">
        <w:rPr>
          <w:rFonts w:ascii="Times New Roman" w:hAnsi="Times New Roman" w:cs="Times New Roman"/>
          <w:sz w:val="24"/>
          <w:szCs w:val="24"/>
        </w:rPr>
        <w:t xml:space="preserve">and MIC has been previously shown to be largely influenced by different penicillin binding proteins in </w:t>
      </w:r>
      <w:r w:rsidR="00FA3849" w:rsidRPr="003F390D">
        <w:rPr>
          <w:rFonts w:ascii="Times New Roman" w:hAnsi="Times New Roman" w:cs="Times New Roman"/>
          <w:i/>
          <w:sz w:val="24"/>
          <w:szCs w:val="24"/>
        </w:rPr>
        <w:lastRenderedPageBreak/>
        <w:t>Streptococcus pneumoniae</w:t>
      </w:r>
      <w:r w:rsidR="00FA3849">
        <w:rPr>
          <w:rFonts w:ascii="Times New Roman" w:hAnsi="Times New Roman" w:cs="Times New Roman"/>
          <w:sz w:val="24"/>
          <w:szCs w:val="24"/>
        </w:rPr>
        <w:t>.</w:t>
      </w:r>
      <w:r w:rsidR="00FA3849">
        <w:rPr>
          <w:rFonts w:ascii="Times New Roman" w:hAnsi="Times New Roman" w:cs="Times New Roman"/>
          <w:sz w:val="24"/>
          <w:szCs w:val="24"/>
        </w:rPr>
        <w:fldChar w:fldCharType="begin"/>
      </w:r>
      <w:ins w:id="362" w:author="sunny" w:date="2017-01-04T19:24:00Z">
        <w:r w:rsidR="00610E07">
          <w:rPr>
            <w:rFonts w:ascii="Times New Roman" w:hAnsi="Times New Roman" w:cs="Times New Roman"/>
            <w:sz w:val="24"/>
            <w:szCs w:val="24"/>
          </w:rPr>
          <w:instrText xml:space="preserve"> ADDIN ZOTERO_ITEM CSL_CITATION {"citationID":"1u2rqb59ug","properties":{"formattedCitation":"{\\rtf \\super 49\\nosupersub{}}","plainCitation":"49","dontUpdate":true},"citationItems":[{"id":547,"uris":["http://zotero.org/users/1321783/items/F6CU9UAH"],"uri":["http://zotero.org/users/1321783/items/F6CU9UAH"],"itemData":{"id":547,"type":"article-journal","title":"Profiling of β-Lactam Selectivity for Penicillin-Binding Proteins in Streptococcus pneumoniae D39","container-title":"Antimicrobial Agents and Chemotherapy","page":"3548-3555","volume":"59","issue":"6","source":"PubMed Central","abstract":"Selective fluorescent β-lactam chemical probes enable the visualization of the transpeptidase activity of penicillin-binding proteins (PBPs) at different stages of bacterial cell division. To facilitate the development of new fluorescent probes for PBP imaging, we evaluated 20 commercially available β-lactams for selective PBP inhibition in an unencapsulated derivative of the D39 strain of Streptococcus pneumoniae. Live cells were treated with β-lactam antibiotics at different concentrations and subsequently incubated with Bocillin FL (Boc-FL; fluorescent penicillin) to saturate uninhibited PBPs. Fluorophore-labeled PBPs were visualized by sodium dodecyl sulfate-polyacrylamide gel electrophoresis (SDS-PAGE) and fluorescence scanning. Among 20 compounds tested, carbapenems (doripenem and meropenem) were coselective for PBP1a, PBP2x, and PBP3, while six of the nine penicillin compounds were coselective for PBP2x and PBP3. In contrast, the seven cephalosporin compounds tested display variability in their PBP-binding profiles. Three cephalosporin compounds (cefoxitin, cephalexin, and cefsulodin) and the monobactam aztreonam exhibited selectivity for PBP3, while only cefuroxime (a cephalosporin) was selective for PBP2x. Treatment of S. pneumoniae cultures with a sublethal concentration of cefuroxime that inhibited 60% of PBP2x activity and less than 20% of the activity of other PBPs resulted in formation of elongated cells. In contrast, treatment of S. pneumoniae cultures with concentrations of aztreonam and cefoxitin that inhibited up to 70% of PBP3 activity and less than 30% of other PBPs resulted in no discernible morphological changes. Additionally, correlation of the MIC and IC50s for each PBP, with the exception of faropenem, amdinocillin (mecillinam), and 6-APA, suggests that pneumococcal growth inhibition is primarily due to the inhibition of PBP2x.","DOI":"10.1128/AAC.05142-14","ISSN":"0066-4804","note":"00012 \nPMID: 25845878\nPMCID: PMC4432181","journalAbbreviation":"Antimicrob Agents Chemother","author":[{"family":"Kocaoglu","given":"Ozden"},{"family":"Tsui","given":"Ho-Ching T."},{"family":"Winkler","given":"Malcolm E."},{"family":"Carlson","given":"Erin E."}],"issued":{"date-parts":[["2015",6]]},"PMID":"25845878","PMCID":"PMC4432181"}}],"schema":"https://github.com/citation-style-language/schema/raw/master/csl-citation.json"} </w:instrText>
        </w:r>
      </w:ins>
      <w:del w:id="363" w:author="sunny" w:date="2017-01-04T19:24:00Z">
        <w:r w:rsidR="00AC636B" w:rsidDel="00610E07">
          <w:rPr>
            <w:rFonts w:ascii="Times New Roman" w:hAnsi="Times New Roman" w:cs="Times New Roman"/>
            <w:sz w:val="24"/>
            <w:szCs w:val="24"/>
          </w:rPr>
          <w:delInstrText xml:space="preserve"> ADDIN ZOTERO_ITEM CSL_CITATION {"citationID":"1u2rqb59ug","properties":{"formattedCitation":"{\\rtf \\super 49\\nosupersub{}}","plainCitation":"49"},"citationItems":[{"id":547,"uris":["http://zotero.org/users/1321783/items/F6CU9UAH"],"uri":["http://zotero.org/users/1321783/items/F6CU9UAH"],"itemData":{"id":547,"type":"article-journal","title":"Profiling of β-Lactam Selectivity for Penicillin-Binding Proteins in Streptococcus pneumoniae D39","container-title":"Antimicrobial Agents and Chemotherapy","page":"3548-3555","volume":"59","issue":"6","source":"PubMed Central","abstract":"Selective fluorescent β-lactam chemical probes enable the visualization of the transpeptidase activity of penicillin-binding proteins (PBPs) at different stages of bacterial cell division. To facilitate the development of new fluorescent probes for PBP imaging, we evaluated 20 commercially available β-lactams for selective PBP inhibition in an unencapsulated derivative of the D39 strain of Streptococcus pneumoniae. Live cells were treated with β-lactam antibiotics at different concentrations and subsequently incubated with Bocillin FL (Boc-FL; fluorescent penicillin) to saturate uninhibited PBPs. Fluorophore-labeled PBPs were visualized by sodium dodecyl sulfate-polyacrylamide gel electrophoresis (SDS-PAGE) and fluorescence scanning. Among 20 compounds tested, carbapenems (doripenem and meropenem) were coselective for PBP1a, PBP2x, and PBP3, while six of the nine penicillin compounds were coselective for PBP2x and PBP3. In contrast, the seven cephalosporin compounds tested display variability in their PBP-binding profiles. Three cephalosporin compounds (cefoxitin, cephalexin, and cefsulodin) and the monobactam aztreonam exhibited selectivity for PBP3, while only cefuroxime (a cephalosporin) was selective for PBP2x. Treatment of S. pneumoniae cultures with a sublethal concentration of cefuroxime that inhibited 60% of PBP2x activity and less than 20% of the activity of other PBPs resulted in formation of elongated cells. In contrast, treatment of S. pneumoniae cultures with concentrations of aztreonam and cefoxitin that inhibited up to 70% of PBP3 activity and less than 30% of other PBPs resulted in no discernible morphological changes. Additionally, correlation of the MIC and IC50s for each PBP, with the exception of faropenem, amdinocillin (mecillinam), and 6-APA, suggests that pneumococcal growth inhibition is primarily due to the inhibition of PBP2x.","DOI":"10.1128/AAC.05142-14","ISSN":"0066-4804","note":"00012 \nPMID: 25845878\nPMCID: PMC4432181","journalAbbreviation":"Antimicrob Agents Chemother","author":[{"family":"Kocaoglu","given":"Ozden"},{"family":"Tsui","given":"Ho-Ching T."},{"family":"Winkler","given":"Malcolm E."},{"family":"Carlson","given":"Erin E."}],"issued":{"date-parts":[["2015",6]]},"PMID":"25845878","PMCID":"PMC4432181"}}],"schema":"https://github.com/citation-style-language/schema/raw/master/csl-citation.json"} </w:delInstrText>
        </w:r>
      </w:del>
      <w:r w:rsidR="00FA3849">
        <w:rPr>
          <w:rFonts w:ascii="Times New Roman" w:hAnsi="Times New Roman" w:cs="Times New Roman"/>
          <w:sz w:val="24"/>
          <w:szCs w:val="24"/>
        </w:rPr>
        <w:fldChar w:fldCharType="separate"/>
      </w:r>
      <w:del w:id="364" w:author="Unemo Magnus, USÖ Labmed länsklinik" w:date="2016-12-28T21:43:00Z">
        <w:r w:rsidR="00AC636B" w:rsidRPr="00AC636B" w:rsidDel="00527A98">
          <w:rPr>
            <w:rFonts w:ascii="Times New Roman" w:hAnsi="Times New Roman" w:cs="Times New Roman"/>
            <w:sz w:val="24"/>
            <w:szCs w:val="24"/>
            <w:vertAlign w:val="superscript"/>
          </w:rPr>
          <w:delText>4</w:delText>
        </w:r>
      </w:del>
      <w:ins w:id="365" w:author="Unemo Magnus, USÖ Labmed länsklinik" w:date="2016-12-28T21:42:00Z">
        <w:r w:rsidR="00527A98">
          <w:rPr>
            <w:rFonts w:ascii="Times New Roman" w:hAnsi="Times New Roman" w:cs="Times New Roman"/>
            <w:sz w:val="24"/>
            <w:szCs w:val="24"/>
            <w:vertAlign w:val="superscript"/>
          </w:rPr>
          <w:t>51</w:t>
        </w:r>
      </w:ins>
      <w:del w:id="366" w:author="Unemo Magnus, USÖ Labmed länsklinik" w:date="2016-12-28T21:43:00Z">
        <w:r w:rsidR="00AC636B" w:rsidRPr="00AC636B" w:rsidDel="00527A98">
          <w:rPr>
            <w:rFonts w:ascii="Times New Roman" w:hAnsi="Times New Roman" w:cs="Times New Roman"/>
            <w:sz w:val="24"/>
            <w:szCs w:val="24"/>
            <w:vertAlign w:val="superscript"/>
          </w:rPr>
          <w:delText>9</w:delText>
        </w:r>
      </w:del>
      <w:r w:rsidR="00FA3849">
        <w:rPr>
          <w:rFonts w:ascii="Times New Roman" w:hAnsi="Times New Roman" w:cs="Times New Roman"/>
          <w:sz w:val="24"/>
          <w:szCs w:val="24"/>
        </w:rPr>
        <w:fldChar w:fldCharType="end"/>
      </w:r>
      <w:r w:rsidR="00FA3849">
        <w:rPr>
          <w:rFonts w:ascii="Times New Roman" w:hAnsi="Times New Roman" w:cs="Times New Roman"/>
          <w:sz w:val="24"/>
          <w:szCs w:val="24"/>
        </w:rPr>
        <w:t xml:space="preserve"> </w:t>
      </w:r>
      <w:r w:rsidR="00C70A7F">
        <w:rPr>
          <w:rFonts w:ascii="Times New Roman" w:hAnsi="Times New Roman" w:cs="Times New Roman"/>
          <w:sz w:val="24"/>
          <w:szCs w:val="24"/>
        </w:rPr>
        <w:t>This might</w:t>
      </w:r>
      <w:r w:rsidR="00BD0289">
        <w:rPr>
          <w:rFonts w:ascii="Times New Roman" w:hAnsi="Times New Roman" w:cs="Times New Roman"/>
          <w:sz w:val="24"/>
          <w:szCs w:val="24"/>
        </w:rPr>
        <w:t xml:space="preserve"> explain the </w:t>
      </w:r>
      <w:r w:rsidR="00FA3849">
        <w:rPr>
          <w:rFonts w:ascii="Times New Roman" w:hAnsi="Times New Roman" w:cs="Times New Roman"/>
          <w:sz w:val="24"/>
          <w:szCs w:val="24"/>
        </w:rPr>
        <w:t xml:space="preserve">strain dependent </w:t>
      </w:r>
      <w:r w:rsidR="00BD0289">
        <w:rPr>
          <w:rFonts w:ascii="Times New Roman" w:hAnsi="Times New Roman" w:cs="Times New Roman"/>
          <w:sz w:val="24"/>
          <w:szCs w:val="24"/>
        </w:rPr>
        <w:t xml:space="preserve">heterogeneity of </w:t>
      </w:r>
      <w:ins w:id="367" w:author="Unemo Magnus, USÖ Labmed länsklinik" w:date="2016-12-29T17:11:00Z">
        <w:r w:rsidR="0008283E">
          <w:rPr>
            <w:rFonts w:ascii="Times New Roman" w:hAnsi="Times New Roman" w:cs="Times New Roman"/>
            <w:sz w:val="24"/>
            <w:szCs w:val="24"/>
          </w:rPr>
          <w:t>H</w:t>
        </w:r>
      </w:ins>
      <w:del w:id="368" w:author="Unemo Magnus, USÖ Labmed länsklinik" w:date="2016-12-29T17:11:00Z">
        <w:r w:rsidR="00BD0289" w:rsidDel="0008283E">
          <w:rPr>
            <w:rFonts w:ascii="Times New Roman" w:hAnsi="Times New Roman" w:cs="Times New Roman"/>
            <w:sz w:val="24"/>
            <w:szCs w:val="24"/>
          </w:rPr>
          <w:delText>h</w:delText>
        </w:r>
      </w:del>
      <w:r w:rsidR="00BD0289">
        <w:rPr>
          <w:rFonts w:ascii="Times New Roman" w:hAnsi="Times New Roman" w:cs="Times New Roman"/>
          <w:sz w:val="24"/>
          <w:szCs w:val="24"/>
        </w:rPr>
        <w:t>ill coefficients</w:t>
      </w:r>
      <w:r w:rsidR="007814F6">
        <w:rPr>
          <w:rFonts w:ascii="Times New Roman" w:hAnsi="Times New Roman" w:cs="Times New Roman"/>
          <w:sz w:val="24"/>
          <w:szCs w:val="24"/>
        </w:rPr>
        <w:t xml:space="preserve"> (Figure S3)</w:t>
      </w:r>
      <w:r w:rsidR="00BD0289">
        <w:rPr>
          <w:rFonts w:ascii="Times New Roman" w:hAnsi="Times New Roman" w:cs="Times New Roman"/>
          <w:sz w:val="24"/>
          <w:szCs w:val="24"/>
        </w:rPr>
        <w:t xml:space="preserve"> and dose response curves that are biphasic</w:t>
      </w:r>
      <w:r w:rsidR="007814F6">
        <w:rPr>
          <w:rFonts w:ascii="Times New Roman" w:hAnsi="Times New Roman" w:cs="Times New Roman"/>
          <w:sz w:val="24"/>
          <w:szCs w:val="24"/>
        </w:rPr>
        <w:t xml:space="preserve"> (Figure S4)</w:t>
      </w:r>
      <w:r w:rsidR="00BD0289">
        <w:rPr>
          <w:rFonts w:ascii="Times New Roman" w:hAnsi="Times New Roman" w:cs="Times New Roman"/>
          <w:sz w:val="24"/>
          <w:szCs w:val="24"/>
        </w:rPr>
        <w:t>.</w:t>
      </w:r>
      <w:r w:rsidR="007814F6" w:rsidRPr="006F644E">
        <w:rPr>
          <w:rFonts w:ascii="Times New Roman" w:hAnsi="Times New Roman" w:cs="Times New Roman"/>
          <w:sz w:val="24"/>
          <w:szCs w:val="24"/>
        </w:rPr>
        <w:fldChar w:fldCharType="begin"/>
      </w:r>
      <w:ins w:id="369" w:author="sunny" w:date="2017-01-04T19:24:00Z">
        <w:r w:rsidR="00610E07">
          <w:rPr>
            <w:rFonts w:ascii="Times New Roman" w:hAnsi="Times New Roman" w:cs="Times New Roman"/>
            <w:sz w:val="24"/>
            <w:szCs w:val="24"/>
          </w:rPr>
          <w:instrText xml:space="preserve"> ADDIN ZOTERO_ITEM CSL_CITATION {"citationID":"1iplc35g25","properties":{"formattedCitation":"{\\rtf \\super 22,47\\nosupersub{}}","plainCitation":"22,47","dontUpdate":true},"citationItems":[{"id":250,"uris":["http://zotero.org/users/1321783/items/ETF2UWTJ"],"uri":["http://zotero.org/users/1321783/items/ETF2UWTJ"],"itemData":{"id":250,"type":"article-journal","title":"An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instrText>
        </w:r>
      </w:ins>
      <w:del w:id="370" w:author="sunny" w:date="2017-01-04T19:24:00Z">
        <w:r w:rsidR="00AC636B" w:rsidDel="00610E07">
          <w:rPr>
            <w:rFonts w:ascii="Times New Roman" w:hAnsi="Times New Roman" w:cs="Times New Roman"/>
            <w:sz w:val="24"/>
            <w:szCs w:val="24"/>
          </w:rPr>
          <w:delInstrText xml:space="preserve"> ADDIN ZOTERO_ITEM CSL_CITATION {"citationID":"1iplc35g25","properties":{"formattedCitation":"{\\rtf \\super 22,47\\nosupersub{}}","plainCitation":"22,47"},"citationItems":[{"id":250,"uris":["http://zotero.org/users/1321783/items/ETF2UWTJ"],"uri":["http://zotero.org/users/1321783/items/ETF2UWTJ"],"itemData":{"id":250,"type":"article-journal","title":"An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delInstrText>
        </w:r>
      </w:del>
      <w:r w:rsidR="007814F6"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22,4</w:t>
      </w:r>
      <w:ins w:id="371" w:author="Unemo Magnus, USÖ Labmed länsklinik" w:date="2016-12-28T21:43:00Z">
        <w:r w:rsidR="00527A98">
          <w:rPr>
            <w:rFonts w:ascii="Times New Roman" w:hAnsi="Times New Roman" w:cs="Times New Roman"/>
            <w:sz w:val="24"/>
            <w:szCs w:val="24"/>
            <w:vertAlign w:val="superscript"/>
          </w:rPr>
          <w:t>9</w:t>
        </w:r>
      </w:ins>
      <w:del w:id="372" w:author="Unemo Magnus, USÖ Labmed länsklinik" w:date="2016-12-28T21:43:00Z">
        <w:r w:rsidR="00AC636B" w:rsidRPr="00AC636B" w:rsidDel="00527A98">
          <w:rPr>
            <w:rFonts w:ascii="Times New Roman" w:hAnsi="Times New Roman" w:cs="Times New Roman"/>
            <w:sz w:val="24"/>
            <w:szCs w:val="24"/>
            <w:vertAlign w:val="superscript"/>
          </w:rPr>
          <w:delText>7</w:delText>
        </w:r>
      </w:del>
      <w:r w:rsidR="007814F6" w:rsidRPr="006F644E">
        <w:rPr>
          <w:rFonts w:ascii="Times New Roman" w:hAnsi="Times New Roman" w:cs="Times New Roman"/>
          <w:sz w:val="24"/>
          <w:szCs w:val="24"/>
        </w:rPr>
        <w:fldChar w:fldCharType="end"/>
      </w:r>
      <w:r w:rsidR="007814F6">
        <w:rPr>
          <w:rFonts w:ascii="Times New Roman" w:hAnsi="Times New Roman" w:cs="Times New Roman"/>
          <w:sz w:val="24"/>
          <w:szCs w:val="24"/>
        </w:rPr>
        <w:t xml:space="preserve"> </w:t>
      </w:r>
      <w:r w:rsidR="00BD0289">
        <w:rPr>
          <w:rFonts w:ascii="Times New Roman" w:hAnsi="Times New Roman" w:cs="Times New Roman"/>
          <w:sz w:val="24"/>
          <w:szCs w:val="24"/>
        </w:rPr>
        <w:t xml:space="preserve">To </w:t>
      </w:r>
      <w:r w:rsidR="005F0CEE">
        <w:rPr>
          <w:rFonts w:ascii="Times New Roman" w:hAnsi="Times New Roman" w:cs="Times New Roman"/>
          <w:sz w:val="24"/>
          <w:szCs w:val="24"/>
        </w:rPr>
        <w:t>address</w:t>
      </w:r>
      <w:r w:rsidR="00BD0289">
        <w:rPr>
          <w:rFonts w:ascii="Times New Roman" w:hAnsi="Times New Roman" w:cs="Times New Roman"/>
          <w:sz w:val="24"/>
          <w:szCs w:val="24"/>
        </w:rPr>
        <w:t xml:space="preserve"> such complex effects with the simple four parameter </w:t>
      </w:r>
      <w:commentRangeStart w:id="373"/>
      <w:commentRangeStart w:id="374"/>
      <w:ins w:id="375" w:author="Unemo Magnus, USÖ Labmed länsklinik" w:date="2016-12-29T17:12:00Z">
        <w:r w:rsidR="0008283E">
          <w:rPr>
            <w:rFonts w:ascii="Times New Roman" w:hAnsi="Times New Roman" w:cs="Times New Roman"/>
            <w:sz w:val="24"/>
            <w:szCs w:val="24"/>
          </w:rPr>
          <w:t>H</w:t>
        </w:r>
      </w:ins>
      <w:del w:id="376" w:author="Unemo Magnus, USÖ Labmed länsklinik" w:date="2016-12-29T17:12:00Z">
        <w:r w:rsidR="00BD0289" w:rsidDel="0008283E">
          <w:rPr>
            <w:rFonts w:ascii="Times New Roman" w:hAnsi="Times New Roman" w:cs="Times New Roman"/>
            <w:sz w:val="24"/>
            <w:szCs w:val="24"/>
          </w:rPr>
          <w:delText>h</w:delText>
        </w:r>
      </w:del>
      <w:r w:rsidR="00BD0289">
        <w:rPr>
          <w:rFonts w:ascii="Times New Roman" w:hAnsi="Times New Roman" w:cs="Times New Roman"/>
          <w:sz w:val="24"/>
          <w:szCs w:val="24"/>
        </w:rPr>
        <w:t xml:space="preserve">ill </w:t>
      </w:r>
      <w:del w:id="377" w:author="sunny" w:date="2017-01-04T09:12:00Z">
        <w:r w:rsidR="00BD0289" w:rsidDel="00D52A92">
          <w:rPr>
            <w:rFonts w:ascii="Times New Roman" w:hAnsi="Times New Roman" w:cs="Times New Roman"/>
            <w:sz w:val="24"/>
            <w:szCs w:val="24"/>
          </w:rPr>
          <w:delText>function</w:delText>
        </w:r>
        <w:commentRangeEnd w:id="373"/>
        <w:r w:rsidR="00025892" w:rsidDel="00D52A92">
          <w:rPr>
            <w:rStyle w:val="CommentReference"/>
          </w:rPr>
          <w:commentReference w:id="373"/>
        </w:r>
      </w:del>
      <w:commentRangeEnd w:id="374"/>
      <w:r w:rsidR="00D52A92">
        <w:rPr>
          <w:rStyle w:val="CommentReference"/>
        </w:rPr>
        <w:commentReference w:id="374"/>
      </w:r>
      <w:del w:id="378" w:author="sunny" w:date="2017-01-04T09:12:00Z">
        <w:r w:rsidR="007814F6" w:rsidDel="00D52A92">
          <w:rPr>
            <w:rFonts w:ascii="Times New Roman" w:hAnsi="Times New Roman" w:cs="Times New Roman"/>
            <w:sz w:val="24"/>
            <w:szCs w:val="24"/>
          </w:rPr>
          <w:delText xml:space="preserve"> </w:delText>
        </w:r>
      </w:del>
      <w:ins w:id="379" w:author="sunny" w:date="2017-01-04T09:12:00Z">
        <w:r w:rsidR="00D52A92">
          <w:rPr>
            <w:rFonts w:ascii="Times New Roman" w:hAnsi="Times New Roman" w:cs="Times New Roman"/>
            <w:sz w:val="24"/>
            <w:szCs w:val="24"/>
          </w:rPr>
          <w:t xml:space="preserve">model </w:t>
        </w:r>
      </w:ins>
      <w:r w:rsidR="00BD0289">
        <w:rPr>
          <w:rFonts w:ascii="Times New Roman" w:hAnsi="Times New Roman" w:cs="Times New Roman"/>
          <w:sz w:val="24"/>
          <w:szCs w:val="24"/>
        </w:rPr>
        <w:t>employed in this study</w:t>
      </w:r>
      <w:r w:rsidR="00F563D3">
        <w:rPr>
          <w:rFonts w:ascii="Times New Roman" w:hAnsi="Times New Roman" w:cs="Times New Roman"/>
          <w:sz w:val="24"/>
          <w:szCs w:val="24"/>
        </w:rPr>
        <w:t xml:space="preserve"> </w:t>
      </w:r>
      <w:r w:rsidR="00686035">
        <w:rPr>
          <w:rFonts w:ascii="Times New Roman" w:hAnsi="Times New Roman" w:cs="Times New Roman"/>
          <w:sz w:val="24"/>
          <w:szCs w:val="24"/>
        </w:rPr>
        <w:t xml:space="preserve">is inaccurate </w:t>
      </w:r>
      <w:r w:rsidR="00F563D3">
        <w:rPr>
          <w:rFonts w:ascii="Times New Roman" w:hAnsi="Times New Roman" w:cs="Times New Roman"/>
          <w:sz w:val="24"/>
          <w:szCs w:val="24"/>
        </w:rPr>
        <w:t xml:space="preserve">and therefore </w:t>
      </w:r>
      <w:r w:rsidR="00D60F6B">
        <w:rPr>
          <w:rFonts w:ascii="Times New Roman" w:hAnsi="Times New Roman" w:cs="Times New Roman"/>
          <w:sz w:val="24"/>
          <w:szCs w:val="24"/>
        </w:rPr>
        <w:t>contributed to the</w:t>
      </w:r>
      <w:r w:rsidR="007814F6">
        <w:rPr>
          <w:rFonts w:ascii="Times New Roman" w:hAnsi="Times New Roman" w:cs="Times New Roman"/>
          <w:sz w:val="24"/>
          <w:szCs w:val="24"/>
        </w:rPr>
        <w:t xml:space="preserve"> poor </w:t>
      </w:r>
      <w:r w:rsidR="00836117">
        <w:rPr>
          <w:rFonts w:ascii="Times New Roman" w:hAnsi="Times New Roman" w:cs="Times New Roman"/>
          <w:sz w:val="24"/>
          <w:szCs w:val="24"/>
        </w:rPr>
        <w:t xml:space="preserve">specificity </w:t>
      </w:r>
      <w:r w:rsidR="00D60F6B">
        <w:rPr>
          <w:rFonts w:ascii="Times New Roman" w:hAnsi="Times New Roman" w:cs="Times New Roman"/>
          <w:sz w:val="24"/>
          <w:szCs w:val="24"/>
        </w:rPr>
        <w:t xml:space="preserve">of </w:t>
      </w:r>
      <w:r w:rsidR="00836117">
        <w:rPr>
          <w:rFonts w:ascii="Times New Roman" w:hAnsi="Times New Roman" w:cs="Times New Roman"/>
          <w:sz w:val="24"/>
          <w:szCs w:val="24"/>
        </w:rPr>
        <w:t xml:space="preserve">only </w:t>
      </w:r>
      <w:r w:rsidR="004012C1">
        <w:rPr>
          <w:rFonts w:ascii="Times New Roman" w:hAnsi="Times New Roman" w:cs="Times New Roman"/>
          <w:sz w:val="24"/>
          <w:szCs w:val="24"/>
        </w:rPr>
        <w:t>79.</w:t>
      </w:r>
      <w:ins w:id="380" w:author="Unemo Magnus, USÖ Labmed länsklinik" w:date="2016-12-28T21:43:00Z">
        <w:r w:rsidR="00527A98">
          <w:rPr>
            <w:rFonts w:ascii="Times New Roman" w:hAnsi="Times New Roman" w:cs="Times New Roman"/>
            <w:sz w:val="24"/>
            <w:szCs w:val="24"/>
          </w:rPr>
          <w:t>3</w:t>
        </w:r>
      </w:ins>
      <w:del w:id="381" w:author="Unemo Magnus, USÖ Labmed länsklinik" w:date="2016-12-28T21:43:00Z">
        <w:r w:rsidR="004012C1" w:rsidDel="00527A98">
          <w:rPr>
            <w:rFonts w:ascii="Times New Roman" w:hAnsi="Times New Roman" w:cs="Times New Roman"/>
            <w:sz w:val="24"/>
            <w:szCs w:val="24"/>
          </w:rPr>
          <w:delText>27</w:delText>
        </w:r>
      </w:del>
      <w:del w:id="382" w:author="Unemo Magnus, USÖ Labmed länsklinik" w:date="2016-12-29T17:12:00Z">
        <w:r w:rsidR="004012C1" w:rsidDel="0008283E">
          <w:rPr>
            <w:rFonts w:ascii="Times New Roman" w:hAnsi="Times New Roman" w:cs="Times New Roman"/>
            <w:sz w:val="24"/>
            <w:szCs w:val="24"/>
          </w:rPr>
          <w:delText xml:space="preserve"> </w:delText>
        </w:r>
      </w:del>
      <w:r w:rsidR="004012C1">
        <w:rPr>
          <w:rFonts w:ascii="Times New Roman" w:hAnsi="Times New Roman" w:cs="Times New Roman"/>
          <w:sz w:val="24"/>
          <w:szCs w:val="24"/>
        </w:rPr>
        <w:t>% (</w:t>
      </w:r>
      <w:r w:rsidR="00D60F6B">
        <w:rPr>
          <w:rFonts w:ascii="Times New Roman" w:hAnsi="Times New Roman" w:cs="Times New Roman"/>
          <w:sz w:val="24"/>
          <w:szCs w:val="24"/>
        </w:rPr>
        <w:t xml:space="preserve">95% </w:t>
      </w:r>
      <w:r w:rsidR="004012C1">
        <w:rPr>
          <w:rFonts w:ascii="Times New Roman" w:hAnsi="Times New Roman" w:cs="Times New Roman"/>
          <w:sz w:val="24"/>
          <w:szCs w:val="24"/>
        </w:rPr>
        <w:t>CI: 74.8</w:t>
      </w:r>
      <w:del w:id="383" w:author="Unemo Magnus, USÖ Labmed länsklinik" w:date="2016-12-28T21:43:00Z">
        <w:r w:rsidR="004012C1" w:rsidDel="00527A98">
          <w:rPr>
            <w:rFonts w:ascii="Times New Roman" w:hAnsi="Times New Roman" w:cs="Times New Roman"/>
            <w:sz w:val="24"/>
            <w:szCs w:val="24"/>
          </w:rPr>
          <w:delText>4</w:delText>
        </w:r>
      </w:del>
      <w:r w:rsidR="004012C1">
        <w:rPr>
          <w:rFonts w:ascii="Times New Roman" w:hAnsi="Times New Roman" w:cs="Times New Roman"/>
          <w:sz w:val="24"/>
          <w:szCs w:val="24"/>
        </w:rPr>
        <w:t>-</w:t>
      </w:r>
      <w:r w:rsidR="004012C1" w:rsidRPr="00035D56">
        <w:rPr>
          <w:rFonts w:ascii="Times New Roman" w:hAnsi="Times New Roman" w:cs="Times New Roman"/>
          <w:sz w:val="24"/>
          <w:szCs w:val="24"/>
        </w:rPr>
        <w:t>83.2</w:t>
      </w:r>
      <w:del w:id="384" w:author="Unemo Magnus, USÖ Labmed länsklinik" w:date="2016-12-28T21:43:00Z">
        <w:r w:rsidR="004012C1" w:rsidRPr="00035D56" w:rsidDel="00527A98">
          <w:rPr>
            <w:rFonts w:ascii="Times New Roman" w:hAnsi="Times New Roman" w:cs="Times New Roman"/>
            <w:sz w:val="24"/>
            <w:szCs w:val="24"/>
          </w:rPr>
          <w:delText>3</w:delText>
        </w:r>
      </w:del>
      <w:r w:rsidR="004012C1">
        <w:rPr>
          <w:rFonts w:ascii="Times New Roman" w:hAnsi="Times New Roman" w:cs="Times New Roman"/>
          <w:sz w:val="24"/>
          <w:szCs w:val="24"/>
        </w:rPr>
        <w:t>).</w:t>
      </w:r>
      <w:r w:rsidR="004012C1" w:rsidDel="004012C1">
        <w:rPr>
          <w:rFonts w:ascii="Times New Roman" w:hAnsi="Times New Roman" w:cs="Times New Roman"/>
          <w:sz w:val="24"/>
          <w:szCs w:val="24"/>
        </w:rPr>
        <w:t xml:space="preserve"> </w:t>
      </w:r>
      <w:r w:rsidR="003225FF">
        <w:rPr>
          <w:rFonts w:ascii="Times New Roman" w:hAnsi="Times New Roman" w:cs="Times New Roman"/>
          <w:sz w:val="24"/>
          <w:szCs w:val="24"/>
        </w:rPr>
        <w:t xml:space="preserve">The deviation from </w:t>
      </w:r>
      <w:proofErr w:type="spellStart"/>
      <w:r w:rsidR="003225FF">
        <w:rPr>
          <w:rFonts w:ascii="Times New Roman" w:hAnsi="Times New Roman" w:cs="Times New Roman"/>
          <w:sz w:val="24"/>
          <w:szCs w:val="24"/>
        </w:rPr>
        <w:t>Etest</w:t>
      </w:r>
      <w:proofErr w:type="spellEnd"/>
      <w:r w:rsidR="003225FF">
        <w:rPr>
          <w:rFonts w:ascii="Times New Roman" w:hAnsi="Times New Roman" w:cs="Times New Roman"/>
          <w:sz w:val="24"/>
          <w:szCs w:val="24"/>
        </w:rPr>
        <w:t xml:space="preserve"> follows a normal distribution, outliers can be attributed to the β-lactam</w:t>
      </w:r>
      <w:ins w:id="385" w:author="Unemo Magnus, USÖ Labmed länsklinik" w:date="2016-12-29T17:13:00Z">
        <w:r w:rsidR="0008283E">
          <w:rPr>
            <w:rFonts w:ascii="Times New Roman" w:hAnsi="Times New Roman" w:cs="Times New Roman"/>
            <w:sz w:val="24"/>
            <w:szCs w:val="24"/>
          </w:rPr>
          <w:t xml:space="preserve"> antimicrobial</w:t>
        </w:r>
      </w:ins>
      <w:r w:rsidR="003225FF">
        <w:rPr>
          <w:rFonts w:ascii="Times New Roman" w:hAnsi="Times New Roman" w:cs="Times New Roman"/>
          <w:sz w:val="24"/>
          <w:szCs w:val="24"/>
        </w:rPr>
        <w:t xml:space="preserve">s penicillin G (large overestimation in </w:t>
      </w:r>
      <w:ins w:id="386" w:author="Unemo Magnus, USÖ Labmed länsklinik" w:date="2016-12-29T16:49:00Z">
        <w:r w:rsidR="007B230B">
          <w:rPr>
            <w:rFonts w:ascii="Times New Roman" w:hAnsi="Times New Roman" w:cs="Times New Roman"/>
            <w:sz w:val="24"/>
            <w:szCs w:val="24"/>
          </w:rPr>
          <w:sym w:font="Symbol" w:char="F062"/>
        </w:r>
      </w:ins>
      <w:ins w:id="387" w:author="Unemo Magnus, USÖ Labmed länsklinik" w:date="2016-12-29T16:50:00Z">
        <w:r w:rsidR="007B230B">
          <w:rPr>
            <w:rFonts w:ascii="Times New Roman" w:hAnsi="Times New Roman" w:cs="Times New Roman"/>
            <w:sz w:val="24"/>
            <w:szCs w:val="24"/>
          </w:rPr>
          <w:t>-</w:t>
        </w:r>
      </w:ins>
      <w:del w:id="388" w:author="Unemo Magnus, USÖ Labmed länsklinik" w:date="2016-12-29T16:50:00Z">
        <w:r w:rsidR="003225FF" w:rsidDel="007B230B">
          <w:rPr>
            <w:rFonts w:ascii="Times New Roman" w:hAnsi="Times New Roman" w:cs="Times New Roman"/>
            <w:sz w:val="24"/>
            <w:szCs w:val="24"/>
          </w:rPr>
          <w:delText xml:space="preserve">beta </w:delText>
        </w:r>
      </w:del>
      <w:r w:rsidR="003225FF">
        <w:rPr>
          <w:rFonts w:ascii="Times New Roman" w:hAnsi="Times New Roman" w:cs="Times New Roman"/>
          <w:sz w:val="24"/>
          <w:szCs w:val="24"/>
        </w:rPr>
        <w:t>lactamase producing strains), cefixime and ceftriaxone (</w:t>
      </w:r>
      <w:r w:rsidR="003F3400">
        <w:rPr>
          <w:rFonts w:ascii="Times New Roman" w:hAnsi="Times New Roman" w:cs="Times New Roman"/>
          <w:sz w:val="24"/>
          <w:szCs w:val="24"/>
        </w:rPr>
        <w:t xml:space="preserve">potentially </w:t>
      </w:r>
      <w:r w:rsidR="003225FF">
        <w:rPr>
          <w:rFonts w:ascii="Times New Roman" w:hAnsi="Times New Roman" w:cs="Times New Roman"/>
          <w:sz w:val="24"/>
          <w:szCs w:val="24"/>
        </w:rPr>
        <w:t xml:space="preserve">biphasic </w:t>
      </w:r>
      <w:r w:rsidR="003F3400">
        <w:rPr>
          <w:rFonts w:ascii="Times New Roman" w:hAnsi="Times New Roman" w:cs="Times New Roman"/>
          <w:sz w:val="24"/>
          <w:szCs w:val="24"/>
        </w:rPr>
        <w:t xml:space="preserve">or </w:t>
      </w:r>
      <w:proofErr w:type="spellStart"/>
      <w:r w:rsidR="003F3400">
        <w:rPr>
          <w:rFonts w:ascii="Times New Roman" w:hAnsi="Times New Roman" w:cs="Times New Roman"/>
          <w:sz w:val="24"/>
          <w:szCs w:val="24"/>
        </w:rPr>
        <w:t>triphasic</w:t>
      </w:r>
      <w:proofErr w:type="spellEnd"/>
      <w:r w:rsidR="003F3400">
        <w:rPr>
          <w:rFonts w:ascii="Times New Roman" w:hAnsi="Times New Roman" w:cs="Times New Roman"/>
          <w:sz w:val="24"/>
          <w:szCs w:val="24"/>
        </w:rPr>
        <w:t xml:space="preserve"> </w:t>
      </w:r>
      <w:r w:rsidR="003225FF">
        <w:rPr>
          <w:rFonts w:ascii="Times New Roman" w:hAnsi="Times New Roman" w:cs="Times New Roman"/>
          <w:sz w:val="24"/>
          <w:szCs w:val="24"/>
        </w:rPr>
        <w:t xml:space="preserve">curves with large confidence intervals). The </w:t>
      </w:r>
      <w:ins w:id="389" w:author="Unemo Magnus, USÖ Labmed länsklinik" w:date="2016-12-29T17:14:00Z">
        <w:r w:rsidR="0008283E">
          <w:rPr>
            <w:rFonts w:ascii="Times New Roman" w:hAnsi="Times New Roman" w:cs="Times New Roman"/>
            <w:sz w:val="24"/>
            <w:szCs w:val="24"/>
          </w:rPr>
          <w:t>overall</w:t>
        </w:r>
        <w:del w:id="390" w:author="Christian Althaus" w:date="2017-01-03T16:49:00Z">
          <w:r w:rsidR="0008283E" w:rsidDel="004850DC">
            <w:rPr>
              <w:rFonts w:ascii="Times New Roman" w:hAnsi="Times New Roman" w:cs="Times New Roman"/>
              <w:sz w:val="24"/>
              <w:szCs w:val="24"/>
            </w:rPr>
            <w:delText xml:space="preserve">, largely due to the </w:delText>
          </w:r>
        </w:del>
      </w:ins>
      <w:ins w:id="391" w:author="Unemo Magnus, USÖ Labmed länsklinik" w:date="2016-12-29T17:15:00Z">
        <w:del w:id="392" w:author="Christian Althaus" w:date="2017-01-03T16:49:00Z">
          <w:r w:rsidR="0008283E" w:rsidDel="004850DC">
            <w:rPr>
              <w:rFonts w:ascii="Times New Roman" w:hAnsi="Times New Roman" w:cs="Times New Roman"/>
              <w:sz w:val="24"/>
              <w:szCs w:val="24"/>
            </w:rPr>
            <w:delText xml:space="preserve">examined </w:delText>
          </w:r>
        </w:del>
      </w:ins>
      <w:ins w:id="393" w:author="Unemo Magnus, USÖ Labmed länsklinik" w:date="2016-12-29T17:14:00Z">
        <w:del w:id="394" w:author="Christian Althaus" w:date="2017-01-03T16:49:00Z">
          <w:r w:rsidR="0008283E" w:rsidDel="004850DC">
            <w:rPr>
              <w:rFonts w:ascii="Times New Roman" w:hAnsi="Times New Roman" w:cs="Times New Roman"/>
              <w:sz w:val="24"/>
              <w:szCs w:val="24"/>
            </w:rPr>
            <w:sym w:font="Symbol" w:char="F062"/>
          </w:r>
          <w:r w:rsidR="0008283E" w:rsidDel="004850DC">
            <w:rPr>
              <w:rFonts w:ascii="Times New Roman" w:hAnsi="Times New Roman" w:cs="Times New Roman"/>
              <w:sz w:val="24"/>
              <w:szCs w:val="24"/>
            </w:rPr>
            <w:delText>-lactam antimicrobials,</w:delText>
          </w:r>
        </w:del>
        <w:r w:rsidR="0008283E">
          <w:rPr>
            <w:rFonts w:ascii="Times New Roman" w:hAnsi="Times New Roman" w:cs="Times New Roman"/>
            <w:sz w:val="24"/>
            <w:szCs w:val="24"/>
          </w:rPr>
          <w:t xml:space="preserve"> </w:t>
        </w:r>
      </w:ins>
      <w:r w:rsidR="003F3400">
        <w:rPr>
          <w:rFonts w:ascii="Times New Roman" w:hAnsi="Times New Roman" w:cs="Times New Roman"/>
          <w:sz w:val="24"/>
          <w:szCs w:val="24"/>
        </w:rPr>
        <w:t>essential agreement was suboptimal</w:t>
      </w:r>
      <w:ins w:id="395" w:author="Christian Althaus" w:date="2017-01-03T16:49:00Z">
        <w:r w:rsidR="004850DC">
          <w:rPr>
            <w:rFonts w:ascii="Times New Roman" w:hAnsi="Times New Roman" w:cs="Times New Roman"/>
            <w:sz w:val="24"/>
            <w:szCs w:val="24"/>
          </w:rPr>
          <w:t xml:space="preserve">, largely due to the examined </w:t>
        </w:r>
        <w:r w:rsidR="004850DC">
          <w:rPr>
            <w:rFonts w:ascii="Times New Roman" w:hAnsi="Times New Roman" w:cs="Times New Roman"/>
            <w:sz w:val="24"/>
            <w:szCs w:val="24"/>
          </w:rPr>
          <w:sym w:font="Symbol" w:char="F062"/>
        </w:r>
        <w:r w:rsidR="004850DC">
          <w:rPr>
            <w:rFonts w:ascii="Times New Roman" w:hAnsi="Times New Roman" w:cs="Times New Roman"/>
            <w:sz w:val="24"/>
            <w:szCs w:val="24"/>
          </w:rPr>
          <w:t>-lactam antimicrobials</w:t>
        </w:r>
      </w:ins>
      <w:del w:id="396" w:author="Unemo Magnus, USÖ Labmed länsklinik" w:date="2016-12-29T17:15:00Z">
        <w:r w:rsidR="003F3400" w:rsidDel="0008283E">
          <w:rPr>
            <w:rFonts w:ascii="Times New Roman" w:hAnsi="Times New Roman" w:cs="Times New Roman"/>
            <w:sz w:val="24"/>
            <w:szCs w:val="24"/>
          </w:rPr>
          <w:delText xml:space="preserve"> </w:delText>
        </w:r>
        <w:r w:rsidR="003F3400" w:rsidDel="00CC4D73">
          <w:rPr>
            <w:rFonts w:ascii="Times New Roman" w:hAnsi="Times New Roman" w:cs="Times New Roman"/>
            <w:sz w:val="24"/>
            <w:szCs w:val="24"/>
          </w:rPr>
          <w:delText>and might reflect why it has been difficult to establish a broth microdilution assay for fastidious gonococci in the past</w:delText>
        </w:r>
      </w:del>
      <w:r w:rsidR="003F3400">
        <w:rPr>
          <w:rFonts w:ascii="Times New Roman" w:hAnsi="Times New Roman" w:cs="Times New Roman"/>
          <w:sz w:val="24"/>
          <w:szCs w:val="24"/>
        </w:rPr>
        <w:t xml:space="preserve">. </w:t>
      </w:r>
      <w:r w:rsidR="00FE2A24" w:rsidRPr="00AD378B">
        <w:rPr>
          <w:rFonts w:ascii="Times New Roman" w:hAnsi="Times New Roman" w:cs="Times New Roman"/>
          <w:sz w:val="24"/>
          <w:szCs w:val="24"/>
        </w:rPr>
        <w:t xml:space="preserve">An endpoint of six hours provided only a snapshot of the antimicrobial properties and </w:t>
      </w:r>
      <w:r w:rsidR="00956798">
        <w:rPr>
          <w:rFonts w:ascii="Times New Roman" w:hAnsi="Times New Roman" w:cs="Times New Roman"/>
          <w:sz w:val="24"/>
          <w:szCs w:val="24"/>
        </w:rPr>
        <w:t xml:space="preserve">examining </w:t>
      </w:r>
      <w:r w:rsidR="00807F60">
        <w:rPr>
          <w:rFonts w:ascii="Times New Roman" w:hAnsi="Times New Roman" w:cs="Times New Roman"/>
          <w:sz w:val="24"/>
          <w:szCs w:val="24"/>
        </w:rPr>
        <w:t>much more</w:t>
      </w:r>
      <w:r w:rsidR="00956798">
        <w:rPr>
          <w:rFonts w:ascii="Times New Roman" w:hAnsi="Times New Roman" w:cs="Times New Roman"/>
          <w:sz w:val="24"/>
          <w:szCs w:val="24"/>
        </w:rPr>
        <w:t xml:space="preserve"> </w:t>
      </w:r>
      <w:r w:rsidR="00FE2A24" w:rsidRPr="00AD378B">
        <w:rPr>
          <w:rFonts w:ascii="Times New Roman" w:hAnsi="Times New Roman" w:cs="Times New Roman"/>
          <w:sz w:val="24"/>
          <w:szCs w:val="24"/>
        </w:rPr>
        <w:t>time-</w:t>
      </w:r>
      <w:r w:rsidR="000E62D0" w:rsidRPr="00AD378B">
        <w:rPr>
          <w:rFonts w:ascii="Times New Roman" w:hAnsi="Times New Roman" w:cs="Times New Roman"/>
          <w:sz w:val="24"/>
          <w:szCs w:val="24"/>
        </w:rPr>
        <w:t xml:space="preserve">points, </w:t>
      </w:r>
      <w:r w:rsidR="00956798" w:rsidRPr="00AD378B">
        <w:rPr>
          <w:rFonts w:ascii="Times New Roman" w:hAnsi="Times New Roman" w:cs="Times New Roman"/>
          <w:sz w:val="24"/>
          <w:szCs w:val="24"/>
        </w:rPr>
        <w:t xml:space="preserve">starting </w:t>
      </w:r>
      <w:proofErr w:type="spellStart"/>
      <w:r w:rsidR="00956798" w:rsidRPr="00AD378B">
        <w:rPr>
          <w:rFonts w:ascii="Times New Roman" w:hAnsi="Times New Roman" w:cs="Times New Roman"/>
          <w:sz w:val="24"/>
          <w:szCs w:val="24"/>
        </w:rPr>
        <w:t>inocula</w:t>
      </w:r>
      <w:proofErr w:type="spellEnd"/>
      <w:r w:rsidR="00956798">
        <w:rPr>
          <w:rFonts w:ascii="Times New Roman" w:hAnsi="Times New Roman" w:cs="Times New Roman"/>
          <w:sz w:val="24"/>
          <w:szCs w:val="24"/>
        </w:rPr>
        <w:t>,</w:t>
      </w:r>
      <w:r w:rsidR="00956798" w:rsidRPr="00AD378B">
        <w:rPr>
          <w:rFonts w:ascii="Times New Roman" w:hAnsi="Times New Roman" w:cs="Times New Roman"/>
          <w:sz w:val="24"/>
          <w:szCs w:val="24"/>
        </w:rPr>
        <w:t xml:space="preserve"> </w:t>
      </w:r>
      <w:r w:rsidR="00956798">
        <w:rPr>
          <w:rFonts w:ascii="Times New Roman" w:hAnsi="Times New Roman" w:cs="Times New Roman"/>
          <w:sz w:val="24"/>
          <w:szCs w:val="24"/>
        </w:rPr>
        <w:t xml:space="preserve">and very large number of </w:t>
      </w:r>
      <w:r w:rsidR="00FE2A24" w:rsidRPr="00AD378B">
        <w:rPr>
          <w:rFonts w:ascii="Times New Roman" w:hAnsi="Times New Roman" w:cs="Times New Roman"/>
          <w:sz w:val="24"/>
          <w:szCs w:val="24"/>
        </w:rPr>
        <w:t xml:space="preserve">strains </w:t>
      </w:r>
      <w:r w:rsidR="00956798">
        <w:rPr>
          <w:rFonts w:ascii="Times New Roman" w:hAnsi="Times New Roman" w:cs="Times New Roman"/>
          <w:sz w:val="24"/>
          <w:szCs w:val="24"/>
        </w:rPr>
        <w:t>might provide valuable data for improvements</w:t>
      </w:r>
      <w:r w:rsidR="000E62D0" w:rsidRPr="00AD378B">
        <w:rPr>
          <w:rFonts w:ascii="Times New Roman" w:hAnsi="Times New Roman" w:cs="Times New Roman"/>
          <w:sz w:val="24"/>
          <w:szCs w:val="24"/>
        </w:rPr>
        <w:t xml:space="preserve">. </w:t>
      </w:r>
      <w:r w:rsidR="00956798">
        <w:rPr>
          <w:rFonts w:ascii="Times New Roman" w:hAnsi="Times New Roman" w:cs="Times New Roman"/>
          <w:sz w:val="24"/>
          <w:szCs w:val="24"/>
        </w:rPr>
        <w:t>Furthermore, o</w:t>
      </w:r>
      <w:r w:rsidR="000E62D0" w:rsidRPr="006F644E">
        <w:rPr>
          <w:rFonts w:ascii="Times New Roman" w:hAnsi="Times New Roman" w:cs="Times New Roman"/>
          <w:sz w:val="24"/>
          <w:szCs w:val="24"/>
        </w:rPr>
        <w:t xml:space="preserve">btaining </w:t>
      </w:r>
      <w:r w:rsidR="00956798">
        <w:rPr>
          <w:rFonts w:ascii="Times New Roman" w:hAnsi="Times New Roman" w:cs="Times New Roman"/>
          <w:sz w:val="24"/>
          <w:szCs w:val="24"/>
        </w:rPr>
        <w:t xml:space="preserve">significantly </w:t>
      </w:r>
      <w:r w:rsidR="000E62D0" w:rsidRPr="006F644E">
        <w:rPr>
          <w:rFonts w:ascii="Times New Roman" w:hAnsi="Times New Roman" w:cs="Times New Roman"/>
          <w:sz w:val="24"/>
          <w:szCs w:val="24"/>
        </w:rPr>
        <w:t xml:space="preserve">more data, possibly by scaling the assay to a robotic platform, </w:t>
      </w:r>
      <w:r w:rsidR="00956798">
        <w:rPr>
          <w:rFonts w:ascii="Times New Roman" w:hAnsi="Times New Roman" w:cs="Times New Roman"/>
          <w:sz w:val="24"/>
          <w:szCs w:val="24"/>
        </w:rPr>
        <w:t>would</w:t>
      </w:r>
      <w:r w:rsidR="00956798" w:rsidRPr="006F644E">
        <w:rPr>
          <w:rFonts w:ascii="Times New Roman" w:hAnsi="Times New Roman" w:cs="Times New Roman"/>
          <w:sz w:val="24"/>
          <w:szCs w:val="24"/>
        </w:rPr>
        <w:t xml:space="preserve"> </w:t>
      </w:r>
      <w:r w:rsidR="000E62D0" w:rsidRPr="006F644E">
        <w:rPr>
          <w:rFonts w:ascii="Times New Roman" w:hAnsi="Times New Roman" w:cs="Times New Roman"/>
          <w:sz w:val="24"/>
          <w:szCs w:val="24"/>
        </w:rPr>
        <w:t>enable</w:t>
      </w:r>
      <w:r w:rsidR="00FE2A24" w:rsidRPr="006F644E">
        <w:rPr>
          <w:rFonts w:ascii="Times New Roman" w:hAnsi="Times New Roman" w:cs="Times New Roman"/>
          <w:sz w:val="24"/>
          <w:szCs w:val="24"/>
        </w:rPr>
        <w:t xml:space="preserve"> </w:t>
      </w:r>
      <w:r w:rsidR="000E62D0" w:rsidRPr="006F644E">
        <w:rPr>
          <w:rFonts w:ascii="Times New Roman" w:hAnsi="Times New Roman" w:cs="Times New Roman"/>
          <w:sz w:val="24"/>
          <w:szCs w:val="24"/>
        </w:rPr>
        <w:t>the</w:t>
      </w:r>
      <w:r w:rsidR="00FE2A24" w:rsidRPr="006F644E">
        <w:rPr>
          <w:rFonts w:ascii="Times New Roman" w:hAnsi="Times New Roman" w:cs="Times New Roman"/>
          <w:sz w:val="24"/>
          <w:szCs w:val="24"/>
        </w:rPr>
        <w:t xml:space="preserve"> regression analysis </w:t>
      </w:r>
      <w:r w:rsidR="00807F60">
        <w:rPr>
          <w:rFonts w:ascii="Times New Roman" w:hAnsi="Times New Roman" w:cs="Times New Roman"/>
          <w:sz w:val="24"/>
          <w:szCs w:val="24"/>
        </w:rPr>
        <w:t xml:space="preserve">to be performed </w:t>
      </w:r>
      <w:r w:rsidR="00FE2A24" w:rsidRPr="006F644E">
        <w:rPr>
          <w:rFonts w:ascii="Times New Roman" w:hAnsi="Times New Roman" w:cs="Times New Roman"/>
          <w:sz w:val="24"/>
          <w:szCs w:val="24"/>
        </w:rPr>
        <w:t>for</w:t>
      </w:r>
      <w:r w:rsidR="000E62D0" w:rsidRPr="006F644E">
        <w:rPr>
          <w:rFonts w:ascii="Times New Roman" w:hAnsi="Times New Roman" w:cs="Times New Roman"/>
          <w:sz w:val="24"/>
          <w:szCs w:val="24"/>
        </w:rPr>
        <w:t xml:space="preserve"> the</w:t>
      </w:r>
      <w:r w:rsidR="00FE2A24" w:rsidRPr="006F644E">
        <w:rPr>
          <w:rFonts w:ascii="Times New Roman" w:hAnsi="Times New Roman" w:cs="Times New Roman"/>
          <w:sz w:val="24"/>
          <w:szCs w:val="24"/>
        </w:rPr>
        <w:t xml:space="preserve"> different antimicrobials separately</w:t>
      </w:r>
      <w:r w:rsidR="00157B3E">
        <w:rPr>
          <w:rFonts w:ascii="Times New Roman" w:hAnsi="Times New Roman" w:cs="Times New Roman"/>
          <w:sz w:val="24"/>
          <w:szCs w:val="24"/>
        </w:rPr>
        <w:t xml:space="preserve"> and also allow fitting a biphasic model</w:t>
      </w:r>
      <w:ins w:id="397" w:author="Unemo Magnus, USÖ Labmed länsklinik" w:date="2016-12-29T17:16:00Z">
        <w:r w:rsidR="00CC4D73">
          <w:rPr>
            <w:rFonts w:ascii="Times New Roman" w:hAnsi="Times New Roman" w:cs="Times New Roman"/>
            <w:sz w:val="24"/>
            <w:szCs w:val="24"/>
          </w:rPr>
          <w:t>.</w:t>
        </w:r>
      </w:ins>
      <w:r w:rsidR="006B5444">
        <w:rPr>
          <w:rFonts w:ascii="Times New Roman" w:hAnsi="Times New Roman" w:cs="Times New Roman"/>
          <w:sz w:val="24"/>
          <w:szCs w:val="24"/>
        </w:rPr>
        <w:fldChar w:fldCharType="begin"/>
      </w:r>
      <w:ins w:id="398" w:author="sunny" w:date="2017-01-04T19:24:00Z">
        <w:r w:rsidR="00610E07">
          <w:rPr>
            <w:rFonts w:ascii="Times New Roman" w:hAnsi="Times New Roman" w:cs="Times New Roman"/>
            <w:sz w:val="24"/>
            <w:szCs w:val="24"/>
          </w:rPr>
          <w:instrText xml:space="preserve"> ADDIN ZOTERO_ITEM CSL_CITATION {"citationID":"21q6fr8ef4","properties":{"formattedCitation":"{\\rtf \\super 47\\nosupersub{}}","plainCitation":"47","dontUpdate":true},"citationItems":[{"id":250,"uris":["http://zotero.org/users/1321783/items/ETF2UWTJ"],"uri":["http://zotero.org/users/1321783/items/ETF2UWTJ"],"itemData":{"id":250,"type":"article-journal","title":"An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instrText>
        </w:r>
      </w:ins>
      <w:del w:id="399" w:author="sunny" w:date="2017-01-04T19:24:00Z">
        <w:r w:rsidR="006B5444" w:rsidDel="00610E07">
          <w:rPr>
            <w:rFonts w:ascii="Times New Roman" w:hAnsi="Times New Roman" w:cs="Times New Roman"/>
            <w:sz w:val="24"/>
            <w:szCs w:val="24"/>
          </w:rPr>
          <w:delInstrText xml:space="preserve"> ADDIN ZOTERO_ITEM CSL_CITATION {"citationID":"21q6fr8ef4","properties":{"formattedCitation":"{\\rtf \\super 47\\nosupersub{}}","plainCitation":"47"},"citationItems":[{"id":250,"uris":["http://zotero.org/users/1321783/items/ETF2UWTJ"],"uri":["http://zotero.org/users/1321783/items/ETF2UWTJ"],"itemData":{"id":250,"type":"article-journal","title":"An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delInstrText>
        </w:r>
      </w:del>
      <w:r w:rsidR="006B5444">
        <w:rPr>
          <w:rFonts w:ascii="Times New Roman" w:hAnsi="Times New Roman" w:cs="Times New Roman"/>
          <w:sz w:val="24"/>
          <w:szCs w:val="24"/>
        </w:rPr>
        <w:fldChar w:fldCharType="separate"/>
      </w:r>
      <w:r w:rsidR="006B5444" w:rsidRPr="006B5444">
        <w:rPr>
          <w:rFonts w:ascii="Times New Roman" w:hAnsi="Times New Roman" w:cs="Times New Roman"/>
          <w:sz w:val="24"/>
          <w:szCs w:val="24"/>
          <w:vertAlign w:val="superscript"/>
        </w:rPr>
        <w:t>4</w:t>
      </w:r>
      <w:ins w:id="400" w:author="Unemo Magnus, USÖ Labmed länsklinik" w:date="2016-12-28T21:43:00Z">
        <w:r w:rsidR="00527A98">
          <w:rPr>
            <w:rFonts w:ascii="Times New Roman" w:hAnsi="Times New Roman" w:cs="Times New Roman"/>
            <w:sz w:val="24"/>
            <w:szCs w:val="24"/>
            <w:vertAlign w:val="superscript"/>
          </w:rPr>
          <w:t>9</w:t>
        </w:r>
      </w:ins>
      <w:del w:id="401" w:author="Unemo Magnus, USÖ Labmed länsklinik" w:date="2016-12-28T21:43:00Z">
        <w:r w:rsidR="006B5444" w:rsidRPr="006B5444" w:rsidDel="00527A98">
          <w:rPr>
            <w:rFonts w:ascii="Times New Roman" w:hAnsi="Times New Roman" w:cs="Times New Roman"/>
            <w:sz w:val="24"/>
            <w:szCs w:val="24"/>
            <w:vertAlign w:val="superscript"/>
          </w:rPr>
          <w:delText>7</w:delText>
        </w:r>
      </w:del>
      <w:r w:rsidR="006B5444">
        <w:rPr>
          <w:rFonts w:ascii="Times New Roman" w:hAnsi="Times New Roman" w:cs="Times New Roman"/>
          <w:sz w:val="24"/>
          <w:szCs w:val="24"/>
        </w:rPr>
        <w:fldChar w:fldCharType="end"/>
      </w:r>
      <w:del w:id="402" w:author="Unemo Magnus, USÖ Labmed länsklinik" w:date="2016-12-29T17:16:00Z">
        <w:r w:rsidR="00FE2A24" w:rsidRPr="006F644E" w:rsidDel="00CC4D73">
          <w:rPr>
            <w:rFonts w:ascii="Times New Roman" w:hAnsi="Times New Roman" w:cs="Times New Roman"/>
            <w:sz w:val="24"/>
            <w:szCs w:val="24"/>
          </w:rPr>
          <w:delText>.</w:delText>
        </w:r>
      </w:del>
      <w:r w:rsidR="000E62D0" w:rsidRPr="006F644E">
        <w:rPr>
          <w:rFonts w:ascii="Times New Roman" w:hAnsi="Times New Roman" w:cs="Times New Roman"/>
          <w:sz w:val="24"/>
          <w:szCs w:val="24"/>
        </w:rPr>
        <w:t xml:space="preserve"> </w:t>
      </w:r>
    </w:p>
    <w:p w14:paraId="203C234F" w14:textId="524C0B33" w:rsidR="00310B24" w:rsidRPr="006F644E" w:rsidRDefault="00157B3E">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Despite these </w:t>
      </w:r>
      <w:r w:rsidR="00CD5515">
        <w:rPr>
          <w:rFonts w:ascii="Times New Roman" w:hAnsi="Times New Roman" w:cs="Times New Roman"/>
          <w:sz w:val="24"/>
          <w:szCs w:val="24"/>
        </w:rPr>
        <w:t>limitations</w:t>
      </w:r>
      <w:r>
        <w:rPr>
          <w:rFonts w:ascii="Times New Roman" w:hAnsi="Times New Roman" w:cs="Times New Roman"/>
          <w:sz w:val="24"/>
          <w:szCs w:val="24"/>
        </w:rPr>
        <w:t>, t</w:t>
      </w:r>
      <w:r w:rsidR="00807F60" w:rsidRPr="006F644E">
        <w:rPr>
          <w:rFonts w:ascii="Times New Roman" w:hAnsi="Times New Roman" w:cs="Times New Roman"/>
          <w:sz w:val="24"/>
          <w:szCs w:val="24"/>
        </w:rPr>
        <w:t xml:space="preserve">he </w:t>
      </w:r>
      <w:r w:rsidR="00807F60">
        <w:rPr>
          <w:rFonts w:ascii="Times New Roman" w:hAnsi="Times New Roman" w:cs="Times New Roman"/>
          <w:sz w:val="24"/>
          <w:szCs w:val="24"/>
        </w:rPr>
        <w:t xml:space="preserve">developed rapid </w:t>
      </w:r>
      <w:proofErr w:type="spellStart"/>
      <w:r w:rsidR="00807F60" w:rsidRPr="006F644E">
        <w:rPr>
          <w:rFonts w:ascii="Times New Roman" w:hAnsi="Times New Roman" w:cs="Times New Roman"/>
          <w:sz w:val="24"/>
          <w:szCs w:val="24"/>
        </w:rPr>
        <w:t>resazurin</w:t>
      </w:r>
      <w:proofErr w:type="spellEnd"/>
      <w:r w:rsidR="00807F60">
        <w:rPr>
          <w:rFonts w:ascii="Times New Roman" w:hAnsi="Times New Roman" w:cs="Times New Roman"/>
          <w:sz w:val="24"/>
          <w:szCs w:val="24"/>
        </w:rPr>
        <w:t>-based</w:t>
      </w:r>
      <w:r w:rsidR="00807F60" w:rsidRPr="006F644E">
        <w:rPr>
          <w:rFonts w:ascii="Times New Roman" w:hAnsi="Times New Roman" w:cs="Times New Roman"/>
          <w:sz w:val="24"/>
          <w:szCs w:val="24"/>
        </w:rPr>
        <w:t xml:space="preserve"> </w:t>
      </w:r>
      <w:r w:rsidR="00807F60">
        <w:rPr>
          <w:rFonts w:ascii="Times New Roman" w:hAnsi="Times New Roman" w:cs="Times New Roman"/>
          <w:sz w:val="24"/>
          <w:szCs w:val="24"/>
        </w:rPr>
        <w:t xml:space="preserve">broth </w:t>
      </w:r>
      <w:proofErr w:type="spellStart"/>
      <w:r w:rsidR="00807F60">
        <w:rPr>
          <w:rFonts w:ascii="Times New Roman" w:hAnsi="Times New Roman" w:cs="Times New Roman"/>
          <w:sz w:val="24"/>
          <w:szCs w:val="24"/>
        </w:rPr>
        <w:t>microdilution</w:t>
      </w:r>
      <w:proofErr w:type="spellEnd"/>
      <w:r w:rsidR="00807F60">
        <w:rPr>
          <w:rFonts w:ascii="Times New Roman" w:hAnsi="Times New Roman" w:cs="Times New Roman"/>
          <w:sz w:val="24"/>
          <w:szCs w:val="24"/>
        </w:rPr>
        <w:t xml:space="preserve"> </w:t>
      </w:r>
      <w:r w:rsidR="00807F60" w:rsidRPr="006F644E">
        <w:rPr>
          <w:rFonts w:ascii="Times New Roman" w:hAnsi="Times New Roman" w:cs="Times New Roman"/>
          <w:sz w:val="24"/>
          <w:szCs w:val="24"/>
        </w:rPr>
        <w:t xml:space="preserve">assay </w:t>
      </w:r>
      <w:ins w:id="403" w:author="Unemo Magnus, USÖ Labmed länsklinik" w:date="2016-12-29T17:18:00Z">
        <w:r w:rsidR="00CC4D73">
          <w:rPr>
            <w:rFonts w:ascii="Times New Roman" w:hAnsi="Times New Roman" w:cs="Times New Roman"/>
            <w:sz w:val="24"/>
            <w:szCs w:val="24"/>
          </w:rPr>
          <w:t>was</w:t>
        </w:r>
      </w:ins>
      <w:del w:id="404" w:author="Unemo Magnus, USÖ Labmed länsklinik" w:date="2016-12-29T17:18:00Z">
        <w:r w:rsidDel="00CC4D73">
          <w:rPr>
            <w:rFonts w:ascii="Times New Roman" w:hAnsi="Times New Roman" w:cs="Times New Roman"/>
            <w:sz w:val="24"/>
            <w:szCs w:val="24"/>
          </w:rPr>
          <w:delText>is</w:delText>
        </w:r>
      </w:del>
      <w:r>
        <w:rPr>
          <w:rFonts w:ascii="Times New Roman" w:hAnsi="Times New Roman" w:cs="Times New Roman"/>
          <w:sz w:val="24"/>
          <w:szCs w:val="24"/>
        </w:rPr>
        <w:t xml:space="preserve"> </w:t>
      </w:r>
      <w:r w:rsidR="00807F60">
        <w:rPr>
          <w:rFonts w:ascii="Times New Roman" w:hAnsi="Times New Roman" w:cs="Times New Roman"/>
          <w:sz w:val="24"/>
          <w:szCs w:val="24"/>
        </w:rPr>
        <w:t>highly objective (avoids</w:t>
      </w:r>
      <w:r w:rsidR="00C07B67" w:rsidRPr="006F644E">
        <w:rPr>
          <w:rFonts w:ascii="Times New Roman" w:hAnsi="Times New Roman" w:cs="Times New Roman"/>
          <w:sz w:val="24"/>
          <w:szCs w:val="24"/>
        </w:rPr>
        <w:t xml:space="preserve"> visual </w:t>
      </w:r>
      <w:r w:rsidR="00807F60">
        <w:rPr>
          <w:rFonts w:ascii="Times New Roman" w:hAnsi="Times New Roman" w:cs="Times New Roman"/>
          <w:sz w:val="24"/>
          <w:szCs w:val="24"/>
        </w:rPr>
        <w:t xml:space="preserve">subjective </w:t>
      </w:r>
      <w:r w:rsidR="00C07B67" w:rsidRPr="006F644E">
        <w:rPr>
          <w:rFonts w:ascii="Times New Roman" w:hAnsi="Times New Roman" w:cs="Times New Roman"/>
          <w:sz w:val="24"/>
          <w:szCs w:val="24"/>
        </w:rPr>
        <w:t>readout</w:t>
      </w:r>
      <w:r w:rsidR="00807F60">
        <w:rPr>
          <w:rFonts w:ascii="Times New Roman" w:hAnsi="Times New Roman" w:cs="Times New Roman"/>
          <w:sz w:val="24"/>
          <w:szCs w:val="24"/>
        </w:rPr>
        <w:t>)</w:t>
      </w:r>
      <w:r w:rsidR="00C07B67" w:rsidRPr="006F644E">
        <w:rPr>
          <w:rFonts w:ascii="Times New Roman" w:hAnsi="Times New Roman" w:cs="Times New Roman"/>
          <w:sz w:val="24"/>
          <w:szCs w:val="24"/>
        </w:rPr>
        <w:t xml:space="preserve"> and employ</w:t>
      </w:r>
      <w:r w:rsidR="00807F60">
        <w:rPr>
          <w:rFonts w:ascii="Times New Roman" w:hAnsi="Times New Roman" w:cs="Times New Roman"/>
          <w:sz w:val="24"/>
          <w:szCs w:val="24"/>
        </w:rPr>
        <w:t>s</w:t>
      </w:r>
      <w:r w:rsidR="00C07B67" w:rsidRPr="006F644E">
        <w:rPr>
          <w:rFonts w:ascii="Times New Roman" w:hAnsi="Times New Roman" w:cs="Times New Roman"/>
          <w:sz w:val="24"/>
          <w:szCs w:val="24"/>
        </w:rPr>
        <w:t xml:space="preserve"> a standardized algorithm reduc</w:t>
      </w:r>
      <w:r w:rsidR="00807F60">
        <w:rPr>
          <w:rFonts w:ascii="Times New Roman" w:hAnsi="Times New Roman" w:cs="Times New Roman"/>
          <w:sz w:val="24"/>
          <w:szCs w:val="24"/>
        </w:rPr>
        <w:t>ing</w:t>
      </w:r>
      <w:r w:rsidR="00C07B67" w:rsidRPr="006F644E">
        <w:rPr>
          <w:rFonts w:ascii="Times New Roman" w:hAnsi="Times New Roman" w:cs="Times New Roman"/>
          <w:sz w:val="24"/>
          <w:szCs w:val="24"/>
        </w:rPr>
        <w:t xml:space="preserve"> operator bias, which can be especially valuable in </w:t>
      </w:r>
      <w:r w:rsidR="000E62D0" w:rsidRPr="006F644E">
        <w:rPr>
          <w:rFonts w:ascii="Times New Roman" w:hAnsi="Times New Roman" w:cs="Times New Roman"/>
          <w:sz w:val="24"/>
          <w:szCs w:val="24"/>
        </w:rPr>
        <w:t>multicentre studies</w:t>
      </w:r>
      <w:r w:rsidR="00C07B67" w:rsidRPr="006F644E">
        <w:rPr>
          <w:rFonts w:ascii="Times New Roman" w:hAnsi="Times New Roman" w:cs="Times New Roman"/>
          <w:sz w:val="24"/>
          <w:szCs w:val="24"/>
        </w:rPr>
        <w:t>.</w:t>
      </w:r>
      <w:r w:rsidR="000B46D8" w:rsidRPr="006F644E">
        <w:rPr>
          <w:rFonts w:ascii="Times New Roman" w:hAnsi="Times New Roman" w:cs="Times New Roman"/>
          <w:sz w:val="24"/>
          <w:szCs w:val="24"/>
        </w:rPr>
        <w:t xml:space="preserve"> </w:t>
      </w:r>
      <w:r w:rsidR="00C07B67" w:rsidRPr="006F644E">
        <w:rPr>
          <w:rFonts w:ascii="Times New Roman" w:hAnsi="Times New Roman" w:cs="Times New Roman"/>
          <w:sz w:val="24"/>
          <w:szCs w:val="24"/>
        </w:rPr>
        <w:t xml:space="preserve">These properties, and the low price of </w:t>
      </w:r>
      <w:proofErr w:type="spellStart"/>
      <w:r w:rsidR="00C07B67" w:rsidRPr="006F644E">
        <w:rPr>
          <w:rFonts w:ascii="Times New Roman" w:hAnsi="Times New Roman" w:cs="Times New Roman"/>
          <w:sz w:val="24"/>
          <w:szCs w:val="24"/>
        </w:rPr>
        <w:t>resazurin</w:t>
      </w:r>
      <w:proofErr w:type="spellEnd"/>
      <w:r w:rsidR="00C07B67" w:rsidRPr="006F644E">
        <w:rPr>
          <w:rFonts w:ascii="Times New Roman" w:hAnsi="Times New Roman" w:cs="Times New Roman"/>
          <w:sz w:val="24"/>
          <w:szCs w:val="24"/>
        </w:rPr>
        <w:t>, are especially valuable when s</w:t>
      </w:r>
      <w:r w:rsidR="00CC4705" w:rsidRPr="006F644E">
        <w:rPr>
          <w:rFonts w:ascii="Times New Roman" w:hAnsi="Times New Roman" w:cs="Times New Roman"/>
          <w:sz w:val="24"/>
          <w:szCs w:val="24"/>
        </w:rPr>
        <w:t xml:space="preserve">creening </w:t>
      </w:r>
      <w:r w:rsidR="00C07B67" w:rsidRPr="006F644E">
        <w:rPr>
          <w:rFonts w:ascii="Times New Roman" w:hAnsi="Times New Roman" w:cs="Times New Roman"/>
          <w:sz w:val="24"/>
          <w:szCs w:val="24"/>
        </w:rPr>
        <w:t>large libraries</w:t>
      </w:r>
      <w:r w:rsidR="00DD713F" w:rsidRPr="006F644E">
        <w:rPr>
          <w:rFonts w:ascii="Times New Roman" w:hAnsi="Times New Roman" w:cs="Times New Roman"/>
          <w:sz w:val="24"/>
          <w:szCs w:val="24"/>
        </w:rPr>
        <w:t xml:space="preserve"> of new compounds</w:t>
      </w:r>
      <w:r w:rsidR="00954C68">
        <w:rPr>
          <w:rFonts w:ascii="Times New Roman" w:hAnsi="Times New Roman" w:cs="Times New Roman"/>
          <w:sz w:val="24"/>
          <w:szCs w:val="24"/>
        </w:rPr>
        <w:t>,</w:t>
      </w:r>
      <w:r w:rsidR="00DD713F" w:rsidRPr="006F644E">
        <w:rPr>
          <w:rFonts w:ascii="Times New Roman" w:hAnsi="Times New Roman" w:cs="Times New Roman"/>
          <w:sz w:val="24"/>
          <w:szCs w:val="24"/>
        </w:rPr>
        <w:t xml:space="preserve"> </w:t>
      </w:r>
      <w:r w:rsidR="00954C68">
        <w:rPr>
          <w:rFonts w:ascii="Times New Roman" w:hAnsi="Times New Roman" w:cs="Times New Roman"/>
          <w:sz w:val="24"/>
          <w:szCs w:val="24"/>
        </w:rPr>
        <w:t xml:space="preserve">antimicrobials </w:t>
      </w:r>
      <w:r w:rsidR="00C07B67" w:rsidRPr="006F644E">
        <w:rPr>
          <w:rFonts w:ascii="Times New Roman" w:hAnsi="Times New Roman" w:cs="Times New Roman"/>
          <w:sz w:val="24"/>
          <w:szCs w:val="24"/>
        </w:rPr>
        <w:t>or antimicrobial combinations. Frequently</w:t>
      </w:r>
      <w:r w:rsidR="009E4A85">
        <w:rPr>
          <w:rFonts w:ascii="Times New Roman" w:hAnsi="Times New Roman" w:cs="Times New Roman"/>
          <w:sz w:val="24"/>
          <w:szCs w:val="24"/>
        </w:rPr>
        <w:t>,</w:t>
      </w:r>
      <w:r w:rsidR="00C07B67" w:rsidRPr="006F644E">
        <w:rPr>
          <w:rFonts w:ascii="Times New Roman" w:hAnsi="Times New Roman" w:cs="Times New Roman"/>
          <w:sz w:val="24"/>
          <w:szCs w:val="24"/>
        </w:rPr>
        <w:t xml:space="preserve"> the question that needs to be answered is </w:t>
      </w:r>
      <w:r w:rsidR="00A7720A" w:rsidRPr="006F644E">
        <w:rPr>
          <w:rFonts w:ascii="Times New Roman" w:hAnsi="Times New Roman" w:cs="Times New Roman"/>
          <w:sz w:val="24"/>
          <w:szCs w:val="24"/>
        </w:rPr>
        <w:t>the potency of antimicrobials relative to each other</w:t>
      </w:r>
      <w:r w:rsidR="00C07B67" w:rsidRPr="006F644E">
        <w:rPr>
          <w:rFonts w:ascii="Times New Roman" w:hAnsi="Times New Roman" w:cs="Times New Roman"/>
          <w:sz w:val="24"/>
          <w:szCs w:val="24"/>
        </w:rPr>
        <w:t xml:space="preserve"> </w:t>
      </w:r>
      <w:r w:rsidR="00A7720A" w:rsidRPr="006F644E">
        <w:rPr>
          <w:rFonts w:ascii="Times New Roman" w:hAnsi="Times New Roman" w:cs="Times New Roman"/>
          <w:sz w:val="24"/>
          <w:szCs w:val="24"/>
        </w:rPr>
        <w:t>rather than</w:t>
      </w:r>
      <w:r w:rsidR="00C07B67" w:rsidRPr="006F644E">
        <w:rPr>
          <w:rFonts w:ascii="Times New Roman" w:hAnsi="Times New Roman" w:cs="Times New Roman"/>
          <w:sz w:val="24"/>
          <w:szCs w:val="24"/>
        </w:rPr>
        <w:t xml:space="preserve"> absolute numbers.</w:t>
      </w:r>
      <w:r>
        <w:rPr>
          <w:rFonts w:ascii="Times New Roman" w:hAnsi="Times New Roman" w:cs="Times New Roman"/>
          <w:sz w:val="24"/>
          <w:szCs w:val="24"/>
        </w:rPr>
        <w:t xml:space="preserve"> </w:t>
      </w:r>
      <w:r w:rsidR="00806C67">
        <w:rPr>
          <w:rFonts w:ascii="Times New Roman" w:hAnsi="Times New Roman" w:cs="Times New Roman"/>
          <w:sz w:val="24"/>
          <w:szCs w:val="24"/>
        </w:rPr>
        <w:t>The β-lactam</w:t>
      </w:r>
      <w:ins w:id="405" w:author="Unemo Magnus, USÖ Labmed länsklinik" w:date="2016-12-29T17:20:00Z">
        <w:r w:rsidR="00CC4D73">
          <w:rPr>
            <w:rFonts w:ascii="Times New Roman" w:hAnsi="Times New Roman" w:cs="Times New Roman"/>
            <w:sz w:val="24"/>
            <w:szCs w:val="24"/>
          </w:rPr>
          <w:t xml:space="preserve"> antimicrobial</w:t>
        </w:r>
      </w:ins>
      <w:r w:rsidR="00806C67">
        <w:rPr>
          <w:rFonts w:ascii="Times New Roman" w:hAnsi="Times New Roman" w:cs="Times New Roman"/>
          <w:sz w:val="24"/>
          <w:szCs w:val="24"/>
        </w:rPr>
        <w:t>s c</w:t>
      </w:r>
      <w:r w:rsidR="00310B24" w:rsidRPr="006F644E">
        <w:rPr>
          <w:rFonts w:ascii="Times New Roman" w:hAnsi="Times New Roman" w:cs="Times New Roman"/>
          <w:sz w:val="24"/>
          <w:szCs w:val="24"/>
        </w:rPr>
        <w:t xml:space="preserve">efixime, ceftriaxone and penicillin G </w:t>
      </w:r>
      <w:r w:rsidR="008B2E85">
        <w:rPr>
          <w:rFonts w:ascii="Times New Roman" w:hAnsi="Times New Roman" w:cs="Times New Roman"/>
          <w:sz w:val="24"/>
          <w:szCs w:val="24"/>
        </w:rPr>
        <w:t>displayed significantly lower Hill coefficients than the other antimicrobials</w:t>
      </w:r>
      <w:r w:rsidR="006825AF">
        <w:rPr>
          <w:rFonts w:ascii="Times New Roman" w:hAnsi="Times New Roman" w:cs="Times New Roman"/>
          <w:sz w:val="24"/>
          <w:szCs w:val="24"/>
        </w:rPr>
        <w:t>.</w:t>
      </w:r>
      <w:r w:rsidR="00806C67">
        <w:rPr>
          <w:rFonts w:ascii="Times New Roman" w:hAnsi="Times New Roman" w:cs="Times New Roman"/>
          <w:sz w:val="24"/>
          <w:szCs w:val="24"/>
        </w:rPr>
        <w:t xml:space="preserve">  </w:t>
      </w:r>
      <w:r w:rsidR="00114AD5">
        <w:rPr>
          <w:rFonts w:ascii="Times New Roman" w:hAnsi="Times New Roman" w:cs="Times New Roman"/>
          <w:sz w:val="24"/>
          <w:szCs w:val="24"/>
        </w:rPr>
        <w:t xml:space="preserve">Information about this </w:t>
      </w:r>
      <w:r w:rsidR="00114AD5">
        <w:rPr>
          <w:rFonts w:ascii="Times New Roman" w:hAnsi="Times New Roman" w:cs="Times New Roman"/>
          <w:sz w:val="24"/>
          <w:szCs w:val="24"/>
        </w:rPr>
        <w:lastRenderedPageBreak/>
        <w:t>parameter</w:t>
      </w:r>
      <w:r w:rsidR="00806C67">
        <w:rPr>
          <w:rFonts w:ascii="Times New Roman" w:hAnsi="Times New Roman" w:cs="Times New Roman"/>
          <w:sz w:val="24"/>
          <w:szCs w:val="24"/>
        </w:rPr>
        <w:t xml:space="preserve"> </w:t>
      </w:r>
      <w:r w:rsidR="00114AD5">
        <w:rPr>
          <w:rFonts w:ascii="Times New Roman" w:hAnsi="Times New Roman" w:cs="Times New Roman"/>
          <w:sz w:val="24"/>
          <w:szCs w:val="24"/>
        </w:rPr>
        <w:t>is</w:t>
      </w:r>
      <w:r w:rsidR="006825AF">
        <w:rPr>
          <w:rFonts w:ascii="Times New Roman" w:hAnsi="Times New Roman" w:cs="Times New Roman"/>
          <w:sz w:val="24"/>
          <w:szCs w:val="24"/>
        </w:rPr>
        <w:t xml:space="preserve"> useful for research questions beyond</w:t>
      </w:r>
      <w:r w:rsidR="00114AD5">
        <w:rPr>
          <w:rFonts w:ascii="Times New Roman" w:hAnsi="Times New Roman" w:cs="Times New Roman"/>
          <w:sz w:val="24"/>
          <w:szCs w:val="24"/>
        </w:rPr>
        <w:t xml:space="preserve"> susceptibility testing,</w:t>
      </w:r>
      <w:r w:rsidR="006825AF">
        <w:rPr>
          <w:rFonts w:ascii="Times New Roman" w:hAnsi="Times New Roman" w:cs="Times New Roman"/>
          <w:sz w:val="24"/>
          <w:szCs w:val="24"/>
        </w:rPr>
        <w:t xml:space="preserve"> such as</w:t>
      </w:r>
      <w:r w:rsidR="00114AD5">
        <w:rPr>
          <w:rFonts w:ascii="Times New Roman" w:hAnsi="Times New Roman" w:cs="Times New Roman"/>
          <w:sz w:val="24"/>
          <w:szCs w:val="24"/>
        </w:rPr>
        <w:t xml:space="preserve"> </w:t>
      </w:r>
      <w:r w:rsidR="006825AF">
        <w:rPr>
          <w:rFonts w:ascii="Times New Roman" w:hAnsi="Times New Roman" w:cs="Times New Roman"/>
          <w:sz w:val="24"/>
          <w:szCs w:val="24"/>
        </w:rPr>
        <w:t xml:space="preserve">combination therapy and pharmacodynamic modelling. </w:t>
      </w:r>
    </w:p>
    <w:p w14:paraId="00B0A0F3" w14:textId="1829EA79" w:rsidR="00205056" w:rsidRPr="006F644E" w:rsidRDefault="00205056" w:rsidP="000A480A">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In summary</w:t>
      </w:r>
      <w:r w:rsidR="003F52C7">
        <w:rPr>
          <w:rFonts w:ascii="Times New Roman" w:hAnsi="Times New Roman" w:cs="Times New Roman"/>
          <w:sz w:val="24"/>
          <w:szCs w:val="24"/>
        </w:rPr>
        <w:t>,</w:t>
      </w:r>
      <w:r w:rsidRPr="006F644E">
        <w:rPr>
          <w:rFonts w:ascii="Times New Roman" w:hAnsi="Times New Roman" w:cs="Times New Roman"/>
          <w:sz w:val="24"/>
          <w:szCs w:val="24"/>
        </w:rPr>
        <w:t xml:space="preserve"> </w:t>
      </w:r>
      <w:r w:rsidR="000622EA" w:rsidRPr="006F644E">
        <w:rPr>
          <w:rFonts w:ascii="Times New Roman" w:hAnsi="Times New Roman" w:cs="Times New Roman"/>
          <w:sz w:val="24"/>
          <w:szCs w:val="24"/>
        </w:rPr>
        <w:t xml:space="preserve">the </w:t>
      </w:r>
      <w:r w:rsidR="003F52C7">
        <w:rPr>
          <w:rFonts w:ascii="Times New Roman" w:hAnsi="Times New Roman" w:cs="Times New Roman"/>
          <w:sz w:val="24"/>
          <w:szCs w:val="24"/>
        </w:rPr>
        <w:t xml:space="preserve">developed </w:t>
      </w:r>
      <w:proofErr w:type="spellStart"/>
      <w:r w:rsidR="001B15B4" w:rsidRPr="006F644E">
        <w:rPr>
          <w:rFonts w:ascii="Times New Roman" w:hAnsi="Times New Roman" w:cs="Times New Roman"/>
          <w:sz w:val="24"/>
          <w:szCs w:val="24"/>
        </w:rPr>
        <w:t>resazurin</w:t>
      </w:r>
      <w:proofErr w:type="spellEnd"/>
      <w:r w:rsidR="003F52C7">
        <w:rPr>
          <w:rFonts w:ascii="Times New Roman" w:hAnsi="Times New Roman" w:cs="Times New Roman"/>
          <w:sz w:val="24"/>
          <w:szCs w:val="24"/>
        </w:rPr>
        <w:t>-</w:t>
      </w:r>
      <w:r w:rsidR="001B15B4" w:rsidRPr="006F644E">
        <w:rPr>
          <w:rFonts w:ascii="Times New Roman" w:hAnsi="Times New Roman" w:cs="Times New Roman"/>
          <w:sz w:val="24"/>
          <w:szCs w:val="24"/>
        </w:rPr>
        <w:t xml:space="preserve">based </w:t>
      </w:r>
      <w:r w:rsidR="000622EA" w:rsidRPr="006F644E">
        <w:rPr>
          <w:rFonts w:ascii="Times New Roman" w:hAnsi="Times New Roman" w:cs="Times New Roman"/>
          <w:sz w:val="24"/>
          <w:szCs w:val="24"/>
        </w:rPr>
        <w:t xml:space="preserve">broth </w:t>
      </w:r>
      <w:proofErr w:type="spellStart"/>
      <w:r w:rsidR="000622EA" w:rsidRPr="006F644E">
        <w:rPr>
          <w:rFonts w:ascii="Times New Roman" w:hAnsi="Times New Roman" w:cs="Times New Roman"/>
          <w:sz w:val="24"/>
          <w:szCs w:val="24"/>
        </w:rPr>
        <w:t>microdilution</w:t>
      </w:r>
      <w:proofErr w:type="spellEnd"/>
      <w:r w:rsidR="000622EA" w:rsidRPr="006F644E">
        <w:rPr>
          <w:rFonts w:ascii="Times New Roman" w:hAnsi="Times New Roman" w:cs="Times New Roman"/>
          <w:sz w:val="24"/>
          <w:szCs w:val="24"/>
        </w:rPr>
        <w:t xml:space="preserve"> assay</w:t>
      </w:r>
      <w:r w:rsidR="001B15B4" w:rsidRPr="006F644E">
        <w:rPr>
          <w:rFonts w:ascii="Times New Roman" w:hAnsi="Times New Roman" w:cs="Times New Roman"/>
          <w:sz w:val="24"/>
          <w:szCs w:val="24"/>
        </w:rPr>
        <w:t xml:space="preserve"> is </w:t>
      </w:r>
      <w:r w:rsidR="003F52C7">
        <w:rPr>
          <w:rFonts w:ascii="Times New Roman" w:hAnsi="Times New Roman" w:cs="Times New Roman"/>
          <w:sz w:val="24"/>
          <w:szCs w:val="24"/>
        </w:rPr>
        <w:t xml:space="preserve">a </w:t>
      </w:r>
      <w:r w:rsidR="001B15B4" w:rsidRPr="006F644E">
        <w:rPr>
          <w:rFonts w:ascii="Times New Roman" w:hAnsi="Times New Roman" w:cs="Times New Roman"/>
          <w:sz w:val="24"/>
          <w:szCs w:val="24"/>
        </w:rPr>
        <w:t>rapid</w:t>
      </w:r>
      <w:r w:rsidR="003F52C7">
        <w:rPr>
          <w:rFonts w:ascii="Times New Roman" w:hAnsi="Times New Roman" w:cs="Times New Roman"/>
          <w:sz w:val="24"/>
          <w:szCs w:val="24"/>
        </w:rPr>
        <w:t>, objective, high-</w:t>
      </w:r>
      <w:del w:id="406" w:author="Unemo Magnus, USÖ Labmed länsklinik" w:date="2016-12-28T21:43:00Z">
        <w:r w:rsidR="003F52C7" w:rsidDel="00527A98">
          <w:rPr>
            <w:rFonts w:ascii="Times New Roman" w:hAnsi="Times New Roman" w:cs="Times New Roman"/>
            <w:sz w:val="24"/>
            <w:szCs w:val="24"/>
          </w:rPr>
          <w:delText>thoughput</w:delText>
        </w:r>
      </w:del>
      <w:ins w:id="407" w:author="Unemo Magnus, USÖ Labmed länsklinik" w:date="2016-12-28T21:43:00Z">
        <w:r w:rsidR="00527A98">
          <w:rPr>
            <w:rFonts w:ascii="Times New Roman" w:hAnsi="Times New Roman" w:cs="Times New Roman"/>
            <w:sz w:val="24"/>
            <w:szCs w:val="24"/>
          </w:rPr>
          <w:t>throughput</w:t>
        </w:r>
      </w:ins>
      <w:r w:rsidR="003F52C7">
        <w:rPr>
          <w:rFonts w:ascii="Times New Roman" w:hAnsi="Times New Roman" w:cs="Times New Roman"/>
          <w:sz w:val="24"/>
          <w:szCs w:val="24"/>
        </w:rPr>
        <w:t>, quantitative</w:t>
      </w:r>
      <w:r w:rsidR="001B15B4" w:rsidRPr="006F644E">
        <w:rPr>
          <w:rFonts w:ascii="Times New Roman" w:hAnsi="Times New Roman" w:cs="Times New Roman"/>
          <w:sz w:val="24"/>
          <w:szCs w:val="24"/>
        </w:rPr>
        <w:t xml:space="preserve"> and cost</w:t>
      </w:r>
      <w:r w:rsidR="003F52C7">
        <w:rPr>
          <w:rFonts w:ascii="Times New Roman" w:hAnsi="Times New Roman" w:cs="Times New Roman"/>
          <w:sz w:val="24"/>
          <w:szCs w:val="24"/>
        </w:rPr>
        <w:t>-effective</w:t>
      </w:r>
      <w:r w:rsidR="001B15B4" w:rsidRPr="006F644E">
        <w:rPr>
          <w:rFonts w:ascii="Times New Roman" w:hAnsi="Times New Roman" w:cs="Times New Roman"/>
          <w:sz w:val="24"/>
          <w:szCs w:val="24"/>
        </w:rPr>
        <w:t xml:space="preserve"> new tool</w:t>
      </w:r>
      <w:r w:rsidR="000622EA" w:rsidRPr="006F644E">
        <w:rPr>
          <w:rFonts w:ascii="Times New Roman" w:hAnsi="Times New Roman" w:cs="Times New Roman"/>
          <w:sz w:val="24"/>
          <w:szCs w:val="24"/>
        </w:rPr>
        <w:t xml:space="preserve"> </w:t>
      </w:r>
      <w:r w:rsidR="008A7793" w:rsidRPr="006F644E">
        <w:rPr>
          <w:rFonts w:ascii="Times New Roman" w:hAnsi="Times New Roman" w:cs="Times New Roman"/>
          <w:sz w:val="24"/>
          <w:szCs w:val="24"/>
        </w:rPr>
        <w:t xml:space="preserve">for studying </w:t>
      </w:r>
      <w:r w:rsidR="008A7793" w:rsidRPr="006F644E">
        <w:rPr>
          <w:rFonts w:ascii="Times New Roman" w:hAnsi="Times New Roman" w:cs="Times New Roman"/>
          <w:i/>
          <w:sz w:val="24"/>
          <w:szCs w:val="24"/>
        </w:rPr>
        <w:t>N. gonorrhoeae</w:t>
      </w:r>
      <w:r w:rsidR="008A7793" w:rsidRPr="006F644E">
        <w:rPr>
          <w:rFonts w:ascii="Times New Roman" w:hAnsi="Times New Roman" w:cs="Times New Roman"/>
          <w:sz w:val="24"/>
          <w:szCs w:val="24"/>
        </w:rPr>
        <w:t xml:space="preserve"> in liquid culture</w:t>
      </w:r>
      <w:r w:rsidR="001B15B4" w:rsidRPr="006F644E">
        <w:rPr>
          <w:rFonts w:ascii="Times New Roman" w:hAnsi="Times New Roman" w:cs="Times New Roman"/>
          <w:sz w:val="24"/>
          <w:szCs w:val="24"/>
        </w:rPr>
        <w:t xml:space="preserve">. </w:t>
      </w:r>
      <w:r w:rsidR="0042419C" w:rsidRPr="006F644E">
        <w:rPr>
          <w:rFonts w:ascii="Times New Roman" w:hAnsi="Times New Roman" w:cs="Times New Roman"/>
          <w:sz w:val="24"/>
          <w:szCs w:val="24"/>
        </w:rPr>
        <w:t xml:space="preserve">The </w:t>
      </w:r>
      <w:r w:rsidR="00AF166B">
        <w:rPr>
          <w:rFonts w:ascii="Times New Roman" w:hAnsi="Times New Roman" w:cs="Times New Roman"/>
          <w:sz w:val="24"/>
          <w:szCs w:val="24"/>
        </w:rPr>
        <w:t>H</w:t>
      </w:r>
      <w:r w:rsidR="00AF166B" w:rsidRPr="006F644E">
        <w:rPr>
          <w:rFonts w:ascii="Times New Roman" w:hAnsi="Times New Roman" w:cs="Times New Roman"/>
          <w:sz w:val="24"/>
          <w:szCs w:val="24"/>
        </w:rPr>
        <w:t xml:space="preserve">ill </w:t>
      </w:r>
      <w:r w:rsidR="0042419C" w:rsidRPr="006F644E">
        <w:rPr>
          <w:rFonts w:ascii="Times New Roman" w:hAnsi="Times New Roman" w:cs="Times New Roman"/>
          <w:sz w:val="24"/>
          <w:szCs w:val="24"/>
        </w:rPr>
        <w:t>coefficient could be compared for a large number of strains highlighting differences between antimicrobials. The new assay</w:t>
      </w:r>
      <w:r w:rsidR="001B15B4" w:rsidRPr="006F644E">
        <w:rPr>
          <w:rFonts w:ascii="Times New Roman" w:hAnsi="Times New Roman" w:cs="Times New Roman"/>
          <w:sz w:val="24"/>
          <w:szCs w:val="24"/>
        </w:rPr>
        <w:t xml:space="preserve"> opens up avenues for</w:t>
      </w:r>
      <w:r w:rsidR="00910D6E" w:rsidRPr="006F644E">
        <w:rPr>
          <w:rFonts w:ascii="Times New Roman" w:hAnsi="Times New Roman" w:cs="Times New Roman"/>
          <w:sz w:val="24"/>
          <w:szCs w:val="24"/>
        </w:rPr>
        <w:t xml:space="preserve"> high-throughput</w:t>
      </w:r>
      <w:r w:rsidR="001B15B4" w:rsidRPr="006F644E">
        <w:rPr>
          <w:rFonts w:ascii="Times New Roman" w:hAnsi="Times New Roman" w:cs="Times New Roman"/>
          <w:sz w:val="24"/>
          <w:szCs w:val="24"/>
        </w:rPr>
        <w:t xml:space="preserve"> synergy testing, </w:t>
      </w:r>
      <w:r w:rsidR="00DE7899">
        <w:rPr>
          <w:rFonts w:ascii="Times New Roman" w:hAnsi="Times New Roman" w:cs="Times New Roman"/>
          <w:sz w:val="24"/>
          <w:szCs w:val="24"/>
        </w:rPr>
        <w:t xml:space="preserve">evaluation of </w:t>
      </w:r>
      <w:r w:rsidR="001B15B4" w:rsidRPr="006F644E">
        <w:rPr>
          <w:rFonts w:ascii="Times New Roman" w:hAnsi="Times New Roman" w:cs="Times New Roman"/>
          <w:sz w:val="24"/>
          <w:szCs w:val="24"/>
        </w:rPr>
        <w:t>novel antimicrobials and surveillance of resistance.</w:t>
      </w:r>
    </w:p>
    <w:p w14:paraId="6A14DFCC" w14:textId="5968A3FA" w:rsidR="00AA77CE" w:rsidRDefault="00AA77CE" w:rsidP="006F644E">
      <w:pPr>
        <w:spacing w:after="0" w:line="480" w:lineRule="auto"/>
        <w:rPr>
          <w:rFonts w:ascii="Times New Roman" w:hAnsi="Times New Roman" w:cs="Times New Roman"/>
          <w:b/>
          <w:sz w:val="24"/>
          <w:szCs w:val="24"/>
        </w:rPr>
      </w:pPr>
    </w:p>
    <w:p w14:paraId="447E542F" w14:textId="1BF9DD68" w:rsidR="00F07649" w:rsidRPr="006F644E" w:rsidRDefault="00AA77CE" w:rsidP="006F644E">
      <w:pPr>
        <w:spacing w:after="0" w:line="480" w:lineRule="auto"/>
        <w:rPr>
          <w:rFonts w:ascii="Times New Roman" w:hAnsi="Times New Roman" w:cs="Times New Roman"/>
          <w:b/>
          <w:sz w:val="24"/>
          <w:szCs w:val="24"/>
        </w:rPr>
      </w:pPr>
      <w:r>
        <w:rPr>
          <w:rFonts w:ascii="Times New Roman" w:hAnsi="Times New Roman" w:cs="Times New Roman"/>
          <w:b/>
          <w:sz w:val="24"/>
          <w:szCs w:val="24"/>
        </w:rPr>
        <w:t>Funding</w:t>
      </w:r>
    </w:p>
    <w:p w14:paraId="3D707085" w14:textId="5BAF8E6F" w:rsidR="00F07649" w:rsidRPr="006F644E" w:rsidRDefault="00F07649" w:rsidP="000A480A">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The present study was funded through an Interdisciplinary PhD (</w:t>
      </w:r>
      <w:proofErr w:type="spellStart"/>
      <w:r w:rsidRPr="006F644E">
        <w:rPr>
          <w:rFonts w:ascii="Times New Roman" w:hAnsi="Times New Roman" w:cs="Times New Roman"/>
          <w:sz w:val="24"/>
          <w:szCs w:val="24"/>
        </w:rPr>
        <w:t>IPhD</w:t>
      </w:r>
      <w:proofErr w:type="spellEnd"/>
      <w:r w:rsidRPr="006F644E">
        <w:rPr>
          <w:rFonts w:ascii="Times New Roman" w:hAnsi="Times New Roman" w:cs="Times New Roman"/>
          <w:sz w:val="24"/>
          <w:szCs w:val="24"/>
        </w:rPr>
        <w:t xml:space="preserve">) project from SystemsX.ch (The Swiss Initiative for Systems Biology), </w:t>
      </w:r>
      <w:proofErr w:type="spellStart"/>
      <w:r w:rsidRPr="006F644E">
        <w:rPr>
          <w:rFonts w:ascii="Times New Roman" w:hAnsi="Times New Roman" w:cs="Times New Roman"/>
          <w:sz w:val="24"/>
          <w:szCs w:val="24"/>
        </w:rPr>
        <w:t>R</w:t>
      </w:r>
      <w:r w:rsidR="005134EB">
        <w:rPr>
          <w:rFonts w:ascii="Times New Roman" w:hAnsi="Times New Roman" w:cs="Times New Roman"/>
          <w:sz w:val="24"/>
          <w:szCs w:val="24"/>
        </w:rPr>
        <w:t>a</w:t>
      </w:r>
      <w:r w:rsidRPr="006F644E">
        <w:rPr>
          <w:rFonts w:ascii="Times New Roman" w:hAnsi="Times New Roman" w:cs="Times New Roman"/>
          <w:sz w:val="24"/>
          <w:szCs w:val="24"/>
        </w:rPr>
        <w:t>DAR</w:t>
      </w:r>
      <w:proofErr w:type="spellEnd"/>
      <w:r w:rsidRPr="006F644E">
        <w:rPr>
          <w:rFonts w:ascii="Times New Roman" w:hAnsi="Times New Roman" w:cs="Times New Roman"/>
          <w:sz w:val="24"/>
          <w:szCs w:val="24"/>
        </w:rPr>
        <w:t>-Go (</w:t>
      </w:r>
      <w:proofErr w:type="spellStart"/>
      <w:r w:rsidRPr="006F644E">
        <w:rPr>
          <w:rFonts w:ascii="Times New Roman" w:hAnsi="Times New Roman" w:cs="Times New Roman"/>
          <w:sz w:val="24"/>
          <w:szCs w:val="24"/>
        </w:rPr>
        <w:t>RApid</w:t>
      </w:r>
      <w:proofErr w:type="spellEnd"/>
      <w:r w:rsidRPr="006F644E">
        <w:rPr>
          <w:rFonts w:ascii="Times New Roman" w:hAnsi="Times New Roman" w:cs="Times New Roman"/>
          <w:sz w:val="24"/>
          <w:szCs w:val="24"/>
        </w:rPr>
        <w:t xml:space="preserve"> Diagnosis of Antibiotic Resistance in Gonorrhoea; funded by the Swiss Platform for Translational Medicine), and the Örebro County Council Research Committee and the Foundation for Medical Research at Örebro University Hospital, Sweden.</w:t>
      </w:r>
    </w:p>
    <w:p w14:paraId="309D1602" w14:textId="77777777" w:rsidR="00677C2F" w:rsidRPr="003F390D" w:rsidRDefault="00677C2F" w:rsidP="003F390D">
      <w:pPr>
        <w:spacing w:after="0" w:line="480" w:lineRule="auto"/>
        <w:rPr>
          <w:rFonts w:ascii="Times New Roman" w:hAnsi="Times New Roman" w:cs="Times New Roman"/>
          <w:b/>
          <w:sz w:val="24"/>
          <w:szCs w:val="24"/>
        </w:rPr>
      </w:pPr>
    </w:p>
    <w:p w14:paraId="1D996D98" w14:textId="1E0D00CD" w:rsidR="000B46D8" w:rsidRPr="006F644E" w:rsidRDefault="00677C2F" w:rsidP="003F390D">
      <w:pPr>
        <w:spacing w:after="0" w:line="480" w:lineRule="auto"/>
        <w:rPr>
          <w:rFonts w:ascii="Times New Roman" w:hAnsi="Times New Roman" w:cs="Times New Roman"/>
          <w:b/>
          <w:sz w:val="24"/>
          <w:szCs w:val="24"/>
          <w:lang w:val="de-CH"/>
        </w:rPr>
      </w:pPr>
      <w:commentRangeStart w:id="408"/>
      <w:r w:rsidRPr="006F644E">
        <w:rPr>
          <w:rFonts w:ascii="Times New Roman" w:hAnsi="Times New Roman" w:cs="Times New Roman"/>
          <w:b/>
          <w:sz w:val="24"/>
          <w:szCs w:val="24"/>
          <w:lang w:val="de-CH"/>
        </w:rPr>
        <w:t>References</w:t>
      </w:r>
      <w:commentRangeEnd w:id="408"/>
      <w:r w:rsidR="00527A98">
        <w:rPr>
          <w:rStyle w:val="CommentReference"/>
        </w:rPr>
        <w:commentReference w:id="408"/>
      </w:r>
    </w:p>
    <w:p w14:paraId="6B560414" w14:textId="77777777" w:rsidR="00610E07" w:rsidRPr="00E922D0" w:rsidRDefault="000B46D8" w:rsidP="00610E07">
      <w:pPr>
        <w:pStyle w:val="Bibliography"/>
        <w:rPr>
          <w:ins w:id="409" w:author="sunny" w:date="2017-01-04T19:24:00Z"/>
          <w:rFonts w:ascii="Times New Roman" w:hAnsi="Times New Roman" w:cs="Times New Roman"/>
          <w:sz w:val="24"/>
          <w:szCs w:val="24"/>
        </w:rPr>
        <w:pPrChange w:id="410" w:author="sunny" w:date="2017-01-04T19:24:00Z">
          <w:pPr>
            <w:widowControl w:val="0"/>
            <w:autoSpaceDE w:val="0"/>
            <w:autoSpaceDN w:val="0"/>
            <w:adjustRightInd w:val="0"/>
            <w:spacing w:after="0" w:line="240" w:lineRule="auto"/>
          </w:pPr>
        </w:pPrChange>
      </w:pPr>
      <w:r w:rsidRPr="00CA7C82">
        <w:fldChar w:fldCharType="begin"/>
      </w:r>
      <w:r w:rsidR="006B5444">
        <w:instrText xml:space="preserve"> ADDIN ZOTERO_BIBL {"uncited":[["http://zotero.org/users/1321783/items/SKU3S6A8"]],"custom":[[["http://zotero.org/users/1321783/items/5X365PZU"],"13. Wiegand I, Hilpert K, Hancock REW. Agar and broth dilution methods to determine the minimal inhibitory concentration (MIC) of antimicrobial substances. Nat Protoc 2008; 3: 163\\uc0\\u8211{}75."],[["http://zotero.org/users/1321783/items/W4T9UC2C"],"40. Mann C m., Markham J l. A new method for determining the minimum inhibitory concentration of essential oils. J Appl Microbiol 1998; 84: 538\\uc0\\u8211{}44."],[["http://zotero.org/users/1321783/items/CQKB9B2Z"],"33. Khalifa RA, Nasser MS, Gomaa AA et al. Resazurin microtiter assay plate method for detection of susceptibility of multidrug resistant Mycobacterium tuberculosis to second-line anti-tuberculous drugs. Egypt J Chest Dis Tuberc 2013; 62: 241\\uc0\\u8211{}7."],[["http://zotero.org/users/1321783/items/APEMPBP4"],"34. Palomino J-C, Martin A, Camacho M et al. Resazurin microtiter assay plate: simple and inexpensive method for detection of drug resistance in Mycobacterium tuberculosis. Antimicrob Agents Chemother 2002; 46: 2720\\uc0\\u8211{}2."],[["http://zotero.org/users/1321783/items/9T46TF6U"],"32. Rampersad SN. Multiple applications of alamar blue as an indicator of metabolic function and cellular health in cell viability bioassays. Sensors 2012; 12: 12347\\uc0\\u8211{}60."],[["http://zotero.org/users/1321783/items/FWFC33G6"],"29. Regoes RR, Wiuff C, Zappala RM. et al. Pharmacodynamic functions: a multiparameter approach to the design of antibiotic treatment regimens. Antimicrob Agents Chemother 2004; 48: 3670\\uc0\\u8211{}6."],[["http://zotero.org/users/1321783/items/JKKUIUNK"],"21. Foerster S, Golparian D, Jacobsson S et al. Genetic resistance determinants, in vitro time-kill curve analysis and pharmacodynamic functions for the novel topoisomerase II inhibitor ETX0914 (AZD0914) in Neisseria gonorrhoeae. Front Microbiol 2015; 6: 1377."],[["http://zotero.org/users/1321783/items/XFR8KWBI"],"22. Foerster S, Unemo M, Hathaway LJ et al. Time-kill curve analysis and pharmacodynamic functions for in vitro evaluation of antimicrobials against Neisseria gonorrhoeae. BMC Microbiol 2016; 16: 216."],[["http://zotero.org/users/1321783/items/ETF2UWTJ"],"47. Di Veroli GY, Fornari C, Goldlust I, et al. An automated fitting procedure and software for dose-response curves with multiphasic features. Sci Rep 2015; 5: 14701."],[["http://zotero.org/users/1321783/items/SKU3S6A8"],"50. Schmitt DM, Connolly KL, Jerse AE et al. Antibacterial activity of resazurin-based compounds against Neisseria gonorrhoeae in vitro and in vivo. Int J Antimicrob Agents 2016; 48: 367\\uc0\\u8211{}72."],[["http://zotero.org/users/1321783/items/7MF9TBMM"],"41. Ritz C, Streibig J. Bioassay analysis using R. J Stat Softw 2005; 12: 1\\uc0\\u8211{}22."],[["http://zotero.org/users/1321783/items/WDCTI3U7"],"6. Singh V, Bala M, Kakran M et al. Comparative assessment of CDS, CLSI disc diffusion and Etest techniques for antimicrobial susceptibility testing of Neisseria gonorrhoeae: a 6-year study. BMJ Open 2012; 2: e000969."],[["http://zotero.org/users/1321783/items/N8PCPSBP"],"12. Reller LB, Weinstein M, Jorgensen JH et al. Antimicrobial susceptibility testing: a review of general principles and contemporary practices. Clin Infect Dis 2009; 49: 1749\\uc0\\u8211{}55."],[["http://zotero.org/users/1321783/items/UK7MBUAU"],"23. Kassteele J van de, Santen-Verheuvel MG van, Koedijk FDH et al. New statistical technique for analyzing MIC-based susceptibility data. Antimicrob Agents Chemother 2012; 56: 1557\\uc0\\u8211{}63."],[["http://zotero.org/users/1321783/items/XNRNTDG7"],"38. Schmitt DM, Connolly KL, Jerse AE et al. Antibacterial activity of resazurin-based compounds against Neisseria gonorrhoeae in vitro and in vivo. Int J Antimicrob Agents 2016; 48: 367\\uc0\\u8211{}72."],[["http://zotero.org/users/1321783/items/IMRIVDFR"],"16. Shapiro MA, Heifetz CL, Sesnie JC. Comparison of microdilution and agar dilution procedures for testing antibiotic susceptibility of Neisseria gonorrhoeae. J Clin Microbiol 1984; 20: 828\\uc0\\u8211{}30."],[["http://zotero.org/users/1321783/items/2K4VDV9U"],"15. Geers TA, Donabedian AM. Comparison of broth microdilution and agar dilution for susceptibility testing of Neisseria gonorrhoeae. Antimicrob Agents Chemother 1989; 33: 233\\uc0\\u8211{}4."],[["http://zotero.org/users/1321783/items/FNRSPIQW"],"5. Liu H, Taylor TH, Pettus K et al. Assessment of Etest as an alternative to agar dilution for antimicrobial susceptibility testing of Neisseria gonorrhoeae. J Clin Microbiol 2014; 52: 1435\\uc0\\u8211{}40."],[["http://zotero.org/users/1321783/items/B9I3K5MX"],"7. Gose S, Kong CJ, Lee Y et al. Comparison of Neisseria gonorrhoeae MICs obtained by Etest and agar dilution for ceftriaxone, cefpodoxime, cefixime and azithromycin. J Microbiol Methods 2013; 95: 379\\uc0\\u8211{}80."],[["http://zotero.org/users/1321783/items/7SRKJ6PI"],"9. Ison CA, Martin IMC, Lowndes CM et al. Comparability of laboratory diagnosis and antimicrobial susceptibility testing of Neisseria gonorrhoeae from reference laboratories in Western Europe. J Antimicrob Chemother 2006; 58: 580\\uc0\\u8211{}6."],[["http://zotero.org/users/1321783/items/ZDQXET76"],"8. Liao C-H, Lai C-C, Hsu M-S et al. Antimicrobial susceptibility of Neisseria gonorrhoeae isolates determined by the agar dilution, disk diffusion and Etest methods: comparison of results using GC agar and chocolate agar. Int J Antimicrob Agents 2010; 35: 457\\uc0\\u8211{}60."],[["http://zotero.org/users/1321783/items/EIWQFKKA"],"14. Takei M, Yamaguchi Y, Fukuda H et al. Cultivation of Neisseria gonorrhoeae in liquid media and determination of its in vitro susceptibilities to quinolones. J Clin Microbiol 2005; 43: 4321\\uc0\\u8211{}7."],[["http://zotero.org/users/1321783/items/66SSQ7IM"],"19. Chan YA, Hackett KT, Dillard JP. The lytic transglycosylases of Neisseria gonorrhoeae. Microb Drug Resist 2012; 18: 271\\uc0\\u8211{}9."],[["http://zotero.org/users/1321783/items/8ISPR7J8"],"17. Dillard JP, Seifert HS. A peptidoglycan hydrolase similar to bacteriophage endolysins acts as an autolysin in Neisseria gonorrhoeae. Mol Microbiol 1997; 25: 893\\uc0\\u8211{}901."],[["http://zotero.org/users/1321783/items/9GN6SJB6"],"18. Elmros T, Burman LG, Bloom GD. Autolysis of Neisseria gonorrhoeae. J Bacteriol 1976; 126: 969\\uc0\\u8211{}76."],[["http://zotero.org/users/1321783/items/4NDETHNA"],"28. Sampah MES, Shen L, Jilek BL et al. Dose\\uc0\\u8211{}response curve slope is a missing dimension in the analysis of HIV-1 drug resistance. Proc Natl Acad Sci U S A 2011; 108: 7613\\uc0\\u8211{}8."],[["http://zotero.org/users/1321783/items/V6H7Z6BI"],"26. Davis JA, Gift JS, Zhao QJ. Introduction to benchmark dose methods and U.S. EPA\\uc0\\u8217{}s benchmark dose software (BMDS) version 2.1.1. Toxicol Appl Pharmacol 2011; 254: 181\\uc0\\u8211{}91."],[["http://zotero.org/users/1321783/items/6CWPS2GJ"],"27. Filipsson AF, Sand S, Nilsson J et al. The benchmark dose method-review of available models, and recommendations for application in health risk assessment. Crit Rev Toxicol 2003; 33: 505\\uc0\\u8211{}42."],[["http://zotero.org/users/1321783/items/8S5URJIZ"],"24. Slob W. Benchmark dose and the three Rs. Part I. Getting more information from the same number of animals. Crit Rev Toxicol 2014; 44: 557\\uc0\\u8211{}67."],[["http://zotero.org/users/1321783/items/UERB9STT"],"25. Slob W. Benchmark dose and the three Rs. Part II. Consequences for study design and animal use. Crit Rev Toxicol 2014; 44: 568\\uc0\\u8211{}80."],[["http://zotero.org/users/1321783/items/9NI37BFB"],"20. Wade JJ, Graver MA. A fully defined, clear and protein-free liquid medium permitting dense growth of Neisseria gonorrhoeae from very low inocula. FEMS Microbiol Lett 2007; 273: 35\\uc0\\u8211{}7."],[["http://zotero.org/users/1321783/items/BUD9GUES"],"44. EUCAST. The European Committee on Antimicrobial Susceptibility Testing. Breakpoint tables for interpretation of MICs and zone diameters. 2016."],[["http://zotero.org/users/1321783/items/PKQZ8HFH"],"46. Parikh R, Mathai A, Parikh S et al. Understanding and using sensitivity, specificity and predictive values. Indian J Ophthalmol 2008; 56: 45\\uc0\\u8211{}50."],[["http://zotero.org/users/1321783/items/ENHK2Q5F"],"31. Yu G, Baeder DY, Regoes RR et al. Combination Effects of Antimicrobial Peptides. Antimicrob Agents Chemother 2016; 60: 1717\\uc0\\u8211{}24."],[["http://zotero.org/users/1321783/items/6NZ4S7DR"],"2. Newman L, Rowley J, Hoorn SV, et al. global estimates of the prevalence and incidence of four curable sexually transmitted infections in 2012 based on systematic review and global reporting. PLOS ONE 2015; 10: e0143304."],[["http://zotero.org/users/1321783/items/8QXPJKB3"],"3. Unemo M, Shafer WM. Antimicrobial resistance in Neisseria gonorrhoeae in the 21st century: Past, Evolution, and Future. Clin Microbiol Rev 2014; 27: 587\\uc0\\u8211{}613."],[["http://zotero.org/users/1321783/items/AUUNRKEC"],"39. Elshikh M, Ahmed S, Funston S, et al. Resazurin-based 96-well plate microdilution method for the determination of minimum inhibitory concentration of biosurfactants. Biotechnol Lett 2016; 38: 1015\\uc0\\u8211{}9."],[["http://zotero.org/users/1321783/items/FXEN3SWW"],"45. CLSI, Wayne, PA, USA. Clinical and Laboratory Standards Institute. Development of In Vitro Susceptibility Testing Criteria and Quality Control Parameters, 2nd edn. Approved Guideline M23-A2. 2001. Available at: http://shop.clsi.org/site/Sample_pdf/M23A3_sample.pdf. Accessed December 7, 2016."],[["http://zotero.org/users/1321783/items/F6CU9UAH"],"49. Kocaoglu O, Tsui H-CT, Winkler ME et al. Profiling of \\uc0\\u946{}-Lactam selectivity for penicillin-binding proteins in Streptococcus pneumoniae D39. Antimicrob Agents Chemother 2015; 59: 3548\\uc0\\u8211{}55."],[["http://zotero.org/users/1321783/items/ACBEN33N"],"48. Unemo M, Golparian D, Nicholas R et al. High-level Cefixime- and Ceftriaxone-resistant Neisseria gonorrhoeae in France: Novel penA mosaic allele in a successful international clone causes treatment failure. Antimicrob Agents Chemother 2012; 56: 1273\\uc0\\u8211{}80."],[["http://zotero.org/users/1321783/items/KJVF8MJT"],"42. Ritz C, Baty F, Streibig J et al. Dose-Response analysis using R. PLOS ONE 2015; 10: e0146021."],[["http://zotero.org/users/1321783/items/9TRIFWCW"],"43. Renaud Gaujoux, Cathal Seoighe (2010). A flexible R package for nonnegative matrix factorization. BMC Bioinformatics 2010, 11:367."],[["http://zotero.org/users/1321783/items/SF6WTN2N"],"36. Lim KT, Zahari Z, Amanah A, et al. Development of resazurin-based assay in 384-well format for high throughput whole cell screening of Trypanosoma brucei rhodesiense strain STIB 900 for the identification of potential anti-trypanosomal agents. Exp Parasitol 2016; 162: 49\\uc0\\u8211{}56."]]} CSL_BIBLIOGRAPHY </w:instrText>
      </w:r>
      <w:r w:rsidRPr="00CA7C82">
        <w:fldChar w:fldCharType="separate"/>
      </w:r>
      <w:ins w:id="411" w:author="sunny" w:date="2017-01-04T19:24:00Z">
        <w:r w:rsidR="00610E07" w:rsidRPr="00610E07">
          <w:rPr>
            <w:rFonts w:ascii="Times New Roman" w:hAnsi="Times New Roman" w:cs="Times New Roman"/>
            <w:sz w:val="24"/>
            <w:szCs w:val="24"/>
          </w:rPr>
          <w:t xml:space="preserve">1. WHO. Global action plan to control the spread and impact of antimicrobial resistance in Neisseria </w:t>
        </w:r>
        <w:proofErr w:type="spellStart"/>
        <w:r w:rsidR="00610E07" w:rsidRPr="00610E07">
          <w:rPr>
            <w:rFonts w:ascii="Times New Roman" w:hAnsi="Times New Roman" w:cs="Times New Roman"/>
            <w:sz w:val="24"/>
            <w:szCs w:val="24"/>
          </w:rPr>
          <w:t>gonorrhoeae</w:t>
        </w:r>
        <w:proofErr w:type="spellEnd"/>
        <w:r w:rsidR="00610E07" w:rsidRPr="00610E07">
          <w:rPr>
            <w:rFonts w:ascii="Times New Roman" w:hAnsi="Times New Roman" w:cs="Times New Roman"/>
            <w:sz w:val="24"/>
            <w:szCs w:val="24"/>
          </w:rPr>
          <w:t>. 2012. Available at: http://apps.who.int/iris/bitstream/10665/44863/1/9789241503501_eng.pdf. Accessed December 6, 2016.</w:t>
        </w:r>
      </w:ins>
    </w:p>
    <w:p w14:paraId="5DE770D8" w14:textId="77777777" w:rsidR="00610E07" w:rsidRPr="00610E07" w:rsidRDefault="00610E07" w:rsidP="00610E07">
      <w:pPr>
        <w:pStyle w:val="Bibliography"/>
        <w:rPr>
          <w:ins w:id="412" w:author="sunny" w:date="2017-01-04T19:24:00Z"/>
          <w:rFonts w:ascii="Times New Roman" w:hAnsi="Times New Roman" w:cs="Times New Roman"/>
          <w:sz w:val="24"/>
          <w:szCs w:val="24"/>
          <w:rPrChange w:id="413" w:author="sunny" w:date="2017-01-04T19:24:00Z">
            <w:rPr>
              <w:ins w:id="414" w:author="sunny" w:date="2017-01-04T19:24:00Z"/>
              <w:rFonts w:ascii="Times New Roman" w:hAnsi="Times New Roman" w:cs="Times New Roman"/>
              <w:sz w:val="24"/>
              <w:szCs w:val="24"/>
            </w:rPr>
          </w:rPrChange>
        </w:rPr>
        <w:pPrChange w:id="415" w:author="sunny" w:date="2017-01-04T19:24:00Z">
          <w:pPr>
            <w:widowControl w:val="0"/>
            <w:autoSpaceDE w:val="0"/>
            <w:autoSpaceDN w:val="0"/>
            <w:adjustRightInd w:val="0"/>
            <w:spacing w:after="0" w:line="240" w:lineRule="auto"/>
          </w:pPr>
        </w:pPrChange>
      </w:pPr>
      <w:ins w:id="416" w:author="sunny" w:date="2017-01-04T19:24:00Z">
        <w:r w:rsidRPr="00610E07">
          <w:rPr>
            <w:rFonts w:ascii="Times New Roman" w:hAnsi="Times New Roman" w:cs="Times New Roman"/>
            <w:sz w:val="24"/>
            <w:szCs w:val="24"/>
            <w:rPrChange w:id="417" w:author="sunny" w:date="2017-01-04T19:24:00Z">
              <w:rPr>
                <w:rFonts w:ascii="Times New Roman" w:hAnsi="Times New Roman" w:cs="Times New Roman"/>
                <w:sz w:val="24"/>
                <w:szCs w:val="24"/>
              </w:rPr>
            </w:rPrChange>
          </w:rPr>
          <w:t>2. Newman L, Rowley J, Hoorn SV, et al. global estimates of the prevalence and incidence of four curable sexually transmitted infections in 2012 based on systematic review and global reporting. PLOS ONE 2015; 10: e0143304.</w:t>
        </w:r>
      </w:ins>
    </w:p>
    <w:p w14:paraId="12E0F8CC" w14:textId="77777777" w:rsidR="00610E07" w:rsidRPr="00610E07" w:rsidRDefault="00610E07" w:rsidP="00610E07">
      <w:pPr>
        <w:pStyle w:val="Bibliography"/>
        <w:rPr>
          <w:ins w:id="418" w:author="sunny" w:date="2017-01-04T19:24:00Z"/>
          <w:rFonts w:ascii="Times New Roman" w:hAnsi="Times New Roman" w:cs="Times New Roman"/>
          <w:sz w:val="24"/>
          <w:szCs w:val="24"/>
          <w:rPrChange w:id="419" w:author="sunny" w:date="2017-01-04T19:24:00Z">
            <w:rPr>
              <w:ins w:id="420" w:author="sunny" w:date="2017-01-04T19:24:00Z"/>
              <w:rFonts w:ascii="Times New Roman" w:hAnsi="Times New Roman" w:cs="Times New Roman"/>
              <w:sz w:val="24"/>
              <w:szCs w:val="24"/>
            </w:rPr>
          </w:rPrChange>
        </w:rPr>
        <w:pPrChange w:id="421" w:author="sunny" w:date="2017-01-04T19:24:00Z">
          <w:pPr>
            <w:widowControl w:val="0"/>
            <w:autoSpaceDE w:val="0"/>
            <w:autoSpaceDN w:val="0"/>
            <w:adjustRightInd w:val="0"/>
            <w:spacing w:after="0" w:line="240" w:lineRule="auto"/>
          </w:pPr>
        </w:pPrChange>
      </w:pPr>
      <w:ins w:id="422" w:author="sunny" w:date="2017-01-04T19:24:00Z">
        <w:r w:rsidRPr="00610E07">
          <w:rPr>
            <w:rFonts w:ascii="Times New Roman" w:hAnsi="Times New Roman" w:cs="Times New Roman"/>
            <w:sz w:val="24"/>
            <w:szCs w:val="24"/>
            <w:rPrChange w:id="423" w:author="sunny" w:date="2017-01-04T19:24:00Z">
              <w:rPr>
                <w:rFonts w:ascii="Times New Roman" w:hAnsi="Times New Roman" w:cs="Times New Roman"/>
                <w:sz w:val="24"/>
                <w:szCs w:val="24"/>
              </w:rPr>
            </w:rPrChange>
          </w:rPr>
          <w:t xml:space="preserve">3. </w:t>
        </w:r>
        <w:proofErr w:type="spellStart"/>
        <w:r w:rsidRPr="00610E07">
          <w:rPr>
            <w:rFonts w:ascii="Times New Roman" w:hAnsi="Times New Roman" w:cs="Times New Roman"/>
            <w:sz w:val="24"/>
            <w:szCs w:val="24"/>
            <w:rPrChange w:id="424" w:author="sunny" w:date="2017-01-04T19:24:00Z">
              <w:rPr>
                <w:rFonts w:ascii="Times New Roman" w:hAnsi="Times New Roman" w:cs="Times New Roman"/>
                <w:sz w:val="24"/>
                <w:szCs w:val="24"/>
              </w:rPr>
            </w:rPrChange>
          </w:rPr>
          <w:t>Unemo</w:t>
        </w:r>
        <w:proofErr w:type="spellEnd"/>
        <w:r w:rsidRPr="00610E07">
          <w:rPr>
            <w:rFonts w:ascii="Times New Roman" w:hAnsi="Times New Roman" w:cs="Times New Roman"/>
            <w:sz w:val="24"/>
            <w:szCs w:val="24"/>
            <w:rPrChange w:id="425" w:author="sunny" w:date="2017-01-04T19:24:00Z">
              <w:rPr>
                <w:rFonts w:ascii="Times New Roman" w:hAnsi="Times New Roman" w:cs="Times New Roman"/>
                <w:sz w:val="24"/>
                <w:szCs w:val="24"/>
              </w:rPr>
            </w:rPrChange>
          </w:rPr>
          <w:t xml:space="preserve"> M, Shafer WM. Antimicrobial resistance in Neisseria </w:t>
        </w:r>
        <w:proofErr w:type="spellStart"/>
        <w:r w:rsidRPr="00610E07">
          <w:rPr>
            <w:rFonts w:ascii="Times New Roman" w:hAnsi="Times New Roman" w:cs="Times New Roman"/>
            <w:sz w:val="24"/>
            <w:szCs w:val="24"/>
            <w:rPrChange w:id="426"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427" w:author="sunny" w:date="2017-01-04T19:24:00Z">
              <w:rPr>
                <w:rFonts w:ascii="Times New Roman" w:hAnsi="Times New Roman" w:cs="Times New Roman"/>
                <w:sz w:val="24"/>
                <w:szCs w:val="24"/>
              </w:rPr>
            </w:rPrChange>
          </w:rPr>
          <w:t xml:space="preserve"> in the 21st century: Past, Evolution, and Future. </w:t>
        </w:r>
        <w:proofErr w:type="spellStart"/>
        <w:r w:rsidRPr="00610E07">
          <w:rPr>
            <w:rFonts w:ascii="Times New Roman" w:hAnsi="Times New Roman" w:cs="Times New Roman"/>
            <w:sz w:val="24"/>
            <w:szCs w:val="24"/>
            <w:rPrChange w:id="428" w:author="sunny" w:date="2017-01-04T19:24:00Z">
              <w:rPr>
                <w:rFonts w:ascii="Times New Roman" w:hAnsi="Times New Roman" w:cs="Times New Roman"/>
                <w:sz w:val="24"/>
                <w:szCs w:val="24"/>
              </w:rPr>
            </w:rPrChange>
          </w:rPr>
          <w:t>Clin</w:t>
        </w:r>
        <w:proofErr w:type="spellEnd"/>
        <w:r w:rsidRPr="00610E07">
          <w:rPr>
            <w:rFonts w:ascii="Times New Roman" w:hAnsi="Times New Roman" w:cs="Times New Roman"/>
            <w:sz w:val="24"/>
            <w:szCs w:val="24"/>
            <w:rPrChange w:id="429"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430"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431" w:author="sunny" w:date="2017-01-04T19:24:00Z">
              <w:rPr>
                <w:rFonts w:ascii="Times New Roman" w:hAnsi="Times New Roman" w:cs="Times New Roman"/>
                <w:sz w:val="24"/>
                <w:szCs w:val="24"/>
              </w:rPr>
            </w:rPrChange>
          </w:rPr>
          <w:t xml:space="preserve"> Rev 2014; 27: 587–613.</w:t>
        </w:r>
      </w:ins>
    </w:p>
    <w:p w14:paraId="5BB553EB" w14:textId="77777777" w:rsidR="00610E07" w:rsidRPr="00610E07" w:rsidRDefault="00610E07" w:rsidP="00610E07">
      <w:pPr>
        <w:pStyle w:val="Bibliography"/>
        <w:rPr>
          <w:ins w:id="432" w:author="sunny" w:date="2017-01-04T19:24:00Z"/>
          <w:rFonts w:ascii="Times New Roman" w:hAnsi="Times New Roman" w:cs="Times New Roman"/>
          <w:sz w:val="24"/>
          <w:szCs w:val="24"/>
          <w:rPrChange w:id="433" w:author="sunny" w:date="2017-01-04T19:24:00Z">
            <w:rPr>
              <w:ins w:id="434" w:author="sunny" w:date="2017-01-04T19:24:00Z"/>
              <w:rFonts w:ascii="Times New Roman" w:hAnsi="Times New Roman" w:cs="Times New Roman"/>
              <w:sz w:val="24"/>
              <w:szCs w:val="24"/>
            </w:rPr>
          </w:rPrChange>
        </w:rPr>
        <w:pPrChange w:id="435" w:author="sunny" w:date="2017-01-04T19:24:00Z">
          <w:pPr>
            <w:widowControl w:val="0"/>
            <w:autoSpaceDE w:val="0"/>
            <w:autoSpaceDN w:val="0"/>
            <w:adjustRightInd w:val="0"/>
            <w:spacing w:after="0" w:line="240" w:lineRule="auto"/>
          </w:pPr>
        </w:pPrChange>
      </w:pPr>
      <w:ins w:id="436" w:author="sunny" w:date="2017-01-04T19:24:00Z">
        <w:r w:rsidRPr="00610E07">
          <w:rPr>
            <w:rFonts w:ascii="Times New Roman" w:hAnsi="Times New Roman" w:cs="Times New Roman"/>
            <w:sz w:val="24"/>
            <w:szCs w:val="24"/>
            <w:rPrChange w:id="437" w:author="sunny" w:date="2017-01-04T19:24:00Z">
              <w:rPr>
                <w:rFonts w:ascii="Times New Roman" w:hAnsi="Times New Roman" w:cs="Times New Roman"/>
                <w:sz w:val="24"/>
                <w:szCs w:val="24"/>
              </w:rPr>
            </w:rPrChange>
          </w:rPr>
          <w:t xml:space="preserve">4. </w:t>
        </w:r>
        <w:proofErr w:type="spellStart"/>
        <w:r w:rsidRPr="00610E07">
          <w:rPr>
            <w:rFonts w:ascii="Times New Roman" w:hAnsi="Times New Roman" w:cs="Times New Roman"/>
            <w:sz w:val="24"/>
            <w:szCs w:val="24"/>
            <w:rPrChange w:id="438" w:author="sunny" w:date="2017-01-04T19:24:00Z">
              <w:rPr>
                <w:rFonts w:ascii="Times New Roman" w:hAnsi="Times New Roman" w:cs="Times New Roman"/>
                <w:sz w:val="24"/>
                <w:szCs w:val="24"/>
              </w:rPr>
            </w:rPrChange>
          </w:rPr>
          <w:t>Biedenbach</w:t>
        </w:r>
        <w:proofErr w:type="spellEnd"/>
        <w:r w:rsidRPr="00610E07">
          <w:rPr>
            <w:rFonts w:ascii="Times New Roman" w:hAnsi="Times New Roman" w:cs="Times New Roman"/>
            <w:sz w:val="24"/>
            <w:szCs w:val="24"/>
            <w:rPrChange w:id="439" w:author="sunny" w:date="2017-01-04T19:24:00Z">
              <w:rPr>
                <w:rFonts w:ascii="Times New Roman" w:hAnsi="Times New Roman" w:cs="Times New Roman"/>
                <w:sz w:val="24"/>
                <w:szCs w:val="24"/>
              </w:rPr>
            </w:rPrChange>
          </w:rPr>
          <w:t xml:space="preserve"> DJ, Jones RN. Comparative assessment of </w:t>
        </w:r>
        <w:proofErr w:type="spellStart"/>
        <w:r w:rsidRPr="00610E07">
          <w:rPr>
            <w:rFonts w:ascii="Times New Roman" w:hAnsi="Times New Roman" w:cs="Times New Roman"/>
            <w:sz w:val="24"/>
            <w:szCs w:val="24"/>
            <w:rPrChange w:id="440" w:author="sunny" w:date="2017-01-04T19:24:00Z">
              <w:rPr>
                <w:rFonts w:ascii="Times New Roman" w:hAnsi="Times New Roman" w:cs="Times New Roman"/>
                <w:sz w:val="24"/>
                <w:szCs w:val="24"/>
              </w:rPr>
            </w:rPrChange>
          </w:rPr>
          <w:t>Etest</w:t>
        </w:r>
        <w:proofErr w:type="spellEnd"/>
        <w:r w:rsidRPr="00610E07">
          <w:rPr>
            <w:rFonts w:ascii="Times New Roman" w:hAnsi="Times New Roman" w:cs="Times New Roman"/>
            <w:sz w:val="24"/>
            <w:szCs w:val="24"/>
            <w:rPrChange w:id="441" w:author="sunny" w:date="2017-01-04T19:24:00Z">
              <w:rPr>
                <w:rFonts w:ascii="Times New Roman" w:hAnsi="Times New Roman" w:cs="Times New Roman"/>
                <w:sz w:val="24"/>
                <w:szCs w:val="24"/>
              </w:rPr>
            </w:rPrChange>
          </w:rPr>
          <w:t xml:space="preserve"> for testing susceptibilities of Neisseria </w:t>
        </w:r>
        <w:proofErr w:type="spellStart"/>
        <w:r w:rsidRPr="00610E07">
          <w:rPr>
            <w:rFonts w:ascii="Times New Roman" w:hAnsi="Times New Roman" w:cs="Times New Roman"/>
            <w:sz w:val="24"/>
            <w:szCs w:val="24"/>
            <w:rPrChange w:id="442"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443" w:author="sunny" w:date="2017-01-04T19:24:00Z">
              <w:rPr>
                <w:rFonts w:ascii="Times New Roman" w:hAnsi="Times New Roman" w:cs="Times New Roman"/>
                <w:sz w:val="24"/>
                <w:szCs w:val="24"/>
              </w:rPr>
            </w:rPrChange>
          </w:rPr>
          <w:t xml:space="preserve"> to penicillin, tetracycline, ceftriaxone, </w:t>
        </w:r>
        <w:proofErr w:type="spellStart"/>
        <w:r w:rsidRPr="00610E07">
          <w:rPr>
            <w:rFonts w:ascii="Times New Roman" w:hAnsi="Times New Roman" w:cs="Times New Roman"/>
            <w:sz w:val="24"/>
            <w:szCs w:val="24"/>
            <w:rPrChange w:id="444" w:author="sunny" w:date="2017-01-04T19:24:00Z">
              <w:rPr>
                <w:rFonts w:ascii="Times New Roman" w:hAnsi="Times New Roman" w:cs="Times New Roman"/>
                <w:sz w:val="24"/>
                <w:szCs w:val="24"/>
              </w:rPr>
            </w:rPrChange>
          </w:rPr>
          <w:t>cefotaxime</w:t>
        </w:r>
        <w:proofErr w:type="spellEnd"/>
        <w:r w:rsidRPr="00610E07">
          <w:rPr>
            <w:rFonts w:ascii="Times New Roman" w:hAnsi="Times New Roman" w:cs="Times New Roman"/>
            <w:sz w:val="24"/>
            <w:szCs w:val="24"/>
            <w:rPrChange w:id="445" w:author="sunny" w:date="2017-01-04T19:24:00Z">
              <w:rPr>
                <w:rFonts w:ascii="Times New Roman" w:hAnsi="Times New Roman" w:cs="Times New Roman"/>
                <w:sz w:val="24"/>
                <w:szCs w:val="24"/>
              </w:rPr>
            </w:rPrChange>
          </w:rPr>
          <w:t xml:space="preserve">, and ciprofloxacin: investigation using 510(k) review criteria, recommended by the Food and Drug Administration. </w:t>
        </w:r>
        <w:r w:rsidRPr="00610E07">
          <w:rPr>
            <w:rFonts w:ascii="Times New Roman" w:hAnsi="Times New Roman" w:cs="Times New Roman"/>
            <w:i/>
            <w:iCs/>
            <w:sz w:val="24"/>
            <w:szCs w:val="24"/>
            <w:rPrChange w:id="446" w:author="sunny" w:date="2017-01-04T19:24:00Z">
              <w:rPr>
                <w:rFonts w:ascii="Times New Roman" w:hAnsi="Times New Roman" w:cs="Times New Roman"/>
                <w:i/>
                <w:iCs/>
                <w:sz w:val="24"/>
                <w:szCs w:val="24"/>
              </w:rPr>
            </w:rPrChange>
          </w:rPr>
          <w:t xml:space="preserve">J </w:t>
        </w:r>
        <w:proofErr w:type="spellStart"/>
        <w:r w:rsidRPr="00610E07">
          <w:rPr>
            <w:rFonts w:ascii="Times New Roman" w:hAnsi="Times New Roman" w:cs="Times New Roman"/>
            <w:i/>
            <w:iCs/>
            <w:sz w:val="24"/>
            <w:szCs w:val="24"/>
            <w:rPrChange w:id="447" w:author="sunny" w:date="2017-01-04T19:24:00Z">
              <w:rPr>
                <w:rFonts w:ascii="Times New Roman" w:hAnsi="Times New Roman" w:cs="Times New Roman"/>
                <w:i/>
                <w:iCs/>
                <w:sz w:val="24"/>
                <w:szCs w:val="24"/>
              </w:rPr>
            </w:rPrChange>
          </w:rPr>
          <w:t>Clin</w:t>
        </w:r>
        <w:proofErr w:type="spellEnd"/>
        <w:r w:rsidRPr="00610E07">
          <w:rPr>
            <w:rFonts w:ascii="Times New Roman" w:hAnsi="Times New Roman" w:cs="Times New Roman"/>
            <w:i/>
            <w:iCs/>
            <w:sz w:val="24"/>
            <w:szCs w:val="24"/>
            <w:rPrChange w:id="448" w:author="sunny" w:date="2017-01-04T19:24:00Z">
              <w:rPr>
                <w:rFonts w:ascii="Times New Roman" w:hAnsi="Times New Roman" w:cs="Times New Roman"/>
                <w:i/>
                <w:iCs/>
                <w:sz w:val="24"/>
                <w:szCs w:val="24"/>
              </w:rPr>
            </w:rPrChange>
          </w:rPr>
          <w:t xml:space="preserve"> </w:t>
        </w:r>
        <w:proofErr w:type="spellStart"/>
        <w:r w:rsidRPr="00610E07">
          <w:rPr>
            <w:rFonts w:ascii="Times New Roman" w:hAnsi="Times New Roman" w:cs="Times New Roman"/>
            <w:i/>
            <w:iCs/>
            <w:sz w:val="24"/>
            <w:szCs w:val="24"/>
            <w:rPrChange w:id="449" w:author="sunny" w:date="2017-01-04T19:24:00Z">
              <w:rPr>
                <w:rFonts w:ascii="Times New Roman" w:hAnsi="Times New Roman" w:cs="Times New Roman"/>
                <w:i/>
                <w:iCs/>
                <w:sz w:val="24"/>
                <w:szCs w:val="24"/>
              </w:rPr>
            </w:rPrChange>
          </w:rPr>
          <w:t>Microbiol</w:t>
        </w:r>
        <w:proofErr w:type="spellEnd"/>
        <w:r w:rsidRPr="00610E07">
          <w:rPr>
            <w:rFonts w:ascii="Times New Roman" w:hAnsi="Times New Roman" w:cs="Times New Roman"/>
            <w:sz w:val="24"/>
            <w:szCs w:val="24"/>
            <w:rPrChange w:id="450" w:author="sunny" w:date="2017-01-04T19:24:00Z">
              <w:rPr>
                <w:rFonts w:ascii="Times New Roman" w:hAnsi="Times New Roman" w:cs="Times New Roman"/>
                <w:sz w:val="24"/>
                <w:szCs w:val="24"/>
              </w:rPr>
            </w:rPrChange>
          </w:rPr>
          <w:t xml:space="preserve"> 1996; </w:t>
        </w:r>
        <w:r w:rsidRPr="00610E07">
          <w:rPr>
            <w:rFonts w:ascii="Times New Roman" w:hAnsi="Times New Roman" w:cs="Times New Roman"/>
            <w:b/>
            <w:bCs/>
            <w:sz w:val="24"/>
            <w:szCs w:val="24"/>
            <w:rPrChange w:id="451" w:author="sunny" w:date="2017-01-04T19:24:00Z">
              <w:rPr>
                <w:rFonts w:ascii="Times New Roman" w:hAnsi="Times New Roman" w:cs="Times New Roman"/>
                <w:b/>
                <w:bCs/>
                <w:sz w:val="24"/>
                <w:szCs w:val="24"/>
              </w:rPr>
            </w:rPrChange>
          </w:rPr>
          <w:t>34</w:t>
        </w:r>
        <w:r w:rsidRPr="00610E07">
          <w:rPr>
            <w:rFonts w:ascii="Times New Roman" w:hAnsi="Times New Roman" w:cs="Times New Roman"/>
            <w:sz w:val="24"/>
            <w:szCs w:val="24"/>
            <w:rPrChange w:id="452" w:author="sunny" w:date="2017-01-04T19:24:00Z">
              <w:rPr>
                <w:rFonts w:ascii="Times New Roman" w:hAnsi="Times New Roman" w:cs="Times New Roman"/>
                <w:sz w:val="24"/>
                <w:szCs w:val="24"/>
              </w:rPr>
            </w:rPrChange>
          </w:rPr>
          <w:t>: 3214–7.</w:t>
        </w:r>
      </w:ins>
    </w:p>
    <w:p w14:paraId="566145D9" w14:textId="77777777" w:rsidR="00610E07" w:rsidRPr="00610E07" w:rsidRDefault="00610E07" w:rsidP="00610E07">
      <w:pPr>
        <w:pStyle w:val="Bibliography"/>
        <w:rPr>
          <w:ins w:id="453" w:author="sunny" w:date="2017-01-04T19:24:00Z"/>
          <w:rFonts w:ascii="Times New Roman" w:hAnsi="Times New Roman" w:cs="Times New Roman"/>
          <w:sz w:val="24"/>
          <w:szCs w:val="24"/>
          <w:rPrChange w:id="454" w:author="sunny" w:date="2017-01-04T19:24:00Z">
            <w:rPr>
              <w:ins w:id="455" w:author="sunny" w:date="2017-01-04T19:24:00Z"/>
              <w:rFonts w:ascii="Times New Roman" w:hAnsi="Times New Roman" w:cs="Times New Roman"/>
              <w:sz w:val="24"/>
              <w:szCs w:val="24"/>
            </w:rPr>
          </w:rPrChange>
        </w:rPr>
        <w:pPrChange w:id="456" w:author="sunny" w:date="2017-01-04T19:24:00Z">
          <w:pPr>
            <w:widowControl w:val="0"/>
            <w:autoSpaceDE w:val="0"/>
            <w:autoSpaceDN w:val="0"/>
            <w:adjustRightInd w:val="0"/>
            <w:spacing w:after="0" w:line="240" w:lineRule="auto"/>
          </w:pPr>
        </w:pPrChange>
      </w:pPr>
      <w:ins w:id="457" w:author="sunny" w:date="2017-01-04T19:24:00Z">
        <w:r w:rsidRPr="00610E07">
          <w:rPr>
            <w:rFonts w:ascii="Times New Roman" w:hAnsi="Times New Roman" w:cs="Times New Roman"/>
            <w:sz w:val="24"/>
            <w:szCs w:val="24"/>
            <w:rPrChange w:id="458" w:author="sunny" w:date="2017-01-04T19:24:00Z">
              <w:rPr>
                <w:rFonts w:ascii="Times New Roman" w:hAnsi="Times New Roman" w:cs="Times New Roman"/>
                <w:sz w:val="24"/>
                <w:szCs w:val="24"/>
              </w:rPr>
            </w:rPrChange>
          </w:rPr>
          <w:lastRenderedPageBreak/>
          <w:t xml:space="preserve">5. Liu H, Taylor TH, </w:t>
        </w:r>
        <w:proofErr w:type="spellStart"/>
        <w:r w:rsidRPr="00610E07">
          <w:rPr>
            <w:rFonts w:ascii="Times New Roman" w:hAnsi="Times New Roman" w:cs="Times New Roman"/>
            <w:sz w:val="24"/>
            <w:szCs w:val="24"/>
            <w:rPrChange w:id="459" w:author="sunny" w:date="2017-01-04T19:24:00Z">
              <w:rPr>
                <w:rFonts w:ascii="Times New Roman" w:hAnsi="Times New Roman" w:cs="Times New Roman"/>
                <w:sz w:val="24"/>
                <w:szCs w:val="24"/>
              </w:rPr>
            </w:rPrChange>
          </w:rPr>
          <w:t>Pettus</w:t>
        </w:r>
        <w:proofErr w:type="spellEnd"/>
        <w:r w:rsidRPr="00610E07">
          <w:rPr>
            <w:rFonts w:ascii="Times New Roman" w:hAnsi="Times New Roman" w:cs="Times New Roman"/>
            <w:sz w:val="24"/>
            <w:szCs w:val="24"/>
            <w:rPrChange w:id="460" w:author="sunny" w:date="2017-01-04T19:24:00Z">
              <w:rPr>
                <w:rFonts w:ascii="Times New Roman" w:hAnsi="Times New Roman" w:cs="Times New Roman"/>
                <w:sz w:val="24"/>
                <w:szCs w:val="24"/>
              </w:rPr>
            </w:rPrChange>
          </w:rPr>
          <w:t xml:space="preserve"> K et al. Assessment of </w:t>
        </w:r>
        <w:proofErr w:type="spellStart"/>
        <w:r w:rsidRPr="00610E07">
          <w:rPr>
            <w:rFonts w:ascii="Times New Roman" w:hAnsi="Times New Roman" w:cs="Times New Roman"/>
            <w:sz w:val="24"/>
            <w:szCs w:val="24"/>
            <w:rPrChange w:id="461" w:author="sunny" w:date="2017-01-04T19:24:00Z">
              <w:rPr>
                <w:rFonts w:ascii="Times New Roman" w:hAnsi="Times New Roman" w:cs="Times New Roman"/>
                <w:sz w:val="24"/>
                <w:szCs w:val="24"/>
              </w:rPr>
            </w:rPrChange>
          </w:rPr>
          <w:t>Etest</w:t>
        </w:r>
        <w:proofErr w:type="spellEnd"/>
        <w:r w:rsidRPr="00610E07">
          <w:rPr>
            <w:rFonts w:ascii="Times New Roman" w:hAnsi="Times New Roman" w:cs="Times New Roman"/>
            <w:sz w:val="24"/>
            <w:szCs w:val="24"/>
            <w:rPrChange w:id="462" w:author="sunny" w:date="2017-01-04T19:24:00Z">
              <w:rPr>
                <w:rFonts w:ascii="Times New Roman" w:hAnsi="Times New Roman" w:cs="Times New Roman"/>
                <w:sz w:val="24"/>
                <w:szCs w:val="24"/>
              </w:rPr>
            </w:rPrChange>
          </w:rPr>
          <w:t xml:space="preserve"> as an alternative to agar dilution for antimicrobial susceptibility testing of Neisseria </w:t>
        </w:r>
        <w:proofErr w:type="spellStart"/>
        <w:r w:rsidRPr="00610E07">
          <w:rPr>
            <w:rFonts w:ascii="Times New Roman" w:hAnsi="Times New Roman" w:cs="Times New Roman"/>
            <w:sz w:val="24"/>
            <w:szCs w:val="24"/>
            <w:rPrChange w:id="463"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464" w:author="sunny" w:date="2017-01-04T19:24:00Z">
              <w:rPr>
                <w:rFonts w:ascii="Times New Roman" w:hAnsi="Times New Roman" w:cs="Times New Roman"/>
                <w:sz w:val="24"/>
                <w:szCs w:val="24"/>
              </w:rPr>
            </w:rPrChange>
          </w:rPr>
          <w:t xml:space="preserve">. J </w:t>
        </w:r>
        <w:proofErr w:type="spellStart"/>
        <w:r w:rsidRPr="00610E07">
          <w:rPr>
            <w:rFonts w:ascii="Times New Roman" w:hAnsi="Times New Roman" w:cs="Times New Roman"/>
            <w:sz w:val="24"/>
            <w:szCs w:val="24"/>
            <w:rPrChange w:id="465" w:author="sunny" w:date="2017-01-04T19:24:00Z">
              <w:rPr>
                <w:rFonts w:ascii="Times New Roman" w:hAnsi="Times New Roman" w:cs="Times New Roman"/>
                <w:sz w:val="24"/>
                <w:szCs w:val="24"/>
              </w:rPr>
            </w:rPrChange>
          </w:rPr>
          <w:t>Clin</w:t>
        </w:r>
        <w:proofErr w:type="spellEnd"/>
        <w:r w:rsidRPr="00610E07">
          <w:rPr>
            <w:rFonts w:ascii="Times New Roman" w:hAnsi="Times New Roman" w:cs="Times New Roman"/>
            <w:sz w:val="24"/>
            <w:szCs w:val="24"/>
            <w:rPrChange w:id="466"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467"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468" w:author="sunny" w:date="2017-01-04T19:24:00Z">
              <w:rPr>
                <w:rFonts w:ascii="Times New Roman" w:hAnsi="Times New Roman" w:cs="Times New Roman"/>
                <w:sz w:val="24"/>
                <w:szCs w:val="24"/>
              </w:rPr>
            </w:rPrChange>
          </w:rPr>
          <w:t xml:space="preserve"> 2014; 52: 1435–40.</w:t>
        </w:r>
      </w:ins>
    </w:p>
    <w:p w14:paraId="6CC169C0" w14:textId="77777777" w:rsidR="00610E07" w:rsidRPr="00610E07" w:rsidRDefault="00610E07" w:rsidP="00610E07">
      <w:pPr>
        <w:pStyle w:val="Bibliography"/>
        <w:rPr>
          <w:ins w:id="469" w:author="sunny" w:date="2017-01-04T19:24:00Z"/>
          <w:rFonts w:ascii="Times New Roman" w:hAnsi="Times New Roman" w:cs="Times New Roman"/>
          <w:sz w:val="24"/>
          <w:szCs w:val="24"/>
          <w:rPrChange w:id="470" w:author="sunny" w:date="2017-01-04T19:24:00Z">
            <w:rPr>
              <w:ins w:id="471" w:author="sunny" w:date="2017-01-04T19:24:00Z"/>
              <w:rFonts w:ascii="Times New Roman" w:hAnsi="Times New Roman" w:cs="Times New Roman"/>
              <w:sz w:val="24"/>
              <w:szCs w:val="24"/>
            </w:rPr>
          </w:rPrChange>
        </w:rPr>
        <w:pPrChange w:id="472" w:author="sunny" w:date="2017-01-04T19:24:00Z">
          <w:pPr>
            <w:widowControl w:val="0"/>
            <w:autoSpaceDE w:val="0"/>
            <w:autoSpaceDN w:val="0"/>
            <w:adjustRightInd w:val="0"/>
            <w:spacing w:after="0" w:line="240" w:lineRule="auto"/>
          </w:pPr>
        </w:pPrChange>
      </w:pPr>
      <w:ins w:id="473" w:author="sunny" w:date="2017-01-04T19:24:00Z">
        <w:r w:rsidRPr="00610E07">
          <w:rPr>
            <w:rFonts w:ascii="Times New Roman" w:hAnsi="Times New Roman" w:cs="Times New Roman"/>
            <w:sz w:val="24"/>
            <w:szCs w:val="24"/>
            <w:rPrChange w:id="474" w:author="sunny" w:date="2017-01-04T19:24:00Z">
              <w:rPr>
                <w:rFonts w:ascii="Times New Roman" w:hAnsi="Times New Roman" w:cs="Times New Roman"/>
                <w:sz w:val="24"/>
                <w:szCs w:val="24"/>
              </w:rPr>
            </w:rPrChange>
          </w:rPr>
          <w:t xml:space="preserve">6. Singh V, </w:t>
        </w:r>
        <w:proofErr w:type="spellStart"/>
        <w:r w:rsidRPr="00610E07">
          <w:rPr>
            <w:rFonts w:ascii="Times New Roman" w:hAnsi="Times New Roman" w:cs="Times New Roman"/>
            <w:sz w:val="24"/>
            <w:szCs w:val="24"/>
            <w:rPrChange w:id="475" w:author="sunny" w:date="2017-01-04T19:24:00Z">
              <w:rPr>
                <w:rFonts w:ascii="Times New Roman" w:hAnsi="Times New Roman" w:cs="Times New Roman"/>
                <w:sz w:val="24"/>
                <w:szCs w:val="24"/>
              </w:rPr>
            </w:rPrChange>
          </w:rPr>
          <w:t>Bala</w:t>
        </w:r>
        <w:proofErr w:type="spellEnd"/>
        <w:r w:rsidRPr="00610E07">
          <w:rPr>
            <w:rFonts w:ascii="Times New Roman" w:hAnsi="Times New Roman" w:cs="Times New Roman"/>
            <w:sz w:val="24"/>
            <w:szCs w:val="24"/>
            <w:rPrChange w:id="476" w:author="sunny" w:date="2017-01-04T19:24:00Z">
              <w:rPr>
                <w:rFonts w:ascii="Times New Roman" w:hAnsi="Times New Roman" w:cs="Times New Roman"/>
                <w:sz w:val="24"/>
                <w:szCs w:val="24"/>
              </w:rPr>
            </w:rPrChange>
          </w:rPr>
          <w:t xml:space="preserve"> M, </w:t>
        </w:r>
        <w:proofErr w:type="spellStart"/>
        <w:r w:rsidRPr="00610E07">
          <w:rPr>
            <w:rFonts w:ascii="Times New Roman" w:hAnsi="Times New Roman" w:cs="Times New Roman"/>
            <w:sz w:val="24"/>
            <w:szCs w:val="24"/>
            <w:rPrChange w:id="477" w:author="sunny" w:date="2017-01-04T19:24:00Z">
              <w:rPr>
                <w:rFonts w:ascii="Times New Roman" w:hAnsi="Times New Roman" w:cs="Times New Roman"/>
                <w:sz w:val="24"/>
                <w:szCs w:val="24"/>
              </w:rPr>
            </w:rPrChange>
          </w:rPr>
          <w:t>Kakran</w:t>
        </w:r>
        <w:proofErr w:type="spellEnd"/>
        <w:r w:rsidRPr="00610E07">
          <w:rPr>
            <w:rFonts w:ascii="Times New Roman" w:hAnsi="Times New Roman" w:cs="Times New Roman"/>
            <w:sz w:val="24"/>
            <w:szCs w:val="24"/>
            <w:rPrChange w:id="478" w:author="sunny" w:date="2017-01-04T19:24:00Z">
              <w:rPr>
                <w:rFonts w:ascii="Times New Roman" w:hAnsi="Times New Roman" w:cs="Times New Roman"/>
                <w:sz w:val="24"/>
                <w:szCs w:val="24"/>
              </w:rPr>
            </w:rPrChange>
          </w:rPr>
          <w:t xml:space="preserve"> M et al. Comparative assessment of CDS, CLSI disc diffusion and </w:t>
        </w:r>
        <w:proofErr w:type="spellStart"/>
        <w:r w:rsidRPr="00610E07">
          <w:rPr>
            <w:rFonts w:ascii="Times New Roman" w:hAnsi="Times New Roman" w:cs="Times New Roman"/>
            <w:sz w:val="24"/>
            <w:szCs w:val="24"/>
            <w:rPrChange w:id="479" w:author="sunny" w:date="2017-01-04T19:24:00Z">
              <w:rPr>
                <w:rFonts w:ascii="Times New Roman" w:hAnsi="Times New Roman" w:cs="Times New Roman"/>
                <w:sz w:val="24"/>
                <w:szCs w:val="24"/>
              </w:rPr>
            </w:rPrChange>
          </w:rPr>
          <w:t>Etest</w:t>
        </w:r>
        <w:proofErr w:type="spellEnd"/>
        <w:r w:rsidRPr="00610E07">
          <w:rPr>
            <w:rFonts w:ascii="Times New Roman" w:hAnsi="Times New Roman" w:cs="Times New Roman"/>
            <w:sz w:val="24"/>
            <w:szCs w:val="24"/>
            <w:rPrChange w:id="480" w:author="sunny" w:date="2017-01-04T19:24:00Z">
              <w:rPr>
                <w:rFonts w:ascii="Times New Roman" w:hAnsi="Times New Roman" w:cs="Times New Roman"/>
                <w:sz w:val="24"/>
                <w:szCs w:val="24"/>
              </w:rPr>
            </w:rPrChange>
          </w:rPr>
          <w:t xml:space="preserve"> techniques for antimicrobial susceptibility testing of Neisseria </w:t>
        </w:r>
        <w:proofErr w:type="spellStart"/>
        <w:r w:rsidRPr="00610E07">
          <w:rPr>
            <w:rFonts w:ascii="Times New Roman" w:hAnsi="Times New Roman" w:cs="Times New Roman"/>
            <w:sz w:val="24"/>
            <w:szCs w:val="24"/>
            <w:rPrChange w:id="481"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482" w:author="sunny" w:date="2017-01-04T19:24:00Z">
              <w:rPr>
                <w:rFonts w:ascii="Times New Roman" w:hAnsi="Times New Roman" w:cs="Times New Roman"/>
                <w:sz w:val="24"/>
                <w:szCs w:val="24"/>
              </w:rPr>
            </w:rPrChange>
          </w:rPr>
          <w:t>: a 6-year study. BMJ Open 2012; 2: e000969.</w:t>
        </w:r>
      </w:ins>
    </w:p>
    <w:p w14:paraId="5302D55F" w14:textId="77777777" w:rsidR="00610E07" w:rsidRPr="00610E07" w:rsidRDefault="00610E07" w:rsidP="00610E07">
      <w:pPr>
        <w:pStyle w:val="Bibliography"/>
        <w:rPr>
          <w:ins w:id="483" w:author="sunny" w:date="2017-01-04T19:24:00Z"/>
          <w:rFonts w:ascii="Times New Roman" w:hAnsi="Times New Roman" w:cs="Times New Roman"/>
          <w:sz w:val="24"/>
          <w:szCs w:val="24"/>
          <w:rPrChange w:id="484" w:author="sunny" w:date="2017-01-04T19:24:00Z">
            <w:rPr>
              <w:ins w:id="485" w:author="sunny" w:date="2017-01-04T19:24:00Z"/>
              <w:rFonts w:ascii="Times New Roman" w:hAnsi="Times New Roman" w:cs="Times New Roman"/>
              <w:sz w:val="24"/>
              <w:szCs w:val="24"/>
            </w:rPr>
          </w:rPrChange>
        </w:rPr>
        <w:pPrChange w:id="486" w:author="sunny" w:date="2017-01-04T19:24:00Z">
          <w:pPr>
            <w:widowControl w:val="0"/>
            <w:autoSpaceDE w:val="0"/>
            <w:autoSpaceDN w:val="0"/>
            <w:adjustRightInd w:val="0"/>
            <w:spacing w:after="0" w:line="240" w:lineRule="auto"/>
          </w:pPr>
        </w:pPrChange>
      </w:pPr>
      <w:ins w:id="487" w:author="sunny" w:date="2017-01-04T19:24:00Z">
        <w:r w:rsidRPr="00610E07">
          <w:rPr>
            <w:rFonts w:ascii="Times New Roman" w:hAnsi="Times New Roman" w:cs="Times New Roman"/>
            <w:sz w:val="24"/>
            <w:szCs w:val="24"/>
            <w:rPrChange w:id="488" w:author="sunny" w:date="2017-01-04T19:24:00Z">
              <w:rPr>
                <w:rFonts w:ascii="Times New Roman" w:hAnsi="Times New Roman" w:cs="Times New Roman"/>
                <w:sz w:val="24"/>
                <w:szCs w:val="24"/>
              </w:rPr>
            </w:rPrChange>
          </w:rPr>
          <w:t xml:space="preserve">7. </w:t>
        </w:r>
        <w:proofErr w:type="spellStart"/>
        <w:r w:rsidRPr="00610E07">
          <w:rPr>
            <w:rFonts w:ascii="Times New Roman" w:hAnsi="Times New Roman" w:cs="Times New Roman"/>
            <w:sz w:val="24"/>
            <w:szCs w:val="24"/>
            <w:rPrChange w:id="489" w:author="sunny" w:date="2017-01-04T19:24:00Z">
              <w:rPr>
                <w:rFonts w:ascii="Times New Roman" w:hAnsi="Times New Roman" w:cs="Times New Roman"/>
                <w:sz w:val="24"/>
                <w:szCs w:val="24"/>
              </w:rPr>
            </w:rPrChange>
          </w:rPr>
          <w:t>Gose</w:t>
        </w:r>
        <w:proofErr w:type="spellEnd"/>
        <w:r w:rsidRPr="00610E07">
          <w:rPr>
            <w:rFonts w:ascii="Times New Roman" w:hAnsi="Times New Roman" w:cs="Times New Roman"/>
            <w:sz w:val="24"/>
            <w:szCs w:val="24"/>
            <w:rPrChange w:id="490" w:author="sunny" w:date="2017-01-04T19:24:00Z">
              <w:rPr>
                <w:rFonts w:ascii="Times New Roman" w:hAnsi="Times New Roman" w:cs="Times New Roman"/>
                <w:sz w:val="24"/>
                <w:szCs w:val="24"/>
              </w:rPr>
            </w:rPrChange>
          </w:rPr>
          <w:t xml:space="preserve"> S, Kong CJ, Lee Y et al. Comparison of Neisseria </w:t>
        </w:r>
        <w:proofErr w:type="spellStart"/>
        <w:r w:rsidRPr="00610E07">
          <w:rPr>
            <w:rFonts w:ascii="Times New Roman" w:hAnsi="Times New Roman" w:cs="Times New Roman"/>
            <w:sz w:val="24"/>
            <w:szCs w:val="24"/>
            <w:rPrChange w:id="491"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492" w:author="sunny" w:date="2017-01-04T19:24:00Z">
              <w:rPr>
                <w:rFonts w:ascii="Times New Roman" w:hAnsi="Times New Roman" w:cs="Times New Roman"/>
                <w:sz w:val="24"/>
                <w:szCs w:val="24"/>
              </w:rPr>
            </w:rPrChange>
          </w:rPr>
          <w:t xml:space="preserve"> MICs obtained by </w:t>
        </w:r>
        <w:proofErr w:type="spellStart"/>
        <w:r w:rsidRPr="00610E07">
          <w:rPr>
            <w:rFonts w:ascii="Times New Roman" w:hAnsi="Times New Roman" w:cs="Times New Roman"/>
            <w:sz w:val="24"/>
            <w:szCs w:val="24"/>
            <w:rPrChange w:id="493" w:author="sunny" w:date="2017-01-04T19:24:00Z">
              <w:rPr>
                <w:rFonts w:ascii="Times New Roman" w:hAnsi="Times New Roman" w:cs="Times New Roman"/>
                <w:sz w:val="24"/>
                <w:szCs w:val="24"/>
              </w:rPr>
            </w:rPrChange>
          </w:rPr>
          <w:t>Etest</w:t>
        </w:r>
        <w:proofErr w:type="spellEnd"/>
        <w:r w:rsidRPr="00610E07">
          <w:rPr>
            <w:rFonts w:ascii="Times New Roman" w:hAnsi="Times New Roman" w:cs="Times New Roman"/>
            <w:sz w:val="24"/>
            <w:szCs w:val="24"/>
            <w:rPrChange w:id="494" w:author="sunny" w:date="2017-01-04T19:24:00Z">
              <w:rPr>
                <w:rFonts w:ascii="Times New Roman" w:hAnsi="Times New Roman" w:cs="Times New Roman"/>
                <w:sz w:val="24"/>
                <w:szCs w:val="24"/>
              </w:rPr>
            </w:rPrChange>
          </w:rPr>
          <w:t xml:space="preserve"> and agar dilution for ceftriaxone, </w:t>
        </w:r>
        <w:proofErr w:type="spellStart"/>
        <w:r w:rsidRPr="00610E07">
          <w:rPr>
            <w:rFonts w:ascii="Times New Roman" w:hAnsi="Times New Roman" w:cs="Times New Roman"/>
            <w:sz w:val="24"/>
            <w:szCs w:val="24"/>
            <w:rPrChange w:id="495" w:author="sunny" w:date="2017-01-04T19:24:00Z">
              <w:rPr>
                <w:rFonts w:ascii="Times New Roman" w:hAnsi="Times New Roman" w:cs="Times New Roman"/>
                <w:sz w:val="24"/>
                <w:szCs w:val="24"/>
              </w:rPr>
            </w:rPrChange>
          </w:rPr>
          <w:t>cefpodoxime</w:t>
        </w:r>
        <w:proofErr w:type="spellEnd"/>
        <w:r w:rsidRPr="00610E07">
          <w:rPr>
            <w:rFonts w:ascii="Times New Roman" w:hAnsi="Times New Roman" w:cs="Times New Roman"/>
            <w:sz w:val="24"/>
            <w:szCs w:val="24"/>
            <w:rPrChange w:id="496"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497" w:author="sunny" w:date="2017-01-04T19:24:00Z">
              <w:rPr>
                <w:rFonts w:ascii="Times New Roman" w:hAnsi="Times New Roman" w:cs="Times New Roman"/>
                <w:sz w:val="24"/>
                <w:szCs w:val="24"/>
              </w:rPr>
            </w:rPrChange>
          </w:rPr>
          <w:t>cefixime</w:t>
        </w:r>
        <w:proofErr w:type="spellEnd"/>
        <w:r w:rsidRPr="00610E07">
          <w:rPr>
            <w:rFonts w:ascii="Times New Roman" w:hAnsi="Times New Roman" w:cs="Times New Roman"/>
            <w:sz w:val="24"/>
            <w:szCs w:val="24"/>
            <w:rPrChange w:id="498" w:author="sunny" w:date="2017-01-04T19:24:00Z">
              <w:rPr>
                <w:rFonts w:ascii="Times New Roman" w:hAnsi="Times New Roman" w:cs="Times New Roman"/>
                <w:sz w:val="24"/>
                <w:szCs w:val="24"/>
              </w:rPr>
            </w:rPrChange>
          </w:rPr>
          <w:t xml:space="preserve"> and azithromycin. J </w:t>
        </w:r>
        <w:proofErr w:type="spellStart"/>
        <w:r w:rsidRPr="00610E07">
          <w:rPr>
            <w:rFonts w:ascii="Times New Roman" w:hAnsi="Times New Roman" w:cs="Times New Roman"/>
            <w:sz w:val="24"/>
            <w:szCs w:val="24"/>
            <w:rPrChange w:id="499"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500" w:author="sunny" w:date="2017-01-04T19:24:00Z">
              <w:rPr>
                <w:rFonts w:ascii="Times New Roman" w:hAnsi="Times New Roman" w:cs="Times New Roman"/>
                <w:sz w:val="24"/>
                <w:szCs w:val="24"/>
              </w:rPr>
            </w:rPrChange>
          </w:rPr>
          <w:t xml:space="preserve"> Methods 2013; 95: 379–80.</w:t>
        </w:r>
      </w:ins>
    </w:p>
    <w:p w14:paraId="2EC089A2" w14:textId="77777777" w:rsidR="00610E07" w:rsidRPr="00610E07" w:rsidRDefault="00610E07" w:rsidP="00610E07">
      <w:pPr>
        <w:pStyle w:val="Bibliography"/>
        <w:rPr>
          <w:ins w:id="501" w:author="sunny" w:date="2017-01-04T19:24:00Z"/>
          <w:rFonts w:ascii="Times New Roman" w:hAnsi="Times New Roman" w:cs="Times New Roman"/>
          <w:sz w:val="24"/>
          <w:szCs w:val="24"/>
          <w:rPrChange w:id="502" w:author="sunny" w:date="2017-01-04T19:24:00Z">
            <w:rPr>
              <w:ins w:id="503" w:author="sunny" w:date="2017-01-04T19:24:00Z"/>
              <w:rFonts w:ascii="Times New Roman" w:hAnsi="Times New Roman" w:cs="Times New Roman"/>
              <w:sz w:val="24"/>
              <w:szCs w:val="24"/>
            </w:rPr>
          </w:rPrChange>
        </w:rPr>
        <w:pPrChange w:id="504" w:author="sunny" w:date="2017-01-04T19:24:00Z">
          <w:pPr>
            <w:widowControl w:val="0"/>
            <w:autoSpaceDE w:val="0"/>
            <w:autoSpaceDN w:val="0"/>
            <w:adjustRightInd w:val="0"/>
            <w:spacing w:after="0" w:line="240" w:lineRule="auto"/>
          </w:pPr>
        </w:pPrChange>
      </w:pPr>
      <w:ins w:id="505" w:author="sunny" w:date="2017-01-04T19:24:00Z">
        <w:r w:rsidRPr="00610E07">
          <w:rPr>
            <w:rFonts w:ascii="Times New Roman" w:hAnsi="Times New Roman" w:cs="Times New Roman"/>
            <w:sz w:val="24"/>
            <w:szCs w:val="24"/>
            <w:rPrChange w:id="506" w:author="sunny" w:date="2017-01-04T19:24:00Z">
              <w:rPr>
                <w:rFonts w:ascii="Times New Roman" w:hAnsi="Times New Roman" w:cs="Times New Roman"/>
                <w:sz w:val="24"/>
                <w:szCs w:val="24"/>
              </w:rPr>
            </w:rPrChange>
          </w:rPr>
          <w:t xml:space="preserve">8. Liao C-H, Lai C-C, Hsu M-S et al. Antimicrobial susceptibility of Neisseria </w:t>
        </w:r>
        <w:proofErr w:type="spellStart"/>
        <w:r w:rsidRPr="00610E07">
          <w:rPr>
            <w:rFonts w:ascii="Times New Roman" w:hAnsi="Times New Roman" w:cs="Times New Roman"/>
            <w:sz w:val="24"/>
            <w:szCs w:val="24"/>
            <w:rPrChange w:id="507"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508" w:author="sunny" w:date="2017-01-04T19:24:00Z">
              <w:rPr>
                <w:rFonts w:ascii="Times New Roman" w:hAnsi="Times New Roman" w:cs="Times New Roman"/>
                <w:sz w:val="24"/>
                <w:szCs w:val="24"/>
              </w:rPr>
            </w:rPrChange>
          </w:rPr>
          <w:t xml:space="preserve"> isolates determined by the agar dilution, disk diffusion and </w:t>
        </w:r>
        <w:proofErr w:type="spellStart"/>
        <w:r w:rsidRPr="00610E07">
          <w:rPr>
            <w:rFonts w:ascii="Times New Roman" w:hAnsi="Times New Roman" w:cs="Times New Roman"/>
            <w:sz w:val="24"/>
            <w:szCs w:val="24"/>
            <w:rPrChange w:id="509" w:author="sunny" w:date="2017-01-04T19:24:00Z">
              <w:rPr>
                <w:rFonts w:ascii="Times New Roman" w:hAnsi="Times New Roman" w:cs="Times New Roman"/>
                <w:sz w:val="24"/>
                <w:szCs w:val="24"/>
              </w:rPr>
            </w:rPrChange>
          </w:rPr>
          <w:t>Etest</w:t>
        </w:r>
        <w:proofErr w:type="spellEnd"/>
        <w:r w:rsidRPr="00610E07">
          <w:rPr>
            <w:rFonts w:ascii="Times New Roman" w:hAnsi="Times New Roman" w:cs="Times New Roman"/>
            <w:sz w:val="24"/>
            <w:szCs w:val="24"/>
            <w:rPrChange w:id="510" w:author="sunny" w:date="2017-01-04T19:24:00Z">
              <w:rPr>
                <w:rFonts w:ascii="Times New Roman" w:hAnsi="Times New Roman" w:cs="Times New Roman"/>
                <w:sz w:val="24"/>
                <w:szCs w:val="24"/>
              </w:rPr>
            </w:rPrChange>
          </w:rPr>
          <w:t xml:space="preserve"> methods: comparison of results using GC agar and chocolate agar. </w:t>
        </w:r>
        <w:proofErr w:type="spellStart"/>
        <w:r w:rsidRPr="00610E07">
          <w:rPr>
            <w:rFonts w:ascii="Times New Roman" w:hAnsi="Times New Roman" w:cs="Times New Roman"/>
            <w:sz w:val="24"/>
            <w:szCs w:val="24"/>
            <w:rPrChange w:id="511" w:author="sunny" w:date="2017-01-04T19:24:00Z">
              <w:rPr>
                <w:rFonts w:ascii="Times New Roman" w:hAnsi="Times New Roman" w:cs="Times New Roman"/>
                <w:sz w:val="24"/>
                <w:szCs w:val="24"/>
              </w:rPr>
            </w:rPrChange>
          </w:rPr>
          <w:t>Int</w:t>
        </w:r>
        <w:proofErr w:type="spellEnd"/>
        <w:r w:rsidRPr="00610E07">
          <w:rPr>
            <w:rFonts w:ascii="Times New Roman" w:hAnsi="Times New Roman" w:cs="Times New Roman"/>
            <w:sz w:val="24"/>
            <w:szCs w:val="24"/>
            <w:rPrChange w:id="512" w:author="sunny" w:date="2017-01-04T19:24:00Z">
              <w:rPr>
                <w:rFonts w:ascii="Times New Roman" w:hAnsi="Times New Roman" w:cs="Times New Roman"/>
                <w:sz w:val="24"/>
                <w:szCs w:val="24"/>
              </w:rPr>
            </w:rPrChange>
          </w:rPr>
          <w:t xml:space="preserve"> J </w:t>
        </w:r>
        <w:proofErr w:type="spellStart"/>
        <w:r w:rsidRPr="00610E07">
          <w:rPr>
            <w:rFonts w:ascii="Times New Roman" w:hAnsi="Times New Roman" w:cs="Times New Roman"/>
            <w:sz w:val="24"/>
            <w:szCs w:val="24"/>
            <w:rPrChange w:id="513"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514" w:author="sunny" w:date="2017-01-04T19:24:00Z">
              <w:rPr>
                <w:rFonts w:ascii="Times New Roman" w:hAnsi="Times New Roman" w:cs="Times New Roman"/>
                <w:sz w:val="24"/>
                <w:szCs w:val="24"/>
              </w:rPr>
            </w:rPrChange>
          </w:rPr>
          <w:t xml:space="preserve"> Agents 2010; 35: 457–60.</w:t>
        </w:r>
      </w:ins>
    </w:p>
    <w:p w14:paraId="2B6CE9D0" w14:textId="77777777" w:rsidR="00610E07" w:rsidRPr="00610E07" w:rsidRDefault="00610E07" w:rsidP="00610E07">
      <w:pPr>
        <w:pStyle w:val="Bibliography"/>
        <w:rPr>
          <w:ins w:id="515" w:author="sunny" w:date="2017-01-04T19:24:00Z"/>
          <w:rFonts w:ascii="Times New Roman" w:hAnsi="Times New Roman" w:cs="Times New Roman"/>
          <w:sz w:val="24"/>
          <w:szCs w:val="24"/>
          <w:rPrChange w:id="516" w:author="sunny" w:date="2017-01-04T19:24:00Z">
            <w:rPr>
              <w:ins w:id="517" w:author="sunny" w:date="2017-01-04T19:24:00Z"/>
              <w:rFonts w:ascii="Times New Roman" w:hAnsi="Times New Roman" w:cs="Times New Roman"/>
              <w:sz w:val="24"/>
              <w:szCs w:val="24"/>
            </w:rPr>
          </w:rPrChange>
        </w:rPr>
        <w:pPrChange w:id="518" w:author="sunny" w:date="2017-01-04T19:24:00Z">
          <w:pPr>
            <w:widowControl w:val="0"/>
            <w:autoSpaceDE w:val="0"/>
            <w:autoSpaceDN w:val="0"/>
            <w:adjustRightInd w:val="0"/>
            <w:spacing w:after="0" w:line="240" w:lineRule="auto"/>
          </w:pPr>
        </w:pPrChange>
      </w:pPr>
      <w:ins w:id="519" w:author="sunny" w:date="2017-01-04T19:24:00Z">
        <w:r w:rsidRPr="00610E07">
          <w:rPr>
            <w:rFonts w:ascii="Times New Roman" w:hAnsi="Times New Roman" w:cs="Times New Roman"/>
            <w:sz w:val="24"/>
            <w:szCs w:val="24"/>
            <w:rPrChange w:id="520" w:author="sunny" w:date="2017-01-04T19:24:00Z">
              <w:rPr>
                <w:rFonts w:ascii="Times New Roman" w:hAnsi="Times New Roman" w:cs="Times New Roman"/>
                <w:sz w:val="24"/>
                <w:szCs w:val="24"/>
              </w:rPr>
            </w:rPrChange>
          </w:rPr>
          <w:t xml:space="preserve">9. </w:t>
        </w:r>
        <w:proofErr w:type="spellStart"/>
        <w:r w:rsidRPr="00610E07">
          <w:rPr>
            <w:rFonts w:ascii="Times New Roman" w:hAnsi="Times New Roman" w:cs="Times New Roman"/>
            <w:sz w:val="24"/>
            <w:szCs w:val="24"/>
            <w:rPrChange w:id="521" w:author="sunny" w:date="2017-01-04T19:24:00Z">
              <w:rPr>
                <w:rFonts w:ascii="Times New Roman" w:hAnsi="Times New Roman" w:cs="Times New Roman"/>
                <w:sz w:val="24"/>
                <w:szCs w:val="24"/>
              </w:rPr>
            </w:rPrChange>
          </w:rPr>
          <w:t>Ison</w:t>
        </w:r>
        <w:proofErr w:type="spellEnd"/>
        <w:r w:rsidRPr="00610E07">
          <w:rPr>
            <w:rFonts w:ascii="Times New Roman" w:hAnsi="Times New Roman" w:cs="Times New Roman"/>
            <w:sz w:val="24"/>
            <w:szCs w:val="24"/>
            <w:rPrChange w:id="522" w:author="sunny" w:date="2017-01-04T19:24:00Z">
              <w:rPr>
                <w:rFonts w:ascii="Times New Roman" w:hAnsi="Times New Roman" w:cs="Times New Roman"/>
                <w:sz w:val="24"/>
                <w:szCs w:val="24"/>
              </w:rPr>
            </w:rPrChange>
          </w:rPr>
          <w:t xml:space="preserve"> CA, Martin IMC, Lowndes CM et al. Comparability of laboratory diagnosis and antimicrobial susceptibility testing of Neisseria </w:t>
        </w:r>
        <w:proofErr w:type="spellStart"/>
        <w:r w:rsidRPr="00610E07">
          <w:rPr>
            <w:rFonts w:ascii="Times New Roman" w:hAnsi="Times New Roman" w:cs="Times New Roman"/>
            <w:sz w:val="24"/>
            <w:szCs w:val="24"/>
            <w:rPrChange w:id="523"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524" w:author="sunny" w:date="2017-01-04T19:24:00Z">
              <w:rPr>
                <w:rFonts w:ascii="Times New Roman" w:hAnsi="Times New Roman" w:cs="Times New Roman"/>
                <w:sz w:val="24"/>
                <w:szCs w:val="24"/>
              </w:rPr>
            </w:rPrChange>
          </w:rPr>
          <w:t xml:space="preserve"> from reference laboratories in Western Europe. J </w:t>
        </w:r>
        <w:proofErr w:type="spellStart"/>
        <w:r w:rsidRPr="00610E07">
          <w:rPr>
            <w:rFonts w:ascii="Times New Roman" w:hAnsi="Times New Roman" w:cs="Times New Roman"/>
            <w:sz w:val="24"/>
            <w:szCs w:val="24"/>
            <w:rPrChange w:id="525"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526"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527" w:author="sunny" w:date="2017-01-04T19:24:00Z">
              <w:rPr>
                <w:rFonts w:ascii="Times New Roman" w:hAnsi="Times New Roman" w:cs="Times New Roman"/>
                <w:sz w:val="24"/>
                <w:szCs w:val="24"/>
              </w:rPr>
            </w:rPrChange>
          </w:rPr>
          <w:t>Chemother</w:t>
        </w:r>
        <w:proofErr w:type="spellEnd"/>
        <w:r w:rsidRPr="00610E07">
          <w:rPr>
            <w:rFonts w:ascii="Times New Roman" w:hAnsi="Times New Roman" w:cs="Times New Roman"/>
            <w:sz w:val="24"/>
            <w:szCs w:val="24"/>
            <w:rPrChange w:id="528" w:author="sunny" w:date="2017-01-04T19:24:00Z">
              <w:rPr>
                <w:rFonts w:ascii="Times New Roman" w:hAnsi="Times New Roman" w:cs="Times New Roman"/>
                <w:sz w:val="24"/>
                <w:szCs w:val="24"/>
              </w:rPr>
            </w:rPrChange>
          </w:rPr>
          <w:t xml:space="preserve"> 2006; 58: 580–6.</w:t>
        </w:r>
      </w:ins>
    </w:p>
    <w:p w14:paraId="0C52A1DD" w14:textId="77777777" w:rsidR="00610E07" w:rsidRPr="00610E07" w:rsidRDefault="00610E07" w:rsidP="00610E07">
      <w:pPr>
        <w:pStyle w:val="Bibliography"/>
        <w:rPr>
          <w:ins w:id="529" w:author="sunny" w:date="2017-01-04T19:24:00Z"/>
          <w:rFonts w:ascii="Times New Roman" w:hAnsi="Times New Roman" w:cs="Times New Roman"/>
          <w:sz w:val="24"/>
          <w:szCs w:val="24"/>
          <w:rPrChange w:id="530" w:author="sunny" w:date="2017-01-04T19:24:00Z">
            <w:rPr>
              <w:ins w:id="531" w:author="sunny" w:date="2017-01-04T19:24:00Z"/>
              <w:rFonts w:ascii="Times New Roman" w:hAnsi="Times New Roman" w:cs="Times New Roman"/>
              <w:sz w:val="24"/>
              <w:szCs w:val="24"/>
            </w:rPr>
          </w:rPrChange>
        </w:rPr>
        <w:pPrChange w:id="532" w:author="sunny" w:date="2017-01-04T19:24:00Z">
          <w:pPr>
            <w:widowControl w:val="0"/>
            <w:autoSpaceDE w:val="0"/>
            <w:autoSpaceDN w:val="0"/>
            <w:adjustRightInd w:val="0"/>
            <w:spacing w:after="0" w:line="240" w:lineRule="auto"/>
          </w:pPr>
        </w:pPrChange>
      </w:pPr>
      <w:ins w:id="533" w:author="sunny" w:date="2017-01-04T19:24:00Z">
        <w:r w:rsidRPr="00610E07">
          <w:rPr>
            <w:rFonts w:ascii="Times New Roman" w:hAnsi="Times New Roman" w:cs="Times New Roman"/>
            <w:sz w:val="24"/>
            <w:szCs w:val="24"/>
            <w:rPrChange w:id="534" w:author="sunny" w:date="2017-01-04T19:24:00Z">
              <w:rPr>
                <w:rFonts w:ascii="Times New Roman" w:hAnsi="Times New Roman" w:cs="Times New Roman"/>
                <w:sz w:val="24"/>
                <w:szCs w:val="24"/>
              </w:rPr>
            </w:rPrChange>
          </w:rPr>
          <w:t xml:space="preserve">10. Kelly MT, Leicester C. Evaluation of the </w:t>
        </w:r>
        <w:proofErr w:type="spellStart"/>
        <w:r w:rsidRPr="00610E07">
          <w:rPr>
            <w:rFonts w:ascii="Times New Roman" w:hAnsi="Times New Roman" w:cs="Times New Roman"/>
            <w:sz w:val="24"/>
            <w:szCs w:val="24"/>
            <w:rPrChange w:id="535" w:author="sunny" w:date="2017-01-04T19:24:00Z">
              <w:rPr>
                <w:rFonts w:ascii="Times New Roman" w:hAnsi="Times New Roman" w:cs="Times New Roman"/>
                <w:sz w:val="24"/>
                <w:szCs w:val="24"/>
              </w:rPr>
            </w:rPrChange>
          </w:rPr>
          <w:t>Autoscan</w:t>
        </w:r>
        <w:proofErr w:type="spellEnd"/>
        <w:r w:rsidRPr="00610E07">
          <w:rPr>
            <w:rFonts w:ascii="Times New Roman" w:hAnsi="Times New Roman" w:cs="Times New Roman"/>
            <w:sz w:val="24"/>
            <w:szCs w:val="24"/>
            <w:rPrChange w:id="536" w:author="sunny" w:date="2017-01-04T19:24:00Z">
              <w:rPr>
                <w:rFonts w:ascii="Times New Roman" w:hAnsi="Times New Roman" w:cs="Times New Roman"/>
                <w:sz w:val="24"/>
                <w:szCs w:val="24"/>
              </w:rPr>
            </w:rPrChange>
          </w:rPr>
          <w:t xml:space="preserve"> Walkaway system for rapid identification and susceptibility testing of gram-negative bacilli. </w:t>
        </w:r>
        <w:r w:rsidRPr="00610E07">
          <w:rPr>
            <w:rFonts w:ascii="Times New Roman" w:hAnsi="Times New Roman" w:cs="Times New Roman"/>
            <w:i/>
            <w:iCs/>
            <w:sz w:val="24"/>
            <w:szCs w:val="24"/>
            <w:rPrChange w:id="537" w:author="sunny" w:date="2017-01-04T19:24:00Z">
              <w:rPr>
                <w:rFonts w:ascii="Times New Roman" w:hAnsi="Times New Roman" w:cs="Times New Roman"/>
                <w:i/>
                <w:iCs/>
                <w:sz w:val="24"/>
                <w:szCs w:val="24"/>
              </w:rPr>
            </w:rPrChange>
          </w:rPr>
          <w:t xml:space="preserve">J </w:t>
        </w:r>
        <w:proofErr w:type="spellStart"/>
        <w:r w:rsidRPr="00610E07">
          <w:rPr>
            <w:rFonts w:ascii="Times New Roman" w:hAnsi="Times New Roman" w:cs="Times New Roman"/>
            <w:i/>
            <w:iCs/>
            <w:sz w:val="24"/>
            <w:szCs w:val="24"/>
            <w:rPrChange w:id="538" w:author="sunny" w:date="2017-01-04T19:24:00Z">
              <w:rPr>
                <w:rFonts w:ascii="Times New Roman" w:hAnsi="Times New Roman" w:cs="Times New Roman"/>
                <w:i/>
                <w:iCs/>
                <w:sz w:val="24"/>
                <w:szCs w:val="24"/>
              </w:rPr>
            </w:rPrChange>
          </w:rPr>
          <w:t>Clin</w:t>
        </w:r>
        <w:proofErr w:type="spellEnd"/>
        <w:r w:rsidRPr="00610E07">
          <w:rPr>
            <w:rFonts w:ascii="Times New Roman" w:hAnsi="Times New Roman" w:cs="Times New Roman"/>
            <w:i/>
            <w:iCs/>
            <w:sz w:val="24"/>
            <w:szCs w:val="24"/>
            <w:rPrChange w:id="539" w:author="sunny" w:date="2017-01-04T19:24:00Z">
              <w:rPr>
                <w:rFonts w:ascii="Times New Roman" w:hAnsi="Times New Roman" w:cs="Times New Roman"/>
                <w:i/>
                <w:iCs/>
                <w:sz w:val="24"/>
                <w:szCs w:val="24"/>
              </w:rPr>
            </w:rPrChange>
          </w:rPr>
          <w:t xml:space="preserve"> </w:t>
        </w:r>
        <w:proofErr w:type="spellStart"/>
        <w:r w:rsidRPr="00610E07">
          <w:rPr>
            <w:rFonts w:ascii="Times New Roman" w:hAnsi="Times New Roman" w:cs="Times New Roman"/>
            <w:i/>
            <w:iCs/>
            <w:sz w:val="24"/>
            <w:szCs w:val="24"/>
            <w:rPrChange w:id="540" w:author="sunny" w:date="2017-01-04T19:24:00Z">
              <w:rPr>
                <w:rFonts w:ascii="Times New Roman" w:hAnsi="Times New Roman" w:cs="Times New Roman"/>
                <w:i/>
                <w:iCs/>
                <w:sz w:val="24"/>
                <w:szCs w:val="24"/>
              </w:rPr>
            </w:rPrChange>
          </w:rPr>
          <w:t>Microbiol</w:t>
        </w:r>
        <w:proofErr w:type="spellEnd"/>
        <w:r w:rsidRPr="00610E07">
          <w:rPr>
            <w:rFonts w:ascii="Times New Roman" w:hAnsi="Times New Roman" w:cs="Times New Roman"/>
            <w:sz w:val="24"/>
            <w:szCs w:val="24"/>
            <w:rPrChange w:id="541" w:author="sunny" w:date="2017-01-04T19:24:00Z">
              <w:rPr>
                <w:rFonts w:ascii="Times New Roman" w:hAnsi="Times New Roman" w:cs="Times New Roman"/>
                <w:sz w:val="24"/>
                <w:szCs w:val="24"/>
              </w:rPr>
            </w:rPrChange>
          </w:rPr>
          <w:t xml:space="preserve"> 1992; </w:t>
        </w:r>
        <w:r w:rsidRPr="00610E07">
          <w:rPr>
            <w:rFonts w:ascii="Times New Roman" w:hAnsi="Times New Roman" w:cs="Times New Roman"/>
            <w:b/>
            <w:bCs/>
            <w:sz w:val="24"/>
            <w:szCs w:val="24"/>
            <w:rPrChange w:id="542" w:author="sunny" w:date="2017-01-04T19:24:00Z">
              <w:rPr>
                <w:rFonts w:ascii="Times New Roman" w:hAnsi="Times New Roman" w:cs="Times New Roman"/>
                <w:b/>
                <w:bCs/>
                <w:sz w:val="24"/>
                <w:szCs w:val="24"/>
              </w:rPr>
            </w:rPrChange>
          </w:rPr>
          <w:t>30</w:t>
        </w:r>
        <w:r w:rsidRPr="00610E07">
          <w:rPr>
            <w:rFonts w:ascii="Times New Roman" w:hAnsi="Times New Roman" w:cs="Times New Roman"/>
            <w:sz w:val="24"/>
            <w:szCs w:val="24"/>
            <w:rPrChange w:id="543" w:author="sunny" w:date="2017-01-04T19:24:00Z">
              <w:rPr>
                <w:rFonts w:ascii="Times New Roman" w:hAnsi="Times New Roman" w:cs="Times New Roman"/>
                <w:sz w:val="24"/>
                <w:szCs w:val="24"/>
              </w:rPr>
            </w:rPrChange>
          </w:rPr>
          <w:t>: 1568–71.</w:t>
        </w:r>
      </w:ins>
    </w:p>
    <w:p w14:paraId="591851D5" w14:textId="77777777" w:rsidR="00610E07" w:rsidRPr="00610E07" w:rsidRDefault="00610E07" w:rsidP="00610E07">
      <w:pPr>
        <w:pStyle w:val="Bibliography"/>
        <w:rPr>
          <w:ins w:id="544" w:author="sunny" w:date="2017-01-04T19:24:00Z"/>
          <w:rFonts w:ascii="Times New Roman" w:hAnsi="Times New Roman" w:cs="Times New Roman"/>
          <w:sz w:val="24"/>
          <w:szCs w:val="24"/>
          <w:rPrChange w:id="545" w:author="sunny" w:date="2017-01-04T19:24:00Z">
            <w:rPr>
              <w:ins w:id="546" w:author="sunny" w:date="2017-01-04T19:24:00Z"/>
              <w:rFonts w:ascii="Times New Roman" w:hAnsi="Times New Roman" w:cs="Times New Roman"/>
              <w:sz w:val="24"/>
              <w:szCs w:val="24"/>
            </w:rPr>
          </w:rPrChange>
        </w:rPr>
        <w:pPrChange w:id="547" w:author="sunny" w:date="2017-01-04T19:24:00Z">
          <w:pPr>
            <w:widowControl w:val="0"/>
            <w:autoSpaceDE w:val="0"/>
            <w:autoSpaceDN w:val="0"/>
            <w:adjustRightInd w:val="0"/>
            <w:spacing w:after="0" w:line="240" w:lineRule="auto"/>
          </w:pPr>
        </w:pPrChange>
      </w:pPr>
      <w:ins w:id="548" w:author="sunny" w:date="2017-01-04T19:24:00Z">
        <w:r w:rsidRPr="00610E07">
          <w:rPr>
            <w:rFonts w:ascii="Times New Roman" w:hAnsi="Times New Roman" w:cs="Times New Roman"/>
            <w:sz w:val="24"/>
            <w:szCs w:val="24"/>
            <w:rPrChange w:id="549" w:author="sunny" w:date="2017-01-04T19:24:00Z">
              <w:rPr>
                <w:rFonts w:ascii="Times New Roman" w:hAnsi="Times New Roman" w:cs="Times New Roman"/>
                <w:sz w:val="24"/>
                <w:szCs w:val="24"/>
              </w:rPr>
            </w:rPrChange>
          </w:rPr>
          <w:t xml:space="preserve">11. </w:t>
        </w:r>
        <w:proofErr w:type="spellStart"/>
        <w:r w:rsidRPr="00610E07">
          <w:rPr>
            <w:rFonts w:ascii="Times New Roman" w:hAnsi="Times New Roman" w:cs="Times New Roman"/>
            <w:sz w:val="24"/>
            <w:szCs w:val="24"/>
            <w:rPrChange w:id="550" w:author="sunny" w:date="2017-01-04T19:24:00Z">
              <w:rPr>
                <w:rFonts w:ascii="Times New Roman" w:hAnsi="Times New Roman" w:cs="Times New Roman"/>
                <w:sz w:val="24"/>
                <w:szCs w:val="24"/>
              </w:rPr>
            </w:rPrChange>
          </w:rPr>
          <w:t>Godsey</w:t>
        </w:r>
        <w:proofErr w:type="spellEnd"/>
        <w:r w:rsidRPr="00610E07">
          <w:rPr>
            <w:rFonts w:ascii="Times New Roman" w:hAnsi="Times New Roman" w:cs="Times New Roman"/>
            <w:sz w:val="24"/>
            <w:szCs w:val="24"/>
            <w:rPrChange w:id="551" w:author="sunny" w:date="2017-01-04T19:24:00Z">
              <w:rPr>
                <w:rFonts w:ascii="Times New Roman" w:hAnsi="Times New Roman" w:cs="Times New Roman"/>
                <w:sz w:val="24"/>
                <w:szCs w:val="24"/>
              </w:rPr>
            </w:rPrChange>
          </w:rPr>
          <w:t xml:space="preserve"> JH, </w:t>
        </w:r>
        <w:proofErr w:type="spellStart"/>
        <w:r w:rsidRPr="00610E07">
          <w:rPr>
            <w:rFonts w:ascii="Times New Roman" w:hAnsi="Times New Roman" w:cs="Times New Roman"/>
            <w:sz w:val="24"/>
            <w:szCs w:val="24"/>
            <w:rPrChange w:id="552" w:author="sunny" w:date="2017-01-04T19:24:00Z">
              <w:rPr>
                <w:rFonts w:ascii="Times New Roman" w:hAnsi="Times New Roman" w:cs="Times New Roman"/>
                <w:sz w:val="24"/>
                <w:szCs w:val="24"/>
              </w:rPr>
            </w:rPrChange>
          </w:rPr>
          <w:t>Bascomb</w:t>
        </w:r>
        <w:proofErr w:type="spellEnd"/>
        <w:r w:rsidRPr="00610E07">
          <w:rPr>
            <w:rFonts w:ascii="Times New Roman" w:hAnsi="Times New Roman" w:cs="Times New Roman"/>
            <w:sz w:val="24"/>
            <w:szCs w:val="24"/>
            <w:rPrChange w:id="553" w:author="sunny" w:date="2017-01-04T19:24:00Z">
              <w:rPr>
                <w:rFonts w:ascii="Times New Roman" w:hAnsi="Times New Roman" w:cs="Times New Roman"/>
                <w:sz w:val="24"/>
                <w:szCs w:val="24"/>
              </w:rPr>
            </w:rPrChange>
          </w:rPr>
          <w:t xml:space="preserve"> S, </w:t>
        </w:r>
        <w:proofErr w:type="spellStart"/>
        <w:r w:rsidRPr="00610E07">
          <w:rPr>
            <w:rFonts w:ascii="Times New Roman" w:hAnsi="Times New Roman" w:cs="Times New Roman"/>
            <w:sz w:val="24"/>
            <w:szCs w:val="24"/>
            <w:rPrChange w:id="554" w:author="sunny" w:date="2017-01-04T19:24:00Z">
              <w:rPr>
                <w:rFonts w:ascii="Times New Roman" w:hAnsi="Times New Roman" w:cs="Times New Roman"/>
                <w:sz w:val="24"/>
                <w:szCs w:val="24"/>
              </w:rPr>
            </w:rPrChange>
          </w:rPr>
          <w:t>Bonnette</w:t>
        </w:r>
        <w:proofErr w:type="spellEnd"/>
        <w:r w:rsidRPr="00610E07">
          <w:rPr>
            <w:rFonts w:ascii="Times New Roman" w:hAnsi="Times New Roman" w:cs="Times New Roman"/>
            <w:sz w:val="24"/>
            <w:szCs w:val="24"/>
            <w:rPrChange w:id="555" w:author="sunny" w:date="2017-01-04T19:24:00Z">
              <w:rPr>
                <w:rFonts w:ascii="Times New Roman" w:hAnsi="Times New Roman" w:cs="Times New Roman"/>
                <w:sz w:val="24"/>
                <w:szCs w:val="24"/>
              </w:rPr>
            </w:rPrChange>
          </w:rPr>
          <w:t xml:space="preserve"> T, </w:t>
        </w:r>
        <w:r w:rsidRPr="00610E07">
          <w:rPr>
            <w:rFonts w:ascii="Times New Roman" w:hAnsi="Times New Roman" w:cs="Times New Roman"/>
            <w:i/>
            <w:iCs/>
            <w:sz w:val="24"/>
            <w:szCs w:val="24"/>
            <w:rPrChange w:id="556" w:author="sunny" w:date="2017-01-04T19:24:00Z">
              <w:rPr>
                <w:rFonts w:ascii="Times New Roman" w:hAnsi="Times New Roman" w:cs="Times New Roman"/>
                <w:i/>
                <w:iCs/>
                <w:sz w:val="24"/>
                <w:szCs w:val="24"/>
              </w:rPr>
            </w:rPrChange>
          </w:rPr>
          <w:t>et al.</w:t>
        </w:r>
        <w:r w:rsidRPr="00610E07">
          <w:rPr>
            <w:rFonts w:ascii="Times New Roman" w:hAnsi="Times New Roman" w:cs="Times New Roman"/>
            <w:sz w:val="24"/>
            <w:szCs w:val="24"/>
            <w:rPrChange w:id="557" w:author="sunny" w:date="2017-01-04T19:24:00Z">
              <w:rPr>
                <w:rFonts w:ascii="Times New Roman" w:hAnsi="Times New Roman" w:cs="Times New Roman"/>
                <w:sz w:val="24"/>
                <w:szCs w:val="24"/>
              </w:rPr>
            </w:rPrChange>
          </w:rPr>
          <w:t xml:space="preserve"> Rapid antimicrobial susceptibility testing of gram-negative bacilli using Baxter </w:t>
        </w:r>
        <w:proofErr w:type="spellStart"/>
        <w:r w:rsidRPr="00610E07">
          <w:rPr>
            <w:rFonts w:ascii="Times New Roman" w:hAnsi="Times New Roman" w:cs="Times New Roman"/>
            <w:sz w:val="24"/>
            <w:szCs w:val="24"/>
            <w:rPrChange w:id="558" w:author="sunny" w:date="2017-01-04T19:24:00Z">
              <w:rPr>
                <w:rFonts w:ascii="Times New Roman" w:hAnsi="Times New Roman" w:cs="Times New Roman"/>
                <w:sz w:val="24"/>
                <w:szCs w:val="24"/>
              </w:rPr>
            </w:rPrChange>
          </w:rPr>
          <w:t>MicroScan</w:t>
        </w:r>
        <w:proofErr w:type="spellEnd"/>
        <w:r w:rsidRPr="00610E07">
          <w:rPr>
            <w:rFonts w:ascii="Times New Roman" w:hAnsi="Times New Roman" w:cs="Times New Roman"/>
            <w:sz w:val="24"/>
            <w:szCs w:val="24"/>
            <w:rPrChange w:id="559" w:author="sunny" w:date="2017-01-04T19:24:00Z">
              <w:rPr>
                <w:rFonts w:ascii="Times New Roman" w:hAnsi="Times New Roman" w:cs="Times New Roman"/>
                <w:sz w:val="24"/>
                <w:szCs w:val="24"/>
              </w:rPr>
            </w:rPrChange>
          </w:rPr>
          <w:t xml:space="preserve"> rapid </w:t>
        </w:r>
        <w:proofErr w:type="spellStart"/>
        <w:r w:rsidRPr="00610E07">
          <w:rPr>
            <w:rFonts w:ascii="Times New Roman" w:hAnsi="Times New Roman" w:cs="Times New Roman"/>
            <w:sz w:val="24"/>
            <w:szCs w:val="24"/>
            <w:rPrChange w:id="560" w:author="sunny" w:date="2017-01-04T19:24:00Z">
              <w:rPr>
                <w:rFonts w:ascii="Times New Roman" w:hAnsi="Times New Roman" w:cs="Times New Roman"/>
                <w:sz w:val="24"/>
                <w:szCs w:val="24"/>
              </w:rPr>
            </w:rPrChange>
          </w:rPr>
          <w:t>fluorogenic</w:t>
        </w:r>
        <w:proofErr w:type="spellEnd"/>
        <w:r w:rsidRPr="00610E07">
          <w:rPr>
            <w:rFonts w:ascii="Times New Roman" w:hAnsi="Times New Roman" w:cs="Times New Roman"/>
            <w:sz w:val="24"/>
            <w:szCs w:val="24"/>
            <w:rPrChange w:id="561" w:author="sunny" w:date="2017-01-04T19:24:00Z">
              <w:rPr>
                <w:rFonts w:ascii="Times New Roman" w:hAnsi="Times New Roman" w:cs="Times New Roman"/>
                <w:sz w:val="24"/>
                <w:szCs w:val="24"/>
              </w:rPr>
            </w:rPrChange>
          </w:rPr>
          <w:t xml:space="preserve"> panels and </w:t>
        </w:r>
        <w:proofErr w:type="spellStart"/>
        <w:r w:rsidRPr="00610E07">
          <w:rPr>
            <w:rFonts w:ascii="Times New Roman" w:hAnsi="Times New Roman" w:cs="Times New Roman"/>
            <w:sz w:val="24"/>
            <w:szCs w:val="24"/>
            <w:rPrChange w:id="562" w:author="sunny" w:date="2017-01-04T19:24:00Z">
              <w:rPr>
                <w:rFonts w:ascii="Times New Roman" w:hAnsi="Times New Roman" w:cs="Times New Roman"/>
                <w:sz w:val="24"/>
                <w:szCs w:val="24"/>
              </w:rPr>
            </w:rPrChange>
          </w:rPr>
          <w:t>autoSCAN</w:t>
        </w:r>
        <w:proofErr w:type="spellEnd"/>
        <w:r w:rsidRPr="00610E07">
          <w:rPr>
            <w:rFonts w:ascii="Times New Roman" w:hAnsi="Times New Roman" w:cs="Times New Roman"/>
            <w:sz w:val="24"/>
            <w:szCs w:val="24"/>
            <w:rPrChange w:id="563" w:author="sunny" w:date="2017-01-04T19:24:00Z">
              <w:rPr>
                <w:rFonts w:ascii="Times New Roman" w:hAnsi="Times New Roman" w:cs="Times New Roman"/>
                <w:sz w:val="24"/>
                <w:szCs w:val="24"/>
              </w:rPr>
            </w:rPrChange>
          </w:rPr>
          <w:t xml:space="preserve">-W/A. </w:t>
        </w:r>
        <w:proofErr w:type="spellStart"/>
        <w:r w:rsidRPr="00610E07">
          <w:rPr>
            <w:rFonts w:ascii="Times New Roman" w:hAnsi="Times New Roman" w:cs="Times New Roman"/>
            <w:i/>
            <w:iCs/>
            <w:sz w:val="24"/>
            <w:szCs w:val="24"/>
            <w:rPrChange w:id="564" w:author="sunny" w:date="2017-01-04T19:24:00Z">
              <w:rPr>
                <w:rFonts w:ascii="Times New Roman" w:hAnsi="Times New Roman" w:cs="Times New Roman"/>
                <w:i/>
                <w:iCs/>
                <w:sz w:val="24"/>
                <w:szCs w:val="24"/>
              </w:rPr>
            </w:rPrChange>
          </w:rPr>
          <w:t>Pathol</w:t>
        </w:r>
        <w:proofErr w:type="spellEnd"/>
        <w:r w:rsidRPr="00610E07">
          <w:rPr>
            <w:rFonts w:ascii="Times New Roman" w:hAnsi="Times New Roman" w:cs="Times New Roman"/>
            <w:i/>
            <w:iCs/>
            <w:sz w:val="24"/>
            <w:szCs w:val="24"/>
            <w:rPrChange w:id="565" w:author="sunny" w:date="2017-01-04T19:24:00Z">
              <w:rPr>
                <w:rFonts w:ascii="Times New Roman" w:hAnsi="Times New Roman" w:cs="Times New Roman"/>
                <w:i/>
                <w:iCs/>
                <w:sz w:val="24"/>
                <w:szCs w:val="24"/>
              </w:rPr>
            </w:rPrChange>
          </w:rPr>
          <w:t xml:space="preserve"> </w:t>
        </w:r>
        <w:proofErr w:type="spellStart"/>
        <w:r w:rsidRPr="00610E07">
          <w:rPr>
            <w:rFonts w:ascii="Times New Roman" w:hAnsi="Times New Roman" w:cs="Times New Roman"/>
            <w:i/>
            <w:iCs/>
            <w:sz w:val="24"/>
            <w:szCs w:val="24"/>
            <w:rPrChange w:id="566" w:author="sunny" w:date="2017-01-04T19:24:00Z">
              <w:rPr>
                <w:rFonts w:ascii="Times New Roman" w:hAnsi="Times New Roman" w:cs="Times New Roman"/>
                <w:i/>
                <w:iCs/>
                <w:sz w:val="24"/>
                <w:szCs w:val="24"/>
              </w:rPr>
            </w:rPrChange>
          </w:rPr>
          <w:t>Biol</w:t>
        </w:r>
        <w:proofErr w:type="spellEnd"/>
        <w:r w:rsidRPr="00610E07">
          <w:rPr>
            <w:rFonts w:ascii="Times New Roman" w:hAnsi="Times New Roman" w:cs="Times New Roman"/>
            <w:i/>
            <w:iCs/>
            <w:sz w:val="24"/>
            <w:szCs w:val="24"/>
            <w:rPrChange w:id="567" w:author="sunny" w:date="2017-01-04T19:24:00Z">
              <w:rPr>
                <w:rFonts w:ascii="Times New Roman" w:hAnsi="Times New Roman" w:cs="Times New Roman"/>
                <w:i/>
                <w:iCs/>
                <w:sz w:val="24"/>
                <w:szCs w:val="24"/>
              </w:rPr>
            </w:rPrChange>
          </w:rPr>
          <w:t xml:space="preserve"> (Paris)</w:t>
        </w:r>
        <w:r w:rsidRPr="00610E07">
          <w:rPr>
            <w:rFonts w:ascii="Times New Roman" w:hAnsi="Times New Roman" w:cs="Times New Roman"/>
            <w:sz w:val="24"/>
            <w:szCs w:val="24"/>
            <w:rPrChange w:id="568" w:author="sunny" w:date="2017-01-04T19:24:00Z">
              <w:rPr>
                <w:rFonts w:ascii="Times New Roman" w:hAnsi="Times New Roman" w:cs="Times New Roman"/>
                <w:sz w:val="24"/>
                <w:szCs w:val="24"/>
              </w:rPr>
            </w:rPrChange>
          </w:rPr>
          <w:t xml:space="preserve"> 1991; </w:t>
        </w:r>
        <w:r w:rsidRPr="00610E07">
          <w:rPr>
            <w:rFonts w:ascii="Times New Roman" w:hAnsi="Times New Roman" w:cs="Times New Roman"/>
            <w:b/>
            <w:bCs/>
            <w:sz w:val="24"/>
            <w:szCs w:val="24"/>
            <w:rPrChange w:id="569" w:author="sunny" w:date="2017-01-04T19:24:00Z">
              <w:rPr>
                <w:rFonts w:ascii="Times New Roman" w:hAnsi="Times New Roman" w:cs="Times New Roman"/>
                <w:b/>
                <w:bCs/>
                <w:sz w:val="24"/>
                <w:szCs w:val="24"/>
              </w:rPr>
            </w:rPrChange>
          </w:rPr>
          <w:t>39</w:t>
        </w:r>
        <w:r w:rsidRPr="00610E07">
          <w:rPr>
            <w:rFonts w:ascii="Times New Roman" w:hAnsi="Times New Roman" w:cs="Times New Roman"/>
            <w:sz w:val="24"/>
            <w:szCs w:val="24"/>
            <w:rPrChange w:id="570" w:author="sunny" w:date="2017-01-04T19:24:00Z">
              <w:rPr>
                <w:rFonts w:ascii="Times New Roman" w:hAnsi="Times New Roman" w:cs="Times New Roman"/>
                <w:sz w:val="24"/>
                <w:szCs w:val="24"/>
              </w:rPr>
            </w:rPrChange>
          </w:rPr>
          <w:t>: 461–5.</w:t>
        </w:r>
      </w:ins>
    </w:p>
    <w:p w14:paraId="15083B36" w14:textId="77777777" w:rsidR="00610E07" w:rsidRPr="00610E07" w:rsidRDefault="00610E07" w:rsidP="00610E07">
      <w:pPr>
        <w:pStyle w:val="Bibliography"/>
        <w:rPr>
          <w:ins w:id="571" w:author="sunny" w:date="2017-01-04T19:24:00Z"/>
          <w:rFonts w:ascii="Times New Roman" w:hAnsi="Times New Roman" w:cs="Times New Roman"/>
          <w:sz w:val="24"/>
          <w:szCs w:val="24"/>
          <w:rPrChange w:id="572" w:author="sunny" w:date="2017-01-04T19:24:00Z">
            <w:rPr>
              <w:ins w:id="573" w:author="sunny" w:date="2017-01-04T19:24:00Z"/>
              <w:rFonts w:ascii="Times New Roman" w:hAnsi="Times New Roman" w:cs="Times New Roman"/>
              <w:sz w:val="24"/>
              <w:szCs w:val="24"/>
            </w:rPr>
          </w:rPrChange>
        </w:rPr>
        <w:pPrChange w:id="574" w:author="sunny" w:date="2017-01-04T19:24:00Z">
          <w:pPr>
            <w:widowControl w:val="0"/>
            <w:autoSpaceDE w:val="0"/>
            <w:autoSpaceDN w:val="0"/>
            <w:adjustRightInd w:val="0"/>
            <w:spacing w:after="0" w:line="240" w:lineRule="auto"/>
          </w:pPr>
        </w:pPrChange>
      </w:pPr>
      <w:ins w:id="575" w:author="sunny" w:date="2017-01-04T19:24:00Z">
        <w:r w:rsidRPr="00610E07">
          <w:rPr>
            <w:rFonts w:ascii="Times New Roman" w:hAnsi="Times New Roman" w:cs="Times New Roman"/>
            <w:sz w:val="24"/>
            <w:szCs w:val="24"/>
            <w:rPrChange w:id="576" w:author="sunny" w:date="2017-01-04T19:24:00Z">
              <w:rPr>
                <w:rFonts w:ascii="Times New Roman" w:hAnsi="Times New Roman" w:cs="Times New Roman"/>
                <w:sz w:val="24"/>
                <w:szCs w:val="24"/>
              </w:rPr>
            </w:rPrChange>
          </w:rPr>
          <w:t xml:space="preserve">12. </w:t>
        </w:r>
        <w:proofErr w:type="spellStart"/>
        <w:r w:rsidRPr="00610E07">
          <w:rPr>
            <w:rFonts w:ascii="Times New Roman" w:hAnsi="Times New Roman" w:cs="Times New Roman"/>
            <w:sz w:val="24"/>
            <w:szCs w:val="24"/>
            <w:rPrChange w:id="577" w:author="sunny" w:date="2017-01-04T19:24:00Z">
              <w:rPr>
                <w:rFonts w:ascii="Times New Roman" w:hAnsi="Times New Roman" w:cs="Times New Roman"/>
                <w:sz w:val="24"/>
                <w:szCs w:val="24"/>
              </w:rPr>
            </w:rPrChange>
          </w:rPr>
          <w:t>Reller</w:t>
        </w:r>
        <w:proofErr w:type="spellEnd"/>
        <w:r w:rsidRPr="00610E07">
          <w:rPr>
            <w:rFonts w:ascii="Times New Roman" w:hAnsi="Times New Roman" w:cs="Times New Roman"/>
            <w:sz w:val="24"/>
            <w:szCs w:val="24"/>
            <w:rPrChange w:id="578" w:author="sunny" w:date="2017-01-04T19:24:00Z">
              <w:rPr>
                <w:rFonts w:ascii="Times New Roman" w:hAnsi="Times New Roman" w:cs="Times New Roman"/>
                <w:sz w:val="24"/>
                <w:szCs w:val="24"/>
              </w:rPr>
            </w:rPrChange>
          </w:rPr>
          <w:t xml:space="preserve"> LB, Weinstein M, Jorgensen JH et al. Antimicrobial susceptibility testing: a review of general principles and contemporary practices. </w:t>
        </w:r>
        <w:proofErr w:type="spellStart"/>
        <w:r w:rsidRPr="00610E07">
          <w:rPr>
            <w:rFonts w:ascii="Times New Roman" w:hAnsi="Times New Roman" w:cs="Times New Roman"/>
            <w:sz w:val="24"/>
            <w:szCs w:val="24"/>
            <w:rPrChange w:id="579" w:author="sunny" w:date="2017-01-04T19:24:00Z">
              <w:rPr>
                <w:rFonts w:ascii="Times New Roman" w:hAnsi="Times New Roman" w:cs="Times New Roman"/>
                <w:sz w:val="24"/>
                <w:szCs w:val="24"/>
              </w:rPr>
            </w:rPrChange>
          </w:rPr>
          <w:t>Clin</w:t>
        </w:r>
        <w:proofErr w:type="spellEnd"/>
        <w:r w:rsidRPr="00610E07">
          <w:rPr>
            <w:rFonts w:ascii="Times New Roman" w:hAnsi="Times New Roman" w:cs="Times New Roman"/>
            <w:sz w:val="24"/>
            <w:szCs w:val="24"/>
            <w:rPrChange w:id="580" w:author="sunny" w:date="2017-01-04T19:24:00Z">
              <w:rPr>
                <w:rFonts w:ascii="Times New Roman" w:hAnsi="Times New Roman" w:cs="Times New Roman"/>
                <w:sz w:val="24"/>
                <w:szCs w:val="24"/>
              </w:rPr>
            </w:rPrChange>
          </w:rPr>
          <w:t xml:space="preserve"> Infect Dis 2009; 49: 1749–55.</w:t>
        </w:r>
      </w:ins>
    </w:p>
    <w:p w14:paraId="77D4507E" w14:textId="77777777" w:rsidR="00610E07" w:rsidRPr="00610E07" w:rsidRDefault="00610E07" w:rsidP="00610E07">
      <w:pPr>
        <w:pStyle w:val="Bibliography"/>
        <w:rPr>
          <w:ins w:id="581" w:author="sunny" w:date="2017-01-04T19:24:00Z"/>
          <w:rFonts w:ascii="Times New Roman" w:hAnsi="Times New Roman" w:cs="Times New Roman"/>
          <w:sz w:val="24"/>
          <w:szCs w:val="24"/>
          <w:rPrChange w:id="582" w:author="sunny" w:date="2017-01-04T19:24:00Z">
            <w:rPr>
              <w:ins w:id="583" w:author="sunny" w:date="2017-01-04T19:24:00Z"/>
              <w:rFonts w:ascii="Times New Roman" w:hAnsi="Times New Roman" w:cs="Times New Roman"/>
              <w:sz w:val="24"/>
              <w:szCs w:val="24"/>
            </w:rPr>
          </w:rPrChange>
        </w:rPr>
        <w:pPrChange w:id="584" w:author="sunny" w:date="2017-01-04T19:24:00Z">
          <w:pPr>
            <w:widowControl w:val="0"/>
            <w:autoSpaceDE w:val="0"/>
            <w:autoSpaceDN w:val="0"/>
            <w:adjustRightInd w:val="0"/>
            <w:spacing w:after="0" w:line="240" w:lineRule="auto"/>
          </w:pPr>
        </w:pPrChange>
      </w:pPr>
      <w:ins w:id="585" w:author="sunny" w:date="2017-01-04T19:24:00Z">
        <w:r w:rsidRPr="00610E07">
          <w:rPr>
            <w:rFonts w:ascii="Times New Roman" w:hAnsi="Times New Roman" w:cs="Times New Roman"/>
            <w:sz w:val="24"/>
            <w:szCs w:val="24"/>
            <w:rPrChange w:id="586" w:author="sunny" w:date="2017-01-04T19:24:00Z">
              <w:rPr>
                <w:rFonts w:ascii="Times New Roman" w:hAnsi="Times New Roman" w:cs="Times New Roman"/>
                <w:sz w:val="24"/>
                <w:szCs w:val="24"/>
              </w:rPr>
            </w:rPrChange>
          </w:rPr>
          <w:t xml:space="preserve">13. </w:t>
        </w:r>
        <w:proofErr w:type="spellStart"/>
        <w:r w:rsidRPr="00610E07">
          <w:rPr>
            <w:rFonts w:ascii="Times New Roman" w:hAnsi="Times New Roman" w:cs="Times New Roman"/>
            <w:sz w:val="24"/>
            <w:szCs w:val="24"/>
            <w:rPrChange w:id="587" w:author="sunny" w:date="2017-01-04T19:24:00Z">
              <w:rPr>
                <w:rFonts w:ascii="Times New Roman" w:hAnsi="Times New Roman" w:cs="Times New Roman"/>
                <w:sz w:val="24"/>
                <w:szCs w:val="24"/>
              </w:rPr>
            </w:rPrChange>
          </w:rPr>
          <w:t>Wiegand</w:t>
        </w:r>
        <w:proofErr w:type="spellEnd"/>
        <w:r w:rsidRPr="00610E07">
          <w:rPr>
            <w:rFonts w:ascii="Times New Roman" w:hAnsi="Times New Roman" w:cs="Times New Roman"/>
            <w:sz w:val="24"/>
            <w:szCs w:val="24"/>
            <w:rPrChange w:id="588" w:author="sunny" w:date="2017-01-04T19:24:00Z">
              <w:rPr>
                <w:rFonts w:ascii="Times New Roman" w:hAnsi="Times New Roman" w:cs="Times New Roman"/>
                <w:sz w:val="24"/>
                <w:szCs w:val="24"/>
              </w:rPr>
            </w:rPrChange>
          </w:rPr>
          <w:t xml:space="preserve"> I, </w:t>
        </w:r>
        <w:proofErr w:type="spellStart"/>
        <w:r w:rsidRPr="00610E07">
          <w:rPr>
            <w:rFonts w:ascii="Times New Roman" w:hAnsi="Times New Roman" w:cs="Times New Roman"/>
            <w:sz w:val="24"/>
            <w:szCs w:val="24"/>
            <w:rPrChange w:id="589" w:author="sunny" w:date="2017-01-04T19:24:00Z">
              <w:rPr>
                <w:rFonts w:ascii="Times New Roman" w:hAnsi="Times New Roman" w:cs="Times New Roman"/>
                <w:sz w:val="24"/>
                <w:szCs w:val="24"/>
              </w:rPr>
            </w:rPrChange>
          </w:rPr>
          <w:t>Hilpert</w:t>
        </w:r>
        <w:proofErr w:type="spellEnd"/>
        <w:r w:rsidRPr="00610E07">
          <w:rPr>
            <w:rFonts w:ascii="Times New Roman" w:hAnsi="Times New Roman" w:cs="Times New Roman"/>
            <w:sz w:val="24"/>
            <w:szCs w:val="24"/>
            <w:rPrChange w:id="590" w:author="sunny" w:date="2017-01-04T19:24:00Z">
              <w:rPr>
                <w:rFonts w:ascii="Times New Roman" w:hAnsi="Times New Roman" w:cs="Times New Roman"/>
                <w:sz w:val="24"/>
                <w:szCs w:val="24"/>
              </w:rPr>
            </w:rPrChange>
          </w:rPr>
          <w:t xml:space="preserve"> K, Hancock REW. Agar and broth dilution methods to determine the minimal inhibitory concentration (MIC) of antimicrobial substances. Nat </w:t>
        </w:r>
        <w:proofErr w:type="spellStart"/>
        <w:r w:rsidRPr="00610E07">
          <w:rPr>
            <w:rFonts w:ascii="Times New Roman" w:hAnsi="Times New Roman" w:cs="Times New Roman"/>
            <w:sz w:val="24"/>
            <w:szCs w:val="24"/>
            <w:rPrChange w:id="591" w:author="sunny" w:date="2017-01-04T19:24:00Z">
              <w:rPr>
                <w:rFonts w:ascii="Times New Roman" w:hAnsi="Times New Roman" w:cs="Times New Roman"/>
                <w:sz w:val="24"/>
                <w:szCs w:val="24"/>
              </w:rPr>
            </w:rPrChange>
          </w:rPr>
          <w:t>Protoc</w:t>
        </w:r>
        <w:proofErr w:type="spellEnd"/>
        <w:r w:rsidRPr="00610E07">
          <w:rPr>
            <w:rFonts w:ascii="Times New Roman" w:hAnsi="Times New Roman" w:cs="Times New Roman"/>
            <w:sz w:val="24"/>
            <w:szCs w:val="24"/>
            <w:rPrChange w:id="592" w:author="sunny" w:date="2017-01-04T19:24:00Z">
              <w:rPr>
                <w:rFonts w:ascii="Times New Roman" w:hAnsi="Times New Roman" w:cs="Times New Roman"/>
                <w:sz w:val="24"/>
                <w:szCs w:val="24"/>
              </w:rPr>
            </w:rPrChange>
          </w:rPr>
          <w:t xml:space="preserve"> 2008; 3: 163–75.</w:t>
        </w:r>
      </w:ins>
    </w:p>
    <w:p w14:paraId="2720F5B9" w14:textId="77777777" w:rsidR="00610E07" w:rsidRPr="00610E07" w:rsidRDefault="00610E07" w:rsidP="00610E07">
      <w:pPr>
        <w:pStyle w:val="Bibliography"/>
        <w:rPr>
          <w:ins w:id="593" w:author="sunny" w:date="2017-01-04T19:24:00Z"/>
          <w:rFonts w:ascii="Times New Roman" w:hAnsi="Times New Roman" w:cs="Times New Roman"/>
          <w:sz w:val="24"/>
          <w:szCs w:val="24"/>
          <w:rPrChange w:id="594" w:author="sunny" w:date="2017-01-04T19:24:00Z">
            <w:rPr>
              <w:ins w:id="595" w:author="sunny" w:date="2017-01-04T19:24:00Z"/>
              <w:rFonts w:ascii="Times New Roman" w:hAnsi="Times New Roman" w:cs="Times New Roman"/>
              <w:sz w:val="24"/>
              <w:szCs w:val="24"/>
            </w:rPr>
          </w:rPrChange>
        </w:rPr>
        <w:pPrChange w:id="596" w:author="sunny" w:date="2017-01-04T19:24:00Z">
          <w:pPr>
            <w:widowControl w:val="0"/>
            <w:autoSpaceDE w:val="0"/>
            <w:autoSpaceDN w:val="0"/>
            <w:adjustRightInd w:val="0"/>
            <w:spacing w:after="0" w:line="240" w:lineRule="auto"/>
          </w:pPr>
        </w:pPrChange>
      </w:pPr>
      <w:ins w:id="597" w:author="sunny" w:date="2017-01-04T19:24:00Z">
        <w:r w:rsidRPr="00610E07">
          <w:rPr>
            <w:rFonts w:ascii="Times New Roman" w:hAnsi="Times New Roman" w:cs="Times New Roman"/>
            <w:sz w:val="24"/>
            <w:szCs w:val="24"/>
            <w:rPrChange w:id="598" w:author="sunny" w:date="2017-01-04T19:24:00Z">
              <w:rPr>
                <w:rFonts w:ascii="Times New Roman" w:hAnsi="Times New Roman" w:cs="Times New Roman"/>
                <w:sz w:val="24"/>
                <w:szCs w:val="24"/>
              </w:rPr>
            </w:rPrChange>
          </w:rPr>
          <w:t xml:space="preserve">14. Takei M, Yamaguchi Y, Fukuda H et al. Cultivation of Neisseria </w:t>
        </w:r>
        <w:proofErr w:type="spellStart"/>
        <w:r w:rsidRPr="00610E07">
          <w:rPr>
            <w:rFonts w:ascii="Times New Roman" w:hAnsi="Times New Roman" w:cs="Times New Roman"/>
            <w:sz w:val="24"/>
            <w:szCs w:val="24"/>
            <w:rPrChange w:id="599"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600" w:author="sunny" w:date="2017-01-04T19:24:00Z">
              <w:rPr>
                <w:rFonts w:ascii="Times New Roman" w:hAnsi="Times New Roman" w:cs="Times New Roman"/>
                <w:sz w:val="24"/>
                <w:szCs w:val="24"/>
              </w:rPr>
            </w:rPrChange>
          </w:rPr>
          <w:t xml:space="preserve"> in liquid media and determination of its in vitro susceptibilities to quinolones. J </w:t>
        </w:r>
        <w:proofErr w:type="spellStart"/>
        <w:r w:rsidRPr="00610E07">
          <w:rPr>
            <w:rFonts w:ascii="Times New Roman" w:hAnsi="Times New Roman" w:cs="Times New Roman"/>
            <w:sz w:val="24"/>
            <w:szCs w:val="24"/>
            <w:rPrChange w:id="601" w:author="sunny" w:date="2017-01-04T19:24:00Z">
              <w:rPr>
                <w:rFonts w:ascii="Times New Roman" w:hAnsi="Times New Roman" w:cs="Times New Roman"/>
                <w:sz w:val="24"/>
                <w:szCs w:val="24"/>
              </w:rPr>
            </w:rPrChange>
          </w:rPr>
          <w:t>Clin</w:t>
        </w:r>
        <w:proofErr w:type="spellEnd"/>
        <w:r w:rsidRPr="00610E07">
          <w:rPr>
            <w:rFonts w:ascii="Times New Roman" w:hAnsi="Times New Roman" w:cs="Times New Roman"/>
            <w:sz w:val="24"/>
            <w:szCs w:val="24"/>
            <w:rPrChange w:id="602"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603"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604" w:author="sunny" w:date="2017-01-04T19:24:00Z">
              <w:rPr>
                <w:rFonts w:ascii="Times New Roman" w:hAnsi="Times New Roman" w:cs="Times New Roman"/>
                <w:sz w:val="24"/>
                <w:szCs w:val="24"/>
              </w:rPr>
            </w:rPrChange>
          </w:rPr>
          <w:t xml:space="preserve"> 2005; 43: 4321–7.</w:t>
        </w:r>
      </w:ins>
    </w:p>
    <w:p w14:paraId="367F8F1A" w14:textId="77777777" w:rsidR="00610E07" w:rsidRPr="00610E07" w:rsidRDefault="00610E07" w:rsidP="00610E07">
      <w:pPr>
        <w:pStyle w:val="Bibliography"/>
        <w:rPr>
          <w:ins w:id="605" w:author="sunny" w:date="2017-01-04T19:24:00Z"/>
          <w:rFonts w:ascii="Times New Roman" w:hAnsi="Times New Roman" w:cs="Times New Roman"/>
          <w:sz w:val="24"/>
          <w:szCs w:val="24"/>
          <w:rPrChange w:id="606" w:author="sunny" w:date="2017-01-04T19:24:00Z">
            <w:rPr>
              <w:ins w:id="607" w:author="sunny" w:date="2017-01-04T19:24:00Z"/>
              <w:rFonts w:ascii="Times New Roman" w:hAnsi="Times New Roman" w:cs="Times New Roman"/>
              <w:sz w:val="24"/>
              <w:szCs w:val="24"/>
            </w:rPr>
          </w:rPrChange>
        </w:rPr>
        <w:pPrChange w:id="608" w:author="sunny" w:date="2017-01-04T19:24:00Z">
          <w:pPr>
            <w:widowControl w:val="0"/>
            <w:autoSpaceDE w:val="0"/>
            <w:autoSpaceDN w:val="0"/>
            <w:adjustRightInd w:val="0"/>
            <w:spacing w:after="0" w:line="240" w:lineRule="auto"/>
          </w:pPr>
        </w:pPrChange>
      </w:pPr>
      <w:ins w:id="609" w:author="sunny" w:date="2017-01-04T19:24:00Z">
        <w:r w:rsidRPr="00610E07">
          <w:rPr>
            <w:rFonts w:ascii="Times New Roman" w:hAnsi="Times New Roman" w:cs="Times New Roman"/>
            <w:sz w:val="24"/>
            <w:szCs w:val="24"/>
            <w:rPrChange w:id="610" w:author="sunny" w:date="2017-01-04T19:24:00Z">
              <w:rPr>
                <w:rFonts w:ascii="Times New Roman" w:hAnsi="Times New Roman" w:cs="Times New Roman"/>
                <w:sz w:val="24"/>
                <w:szCs w:val="24"/>
              </w:rPr>
            </w:rPrChange>
          </w:rPr>
          <w:t xml:space="preserve">15. </w:t>
        </w:r>
        <w:proofErr w:type="spellStart"/>
        <w:r w:rsidRPr="00610E07">
          <w:rPr>
            <w:rFonts w:ascii="Times New Roman" w:hAnsi="Times New Roman" w:cs="Times New Roman"/>
            <w:sz w:val="24"/>
            <w:szCs w:val="24"/>
            <w:rPrChange w:id="611" w:author="sunny" w:date="2017-01-04T19:24:00Z">
              <w:rPr>
                <w:rFonts w:ascii="Times New Roman" w:hAnsi="Times New Roman" w:cs="Times New Roman"/>
                <w:sz w:val="24"/>
                <w:szCs w:val="24"/>
              </w:rPr>
            </w:rPrChange>
          </w:rPr>
          <w:t>Geers</w:t>
        </w:r>
        <w:proofErr w:type="spellEnd"/>
        <w:r w:rsidRPr="00610E07">
          <w:rPr>
            <w:rFonts w:ascii="Times New Roman" w:hAnsi="Times New Roman" w:cs="Times New Roman"/>
            <w:sz w:val="24"/>
            <w:szCs w:val="24"/>
            <w:rPrChange w:id="612" w:author="sunny" w:date="2017-01-04T19:24:00Z">
              <w:rPr>
                <w:rFonts w:ascii="Times New Roman" w:hAnsi="Times New Roman" w:cs="Times New Roman"/>
                <w:sz w:val="24"/>
                <w:szCs w:val="24"/>
              </w:rPr>
            </w:rPrChange>
          </w:rPr>
          <w:t xml:space="preserve"> TA, </w:t>
        </w:r>
        <w:proofErr w:type="spellStart"/>
        <w:r w:rsidRPr="00610E07">
          <w:rPr>
            <w:rFonts w:ascii="Times New Roman" w:hAnsi="Times New Roman" w:cs="Times New Roman"/>
            <w:sz w:val="24"/>
            <w:szCs w:val="24"/>
            <w:rPrChange w:id="613" w:author="sunny" w:date="2017-01-04T19:24:00Z">
              <w:rPr>
                <w:rFonts w:ascii="Times New Roman" w:hAnsi="Times New Roman" w:cs="Times New Roman"/>
                <w:sz w:val="24"/>
                <w:szCs w:val="24"/>
              </w:rPr>
            </w:rPrChange>
          </w:rPr>
          <w:t>Donabedian</w:t>
        </w:r>
        <w:proofErr w:type="spellEnd"/>
        <w:r w:rsidRPr="00610E07">
          <w:rPr>
            <w:rFonts w:ascii="Times New Roman" w:hAnsi="Times New Roman" w:cs="Times New Roman"/>
            <w:sz w:val="24"/>
            <w:szCs w:val="24"/>
            <w:rPrChange w:id="614" w:author="sunny" w:date="2017-01-04T19:24:00Z">
              <w:rPr>
                <w:rFonts w:ascii="Times New Roman" w:hAnsi="Times New Roman" w:cs="Times New Roman"/>
                <w:sz w:val="24"/>
                <w:szCs w:val="24"/>
              </w:rPr>
            </w:rPrChange>
          </w:rPr>
          <w:t xml:space="preserve"> AM. Comparison of broth </w:t>
        </w:r>
        <w:proofErr w:type="spellStart"/>
        <w:r w:rsidRPr="00610E07">
          <w:rPr>
            <w:rFonts w:ascii="Times New Roman" w:hAnsi="Times New Roman" w:cs="Times New Roman"/>
            <w:sz w:val="24"/>
            <w:szCs w:val="24"/>
            <w:rPrChange w:id="615" w:author="sunny" w:date="2017-01-04T19:24:00Z">
              <w:rPr>
                <w:rFonts w:ascii="Times New Roman" w:hAnsi="Times New Roman" w:cs="Times New Roman"/>
                <w:sz w:val="24"/>
                <w:szCs w:val="24"/>
              </w:rPr>
            </w:rPrChange>
          </w:rPr>
          <w:t>microdilution</w:t>
        </w:r>
        <w:proofErr w:type="spellEnd"/>
        <w:r w:rsidRPr="00610E07">
          <w:rPr>
            <w:rFonts w:ascii="Times New Roman" w:hAnsi="Times New Roman" w:cs="Times New Roman"/>
            <w:sz w:val="24"/>
            <w:szCs w:val="24"/>
            <w:rPrChange w:id="616" w:author="sunny" w:date="2017-01-04T19:24:00Z">
              <w:rPr>
                <w:rFonts w:ascii="Times New Roman" w:hAnsi="Times New Roman" w:cs="Times New Roman"/>
                <w:sz w:val="24"/>
                <w:szCs w:val="24"/>
              </w:rPr>
            </w:rPrChange>
          </w:rPr>
          <w:t xml:space="preserve"> and agar dilution for susceptibility testing of Neisseria </w:t>
        </w:r>
        <w:proofErr w:type="spellStart"/>
        <w:r w:rsidRPr="00610E07">
          <w:rPr>
            <w:rFonts w:ascii="Times New Roman" w:hAnsi="Times New Roman" w:cs="Times New Roman"/>
            <w:sz w:val="24"/>
            <w:szCs w:val="24"/>
            <w:rPrChange w:id="617"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618"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619"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620" w:author="sunny" w:date="2017-01-04T19:24:00Z">
              <w:rPr>
                <w:rFonts w:ascii="Times New Roman" w:hAnsi="Times New Roman" w:cs="Times New Roman"/>
                <w:sz w:val="24"/>
                <w:szCs w:val="24"/>
              </w:rPr>
            </w:rPrChange>
          </w:rPr>
          <w:t xml:space="preserve"> Agents </w:t>
        </w:r>
        <w:proofErr w:type="spellStart"/>
        <w:r w:rsidRPr="00610E07">
          <w:rPr>
            <w:rFonts w:ascii="Times New Roman" w:hAnsi="Times New Roman" w:cs="Times New Roman"/>
            <w:sz w:val="24"/>
            <w:szCs w:val="24"/>
            <w:rPrChange w:id="621" w:author="sunny" w:date="2017-01-04T19:24:00Z">
              <w:rPr>
                <w:rFonts w:ascii="Times New Roman" w:hAnsi="Times New Roman" w:cs="Times New Roman"/>
                <w:sz w:val="24"/>
                <w:szCs w:val="24"/>
              </w:rPr>
            </w:rPrChange>
          </w:rPr>
          <w:t>Chemother</w:t>
        </w:r>
        <w:proofErr w:type="spellEnd"/>
        <w:r w:rsidRPr="00610E07">
          <w:rPr>
            <w:rFonts w:ascii="Times New Roman" w:hAnsi="Times New Roman" w:cs="Times New Roman"/>
            <w:sz w:val="24"/>
            <w:szCs w:val="24"/>
            <w:rPrChange w:id="622" w:author="sunny" w:date="2017-01-04T19:24:00Z">
              <w:rPr>
                <w:rFonts w:ascii="Times New Roman" w:hAnsi="Times New Roman" w:cs="Times New Roman"/>
                <w:sz w:val="24"/>
                <w:szCs w:val="24"/>
              </w:rPr>
            </w:rPrChange>
          </w:rPr>
          <w:t xml:space="preserve"> 1989; 33: 233–4.</w:t>
        </w:r>
      </w:ins>
    </w:p>
    <w:p w14:paraId="56A1AA91" w14:textId="77777777" w:rsidR="00610E07" w:rsidRPr="00610E07" w:rsidRDefault="00610E07" w:rsidP="00610E07">
      <w:pPr>
        <w:pStyle w:val="Bibliography"/>
        <w:rPr>
          <w:ins w:id="623" w:author="sunny" w:date="2017-01-04T19:24:00Z"/>
          <w:rFonts w:ascii="Times New Roman" w:hAnsi="Times New Roman" w:cs="Times New Roman"/>
          <w:sz w:val="24"/>
          <w:szCs w:val="24"/>
          <w:rPrChange w:id="624" w:author="sunny" w:date="2017-01-04T19:24:00Z">
            <w:rPr>
              <w:ins w:id="625" w:author="sunny" w:date="2017-01-04T19:24:00Z"/>
              <w:rFonts w:ascii="Times New Roman" w:hAnsi="Times New Roman" w:cs="Times New Roman"/>
              <w:sz w:val="24"/>
              <w:szCs w:val="24"/>
            </w:rPr>
          </w:rPrChange>
        </w:rPr>
        <w:pPrChange w:id="626" w:author="sunny" w:date="2017-01-04T19:24:00Z">
          <w:pPr>
            <w:widowControl w:val="0"/>
            <w:autoSpaceDE w:val="0"/>
            <w:autoSpaceDN w:val="0"/>
            <w:adjustRightInd w:val="0"/>
            <w:spacing w:after="0" w:line="240" w:lineRule="auto"/>
          </w:pPr>
        </w:pPrChange>
      </w:pPr>
      <w:ins w:id="627" w:author="sunny" w:date="2017-01-04T19:24:00Z">
        <w:r w:rsidRPr="00610E07">
          <w:rPr>
            <w:rFonts w:ascii="Times New Roman" w:hAnsi="Times New Roman" w:cs="Times New Roman"/>
            <w:sz w:val="24"/>
            <w:szCs w:val="24"/>
            <w:rPrChange w:id="628" w:author="sunny" w:date="2017-01-04T19:24:00Z">
              <w:rPr>
                <w:rFonts w:ascii="Times New Roman" w:hAnsi="Times New Roman" w:cs="Times New Roman"/>
                <w:sz w:val="24"/>
                <w:szCs w:val="24"/>
              </w:rPr>
            </w:rPrChange>
          </w:rPr>
          <w:t xml:space="preserve">16. Shapiro MA, Heifetz CL, </w:t>
        </w:r>
        <w:proofErr w:type="spellStart"/>
        <w:r w:rsidRPr="00610E07">
          <w:rPr>
            <w:rFonts w:ascii="Times New Roman" w:hAnsi="Times New Roman" w:cs="Times New Roman"/>
            <w:sz w:val="24"/>
            <w:szCs w:val="24"/>
            <w:rPrChange w:id="629" w:author="sunny" w:date="2017-01-04T19:24:00Z">
              <w:rPr>
                <w:rFonts w:ascii="Times New Roman" w:hAnsi="Times New Roman" w:cs="Times New Roman"/>
                <w:sz w:val="24"/>
                <w:szCs w:val="24"/>
              </w:rPr>
            </w:rPrChange>
          </w:rPr>
          <w:t>Sesnie</w:t>
        </w:r>
        <w:proofErr w:type="spellEnd"/>
        <w:r w:rsidRPr="00610E07">
          <w:rPr>
            <w:rFonts w:ascii="Times New Roman" w:hAnsi="Times New Roman" w:cs="Times New Roman"/>
            <w:sz w:val="24"/>
            <w:szCs w:val="24"/>
            <w:rPrChange w:id="630" w:author="sunny" w:date="2017-01-04T19:24:00Z">
              <w:rPr>
                <w:rFonts w:ascii="Times New Roman" w:hAnsi="Times New Roman" w:cs="Times New Roman"/>
                <w:sz w:val="24"/>
                <w:szCs w:val="24"/>
              </w:rPr>
            </w:rPrChange>
          </w:rPr>
          <w:t xml:space="preserve"> JC. Comparison of </w:t>
        </w:r>
        <w:proofErr w:type="spellStart"/>
        <w:r w:rsidRPr="00610E07">
          <w:rPr>
            <w:rFonts w:ascii="Times New Roman" w:hAnsi="Times New Roman" w:cs="Times New Roman"/>
            <w:sz w:val="24"/>
            <w:szCs w:val="24"/>
            <w:rPrChange w:id="631" w:author="sunny" w:date="2017-01-04T19:24:00Z">
              <w:rPr>
                <w:rFonts w:ascii="Times New Roman" w:hAnsi="Times New Roman" w:cs="Times New Roman"/>
                <w:sz w:val="24"/>
                <w:szCs w:val="24"/>
              </w:rPr>
            </w:rPrChange>
          </w:rPr>
          <w:t>microdilution</w:t>
        </w:r>
        <w:proofErr w:type="spellEnd"/>
        <w:r w:rsidRPr="00610E07">
          <w:rPr>
            <w:rFonts w:ascii="Times New Roman" w:hAnsi="Times New Roman" w:cs="Times New Roman"/>
            <w:sz w:val="24"/>
            <w:szCs w:val="24"/>
            <w:rPrChange w:id="632" w:author="sunny" w:date="2017-01-04T19:24:00Z">
              <w:rPr>
                <w:rFonts w:ascii="Times New Roman" w:hAnsi="Times New Roman" w:cs="Times New Roman"/>
                <w:sz w:val="24"/>
                <w:szCs w:val="24"/>
              </w:rPr>
            </w:rPrChange>
          </w:rPr>
          <w:t xml:space="preserve"> and agar dilution procedures for testing antibiotic susceptibility of Neisseria </w:t>
        </w:r>
        <w:proofErr w:type="spellStart"/>
        <w:r w:rsidRPr="00610E07">
          <w:rPr>
            <w:rFonts w:ascii="Times New Roman" w:hAnsi="Times New Roman" w:cs="Times New Roman"/>
            <w:sz w:val="24"/>
            <w:szCs w:val="24"/>
            <w:rPrChange w:id="633"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634" w:author="sunny" w:date="2017-01-04T19:24:00Z">
              <w:rPr>
                <w:rFonts w:ascii="Times New Roman" w:hAnsi="Times New Roman" w:cs="Times New Roman"/>
                <w:sz w:val="24"/>
                <w:szCs w:val="24"/>
              </w:rPr>
            </w:rPrChange>
          </w:rPr>
          <w:t xml:space="preserve">. J </w:t>
        </w:r>
        <w:proofErr w:type="spellStart"/>
        <w:r w:rsidRPr="00610E07">
          <w:rPr>
            <w:rFonts w:ascii="Times New Roman" w:hAnsi="Times New Roman" w:cs="Times New Roman"/>
            <w:sz w:val="24"/>
            <w:szCs w:val="24"/>
            <w:rPrChange w:id="635" w:author="sunny" w:date="2017-01-04T19:24:00Z">
              <w:rPr>
                <w:rFonts w:ascii="Times New Roman" w:hAnsi="Times New Roman" w:cs="Times New Roman"/>
                <w:sz w:val="24"/>
                <w:szCs w:val="24"/>
              </w:rPr>
            </w:rPrChange>
          </w:rPr>
          <w:t>Clin</w:t>
        </w:r>
        <w:proofErr w:type="spellEnd"/>
        <w:r w:rsidRPr="00610E07">
          <w:rPr>
            <w:rFonts w:ascii="Times New Roman" w:hAnsi="Times New Roman" w:cs="Times New Roman"/>
            <w:sz w:val="24"/>
            <w:szCs w:val="24"/>
            <w:rPrChange w:id="636"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637"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638" w:author="sunny" w:date="2017-01-04T19:24:00Z">
              <w:rPr>
                <w:rFonts w:ascii="Times New Roman" w:hAnsi="Times New Roman" w:cs="Times New Roman"/>
                <w:sz w:val="24"/>
                <w:szCs w:val="24"/>
              </w:rPr>
            </w:rPrChange>
          </w:rPr>
          <w:t xml:space="preserve"> 1984; 20: 828–30.</w:t>
        </w:r>
      </w:ins>
    </w:p>
    <w:p w14:paraId="13195984" w14:textId="77777777" w:rsidR="00610E07" w:rsidRPr="00610E07" w:rsidRDefault="00610E07" w:rsidP="00610E07">
      <w:pPr>
        <w:pStyle w:val="Bibliography"/>
        <w:rPr>
          <w:ins w:id="639" w:author="sunny" w:date="2017-01-04T19:24:00Z"/>
          <w:rFonts w:ascii="Times New Roman" w:hAnsi="Times New Roman" w:cs="Times New Roman"/>
          <w:sz w:val="24"/>
          <w:szCs w:val="24"/>
          <w:rPrChange w:id="640" w:author="sunny" w:date="2017-01-04T19:24:00Z">
            <w:rPr>
              <w:ins w:id="641" w:author="sunny" w:date="2017-01-04T19:24:00Z"/>
              <w:rFonts w:ascii="Times New Roman" w:hAnsi="Times New Roman" w:cs="Times New Roman"/>
              <w:sz w:val="24"/>
              <w:szCs w:val="24"/>
            </w:rPr>
          </w:rPrChange>
        </w:rPr>
        <w:pPrChange w:id="642" w:author="sunny" w:date="2017-01-04T19:24:00Z">
          <w:pPr>
            <w:widowControl w:val="0"/>
            <w:autoSpaceDE w:val="0"/>
            <w:autoSpaceDN w:val="0"/>
            <w:adjustRightInd w:val="0"/>
            <w:spacing w:after="0" w:line="240" w:lineRule="auto"/>
          </w:pPr>
        </w:pPrChange>
      </w:pPr>
      <w:ins w:id="643" w:author="sunny" w:date="2017-01-04T19:24:00Z">
        <w:r w:rsidRPr="00610E07">
          <w:rPr>
            <w:rFonts w:ascii="Times New Roman" w:hAnsi="Times New Roman" w:cs="Times New Roman"/>
            <w:sz w:val="24"/>
            <w:szCs w:val="24"/>
            <w:rPrChange w:id="644" w:author="sunny" w:date="2017-01-04T19:24:00Z">
              <w:rPr>
                <w:rFonts w:ascii="Times New Roman" w:hAnsi="Times New Roman" w:cs="Times New Roman"/>
                <w:sz w:val="24"/>
                <w:szCs w:val="24"/>
              </w:rPr>
            </w:rPrChange>
          </w:rPr>
          <w:t xml:space="preserve">17. Dillard JP, Seifert HS. A peptidoglycan hydrolase similar to bacteriophage </w:t>
        </w:r>
        <w:proofErr w:type="spellStart"/>
        <w:r w:rsidRPr="00610E07">
          <w:rPr>
            <w:rFonts w:ascii="Times New Roman" w:hAnsi="Times New Roman" w:cs="Times New Roman"/>
            <w:sz w:val="24"/>
            <w:szCs w:val="24"/>
            <w:rPrChange w:id="645" w:author="sunny" w:date="2017-01-04T19:24:00Z">
              <w:rPr>
                <w:rFonts w:ascii="Times New Roman" w:hAnsi="Times New Roman" w:cs="Times New Roman"/>
                <w:sz w:val="24"/>
                <w:szCs w:val="24"/>
              </w:rPr>
            </w:rPrChange>
          </w:rPr>
          <w:t>endolysins</w:t>
        </w:r>
        <w:proofErr w:type="spellEnd"/>
        <w:r w:rsidRPr="00610E07">
          <w:rPr>
            <w:rFonts w:ascii="Times New Roman" w:hAnsi="Times New Roman" w:cs="Times New Roman"/>
            <w:sz w:val="24"/>
            <w:szCs w:val="24"/>
            <w:rPrChange w:id="646" w:author="sunny" w:date="2017-01-04T19:24:00Z">
              <w:rPr>
                <w:rFonts w:ascii="Times New Roman" w:hAnsi="Times New Roman" w:cs="Times New Roman"/>
                <w:sz w:val="24"/>
                <w:szCs w:val="24"/>
              </w:rPr>
            </w:rPrChange>
          </w:rPr>
          <w:t xml:space="preserve"> acts as an autolysin in Neisseria </w:t>
        </w:r>
        <w:proofErr w:type="spellStart"/>
        <w:r w:rsidRPr="00610E07">
          <w:rPr>
            <w:rFonts w:ascii="Times New Roman" w:hAnsi="Times New Roman" w:cs="Times New Roman"/>
            <w:sz w:val="24"/>
            <w:szCs w:val="24"/>
            <w:rPrChange w:id="647"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648"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649" w:author="sunny" w:date="2017-01-04T19:24:00Z">
              <w:rPr>
                <w:rFonts w:ascii="Times New Roman" w:hAnsi="Times New Roman" w:cs="Times New Roman"/>
                <w:sz w:val="24"/>
                <w:szCs w:val="24"/>
              </w:rPr>
            </w:rPrChange>
          </w:rPr>
          <w:t>Mol</w:t>
        </w:r>
        <w:proofErr w:type="spellEnd"/>
        <w:r w:rsidRPr="00610E07">
          <w:rPr>
            <w:rFonts w:ascii="Times New Roman" w:hAnsi="Times New Roman" w:cs="Times New Roman"/>
            <w:sz w:val="24"/>
            <w:szCs w:val="24"/>
            <w:rPrChange w:id="650"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651"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652" w:author="sunny" w:date="2017-01-04T19:24:00Z">
              <w:rPr>
                <w:rFonts w:ascii="Times New Roman" w:hAnsi="Times New Roman" w:cs="Times New Roman"/>
                <w:sz w:val="24"/>
                <w:szCs w:val="24"/>
              </w:rPr>
            </w:rPrChange>
          </w:rPr>
          <w:t xml:space="preserve"> 1997; 25: 893–901.</w:t>
        </w:r>
      </w:ins>
    </w:p>
    <w:p w14:paraId="4E8BD274" w14:textId="77777777" w:rsidR="00610E07" w:rsidRPr="00610E07" w:rsidRDefault="00610E07" w:rsidP="00610E07">
      <w:pPr>
        <w:pStyle w:val="Bibliography"/>
        <w:rPr>
          <w:ins w:id="653" w:author="sunny" w:date="2017-01-04T19:24:00Z"/>
          <w:rFonts w:ascii="Times New Roman" w:hAnsi="Times New Roman" w:cs="Times New Roman"/>
          <w:sz w:val="24"/>
          <w:szCs w:val="24"/>
          <w:rPrChange w:id="654" w:author="sunny" w:date="2017-01-04T19:24:00Z">
            <w:rPr>
              <w:ins w:id="655" w:author="sunny" w:date="2017-01-04T19:24:00Z"/>
              <w:rFonts w:ascii="Times New Roman" w:hAnsi="Times New Roman" w:cs="Times New Roman"/>
              <w:sz w:val="24"/>
              <w:szCs w:val="24"/>
            </w:rPr>
          </w:rPrChange>
        </w:rPr>
        <w:pPrChange w:id="656" w:author="sunny" w:date="2017-01-04T19:24:00Z">
          <w:pPr>
            <w:widowControl w:val="0"/>
            <w:autoSpaceDE w:val="0"/>
            <w:autoSpaceDN w:val="0"/>
            <w:adjustRightInd w:val="0"/>
            <w:spacing w:after="0" w:line="240" w:lineRule="auto"/>
          </w:pPr>
        </w:pPrChange>
      </w:pPr>
      <w:ins w:id="657" w:author="sunny" w:date="2017-01-04T19:24:00Z">
        <w:r w:rsidRPr="00610E07">
          <w:rPr>
            <w:rFonts w:ascii="Times New Roman" w:hAnsi="Times New Roman" w:cs="Times New Roman"/>
            <w:sz w:val="24"/>
            <w:szCs w:val="24"/>
            <w:rPrChange w:id="658" w:author="sunny" w:date="2017-01-04T19:24:00Z">
              <w:rPr>
                <w:rFonts w:ascii="Times New Roman" w:hAnsi="Times New Roman" w:cs="Times New Roman"/>
                <w:sz w:val="24"/>
                <w:szCs w:val="24"/>
              </w:rPr>
            </w:rPrChange>
          </w:rPr>
          <w:t xml:space="preserve">18. </w:t>
        </w:r>
        <w:proofErr w:type="spellStart"/>
        <w:r w:rsidRPr="00610E07">
          <w:rPr>
            <w:rFonts w:ascii="Times New Roman" w:hAnsi="Times New Roman" w:cs="Times New Roman"/>
            <w:sz w:val="24"/>
            <w:szCs w:val="24"/>
            <w:rPrChange w:id="659" w:author="sunny" w:date="2017-01-04T19:24:00Z">
              <w:rPr>
                <w:rFonts w:ascii="Times New Roman" w:hAnsi="Times New Roman" w:cs="Times New Roman"/>
                <w:sz w:val="24"/>
                <w:szCs w:val="24"/>
              </w:rPr>
            </w:rPrChange>
          </w:rPr>
          <w:t>Elmros</w:t>
        </w:r>
        <w:proofErr w:type="spellEnd"/>
        <w:r w:rsidRPr="00610E07">
          <w:rPr>
            <w:rFonts w:ascii="Times New Roman" w:hAnsi="Times New Roman" w:cs="Times New Roman"/>
            <w:sz w:val="24"/>
            <w:szCs w:val="24"/>
            <w:rPrChange w:id="660" w:author="sunny" w:date="2017-01-04T19:24:00Z">
              <w:rPr>
                <w:rFonts w:ascii="Times New Roman" w:hAnsi="Times New Roman" w:cs="Times New Roman"/>
                <w:sz w:val="24"/>
                <w:szCs w:val="24"/>
              </w:rPr>
            </w:rPrChange>
          </w:rPr>
          <w:t xml:space="preserve"> T, </w:t>
        </w:r>
        <w:proofErr w:type="spellStart"/>
        <w:r w:rsidRPr="00610E07">
          <w:rPr>
            <w:rFonts w:ascii="Times New Roman" w:hAnsi="Times New Roman" w:cs="Times New Roman"/>
            <w:sz w:val="24"/>
            <w:szCs w:val="24"/>
            <w:rPrChange w:id="661" w:author="sunny" w:date="2017-01-04T19:24:00Z">
              <w:rPr>
                <w:rFonts w:ascii="Times New Roman" w:hAnsi="Times New Roman" w:cs="Times New Roman"/>
                <w:sz w:val="24"/>
                <w:szCs w:val="24"/>
              </w:rPr>
            </w:rPrChange>
          </w:rPr>
          <w:t>Burman</w:t>
        </w:r>
        <w:proofErr w:type="spellEnd"/>
        <w:r w:rsidRPr="00610E07">
          <w:rPr>
            <w:rFonts w:ascii="Times New Roman" w:hAnsi="Times New Roman" w:cs="Times New Roman"/>
            <w:sz w:val="24"/>
            <w:szCs w:val="24"/>
            <w:rPrChange w:id="662" w:author="sunny" w:date="2017-01-04T19:24:00Z">
              <w:rPr>
                <w:rFonts w:ascii="Times New Roman" w:hAnsi="Times New Roman" w:cs="Times New Roman"/>
                <w:sz w:val="24"/>
                <w:szCs w:val="24"/>
              </w:rPr>
            </w:rPrChange>
          </w:rPr>
          <w:t xml:space="preserve"> LG, Bloom GD. Autolysis of Neisseria </w:t>
        </w:r>
        <w:proofErr w:type="spellStart"/>
        <w:r w:rsidRPr="00610E07">
          <w:rPr>
            <w:rFonts w:ascii="Times New Roman" w:hAnsi="Times New Roman" w:cs="Times New Roman"/>
            <w:sz w:val="24"/>
            <w:szCs w:val="24"/>
            <w:rPrChange w:id="663"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664" w:author="sunny" w:date="2017-01-04T19:24:00Z">
              <w:rPr>
                <w:rFonts w:ascii="Times New Roman" w:hAnsi="Times New Roman" w:cs="Times New Roman"/>
                <w:sz w:val="24"/>
                <w:szCs w:val="24"/>
              </w:rPr>
            </w:rPrChange>
          </w:rPr>
          <w:t xml:space="preserve">. J </w:t>
        </w:r>
        <w:proofErr w:type="spellStart"/>
        <w:r w:rsidRPr="00610E07">
          <w:rPr>
            <w:rFonts w:ascii="Times New Roman" w:hAnsi="Times New Roman" w:cs="Times New Roman"/>
            <w:sz w:val="24"/>
            <w:szCs w:val="24"/>
            <w:rPrChange w:id="665" w:author="sunny" w:date="2017-01-04T19:24:00Z">
              <w:rPr>
                <w:rFonts w:ascii="Times New Roman" w:hAnsi="Times New Roman" w:cs="Times New Roman"/>
                <w:sz w:val="24"/>
                <w:szCs w:val="24"/>
              </w:rPr>
            </w:rPrChange>
          </w:rPr>
          <w:t>Bacteriol</w:t>
        </w:r>
        <w:proofErr w:type="spellEnd"/>
        <w:r w:rsidRPr="00610E07">
          <w:rPr>
            <w:rFonts w:ascii="Times New Roman" w:hAnsi="Times New Roman" w:cs="Times New Roman"/>
            <w:sz w:val="24"/>
            <w:szCs w:val="24"/>
            <w:rPrChange w:id="666" w:author="sunny" w:date="2017-01-04T19:24:00Z">
              <w:rPr>
                <w:rFonts w:ascii="Times New Roman" w:hAnsi="Times New Roman" w:cs="Times New Roman"/>
                <w:sz w:val="24"/>
                <w:szCs w:val="24"/>
              </w:rPr>
            </w:rPrChange>
          </w:rPr>
          <w:t xml:space="preserve"> 1976; 126: 969–76.</w:t>
        </w:r>
      </w:ins>
    </w:p>
    <w:p w14:paraId="65157A24" w14:textId="77777777" w:rsidR="00610E07" w:rsidRPr="00610E07" w:rsidRDefault="00610E07" w:rsidP="00610E07">
      <w:pPr>
        <w:pStyle w:val="Bibliography"/>
        <w:rPr>
          <w:ins w:id="667" w:author="sunny" w:date="2017-01-04T19:24:00Z"/>
          <w:rFonts w:ascii="Times New Roman" w:hAnsi="Times New Roman" w:cs="Times New Roman"/>
          <w:sz w:val="24"/>
          <w:szCs w:val="24"/>
          <w:rPrChange w:id="668" w:author="sunny" w:date="2017-01-04T19:24:00Z">
            <w:rPr>
              <w:ins w:id="669" w:author="sunny" w:date="2017-01-04T19:24:00Z"/>
              <w:rFonts w:ascii="Times New Roman" w:hAnsi="Times New Roman" w:cs="Times New Roman"/>
              <w:sz w:val="24"/>
              <w:szCs w:val="24"/>
            </w:rPr>
          </w:rPrChange>
        </w:rPr>
        <w:pPrChange w:id="670" w:author="sunny" w:date="2017-01-04T19:24:00Z">
          <w:pPr>
            <w:widowControl w:val="0"/>
            <w:autoSpaceDE w:val="0"/>
            <w:autoSpaceDN w:val="0"/>
            <w:adjustRightInd w:val="0"/>
            <w:spacing w:after="0" w:line="240" w:lineRule="auto"/>
          </w:pPr>
        </w:pPrChange>
      </w:pPr>
      <w:ins w:id="671" w:author="sunny" w:date="2017-01-04T19:24:00Z">
        <w:r w:rsidRPr="00610E07">
          <w:rPr>
            <w:rFonts w:ascii="Times New Roman" w:hAnsi="Times New Roman" w:cs="Times New Roman"/>
            <w:sz w:val="24"/>
            <w:szCs w:val="24"/>
            <w:rPrChange w:id="672" w:author="sunny" w:date="2017-01-04T19:24:00Z">
              <w:rPr>
                <w:rFonts w:ascii="Times New Roman" w:hAnsi="Times New Roman" w:cs="Times New Roman"/>
                <w:sz w:val="24"/>
                <w:szCs w:val="24"/>
              </w:rPr>
            </w:rPrChange>
          </w:rPr>
          <w:lastRenderedPageBreak/>
          <w:t xml:space="preserve">19. Chan YA, Hackett KT, Dillard JP. The lytic </w:t>
        </w:r>
        <w:proofErr w:type="spellStart"/>
        <w:r w:rsidRPr="00610E07">
          <w:rPr>
            <w:rFonts w:ascii="Times New Roman" w:hAnsi="Times New Roman" w:cs="Times New Roman"/>
            <w:sz w:val="24"/>
            <w:szCs w:val="24"/>
            <w:rPrChange w:id="673" w:author="sunny" w:date="2017-01-04T19:24:00Z">
              <w:rPr>
                <w:rFonts w:ascii="Times New Roman" w:hAnsi="Times New Roman" w:cs="Times New Roman"/>
                <w:sz w:val="24"/>
                <w:szCs w:val="24"/>
              </w:rPr>
            </w:rPrChange>
          </w:rPr>
          <w:t>transglycosylases</w:t>
        </w:r>
        <w:proofErr w:type="spellEnd"/>
        <w:r w:rsidRPr="00610E07">
          <w:rPr>
            <w:rFonts w:ascii="Times New Roman" w:hAnsi="Times New Roman" w:cs="Times New Roman"/>
            <w:sz w:val="24"/>
            <w:szCs w:val="24"/>
            <w:rPrChange w:id="674" w:author="sunny" w:date="2017-01-04T19:24:00Z">
              <w:rPr>
                <w:rFonts w:ascii="Times New Roman" w:hAnsi="Times New Roman" w:cs="Times New Roman"/>
                <w:sz w:val="24"/>
                <w:szCs w:val="24"/>
              </w:rPr>
            </w:rPrChange>
          </w:rPr>
          <w:t xml:space="preserve"> of Neisseria </w:t>
        </w:r>
        <w:proofErr w:type="spellStart"/>
        <w:r w:rsidRPr="00610E07">
          <w:rPr>
            <w:rFonts w:ascii="Times New Roman" w:hAnsi="Times New Roman" w:cs="Times New Roman"/>
            <w:sz w:val="24"/>
            <w:szCs w:val="24"/>
            <w:rPrChange w:id="675"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676"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677" w:author="sunny" w:date="2017-01-04T19:24:00Z">
              <w:rPr>
                <w:rFonts w:ascii="Times New Roman" w:hAnsi="Times New Roman" w:cs="Times New Roman"/>
                <w:sz w:val="24"/>
                <w:szCs w:val="24"/>
              </w:rPr>
            </w:rPrChange>
          </w:rPr>
          <w:t>Microb</w:t>
        </w:r>
        <w:proofErr w:type="spellEnd"/>
        <w:r w:rsidRPr="00610E07">
          <w:rPr>
            <w:rFonts w:ascii="Times New Roman" w:hAnsi="Times New Roman" w:cs="Times New Roman"/>
            <w:sz w:val="24"/>
            <w:szCs w:val="24"/>
            <w:rPrChange w:id="678" w:author="sunny" w:date="2017-01-04T19:24:00Z">
              <w:rPr>
                <w:rFonts w:ascii="Times New Roman" w:hAnsi="Times New Roman" w:cs="Times New Roman"/>
                <w:sz w:val="24"/>
                <w:szCs w:val="24"/>
              </w:rPr>
            </w:rPrChange>
          </w:rPr>
          <w:t xml:space="preserve"> Drug Resist 2012; 18: 271–9.</w:t>
        </w:r>
      </w:ins>
    </w:p>
    <w:p w14:paraId="03FB944B" w14:textId="77777777" w:rsidR="00610E07" w:rsidRPr="00610E07" w:rsidRDefault="00610E07" w:rsidP="00610E07">
      <w:pPr>
        <w:pStyle w:val="Bibliography"/>
        <w:rPr>
          <w:ins w:id="679" w:author="sunny" w:date="2017-01-04T19:24:00Z"/>
          <w:rFonts w:ascii="Times New Roman" w:hAnsi="Times New Roman" w:cs="Times New Roman"/>
          <w:sz w:val="24"/>
          <w:szCs w:val="24"/>
          <w:rPrChange w:id="680" w:author="sunny" w:date="2017-01-04T19:24:00Z">
            <w:rPr>
              <w:ins w:id="681" w:author="sunny" w:date="2017-01-04T19:24:00Z"/>
              <w:rFonts w:ascii="Times New Roman" w:hAnsi="Times New Roman" w:cs="Times New Roman"/>
              <w:sz w:val="24"/>
              <w:szCs w:val="24"/>
            </w:rPr>
          </w:rPrChange>
        </w:rPr>
        <w:pPrChange w:id="682" w:author="sunny" w:date="2017-01-04T19:24:00Z">
          <w:pPr>
            <w:widowControl w:val="0"/>
            <w:autoSpaceDE w:val="0"/>
            <w:autoSpaceDN w:val="0"/>
            <w:adjustRightInd w:val="0"/>
            <w:spacing w:after="0" w:line="240" w:lineRule="auto"/>
          </w:pPr>
        </w:pPrChange>
      </w:pPr>
      <w:ins w:id="683" w:author="sunny" w:date="2017-01-04T19:24:00Z">
        <w:r w:rsidRPr="00610E07">
          <w:rPr>
            <w:rFonts w:ascii="Times New Roman" w:hAnsi="Times New Roman" w:cs="Times New Roman"/>
            <w:sz w:val="24"/>
            <w:szCs w:val="24"/>
            <w:rPrChange w:id="684" w:author="sunny" w:date="2017-01-04T19:24:00Z">
              <w:rPr>
                <w:rFonts w:ascii="Times New Roman" w:hAnsi="Times New Roman" w:cs="Times New Roman"/>
                <w:sz w:val="24"/>
                <w:szCs w:val="24"/>
              </w:rPr>
            </w:rPrChange>
          </w:rPr>
          <w:t xml:space="preserve">20. Wade JJ, Graver MA. A fully defined, clear and protein-free liquid medium permitting dense growth of Neisseria </w:t>
        </w:r>
        <w:proofErr w:type="spellStart"/>
        <w:r w:rsidRPr="00610E07">
          <w:rPr>
            <w:rFonts w:ascii="Times New Roman" w:hAnsi="Times New Roman" w:cs="Times New Roman"/>
            <w:sz w:val="24"/>
            <w:szCs w:val="24"/>
            <w:rPrChange w:id="685"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686" w:author="sunny" w:date="2017-01-04T19:24:00Z">
              <w:rPr>
                <w:rFonts w:ascii="Times New Roman" w:hAnsi="Times New Roman" w:cs="Times New Roman"/>
                <w:sz w:val="24"/>
                <w:szCs w:val="24"/>
              </w:rPr>
            </w:rPrChange>
          </w:rPr>
          <w:t xml:space="preserve"> from very low </w:t>
        </w:r>
        <w:proofErr w:type="spellStart"/>
        <w:r w:rsidRPr="00610E07">
          <w:rPr>
            <w:rFonts w:ascii="Times New Roman" w:hAnsi="Times New Roman" w:cs="Times New Roman"/>
            <w:sz w:val="24"/>
            <w:szCs w:val="24"/>
            <w:rPrChange w:id="687" w:author="sunny" w:date="2017-01-04T19:24:00Z">
              <w:rPr>
                <w:rFonts w:ascii="Times New Roman" w:hAnsi="Times New Roman" w:cs="Times New Roman"/>
                <w:sz w:val="24"/>
                <w:szCs w:val="24"/>
              </w:rPr>
            </w:rPrChange>
          </w:rPr>
          <w:t>inocula</w:t>
        </w:r>
        <w:proofErr w:type="spellEnd"/>
        <w:r w:rsidRPr="00610E07">
          <w:rPr>
            <w:rFonts w:ascii="Times New Roman" w:hAnsi="Times New Roman" w:cs="Times New Roman"/>
            <w:sz w:val="24"/>
            <w:szCs w:val="24"/>
            <w:rPrChange w:id="688" w:author="sunny" w:date="2017-01-04T19:24:00Z">
              <w:rPr>
                <w:rFonts w:ascii="Times New Roman" w:hAnsi="Times New Roman" w:cs="Times New Roman"/>
                <w:sz w:val="24"/>
                <w:szCs w:val="24"/>
              </w:rPr>
            </w:rPrChange>
          </w:rPr>
          <w:t xml:space="preserve">. FEMS </w:t>
        </w:r>
        <w:proofErr w:type="spellStart"/>
        <w:r w:rsidRPr="00610E07">
          <w:rPr>
            <w:rFonts w:ascii="Times New Roman" w:hAnsi="Times New Roman" w:cs="Times New Roman"/>
            <w:sz w:val="24"/>
            <w:szCs w:val="24"/>
            <w:rPrChange w:id="689"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690"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691" w:author="sunny" w:date="2017-01-04T19:24:00Z">
              <w:rPr>
                <w:rFonts w:ascii="Times New Roman" w:hAnsi="Times New Roman" w:cs="Times New Roman"/>
                <w:sz w:val="24"/>
                <w:szCs w:val="24"/>
              </w:rPr>
            </w:rPrChange>
          </w:rPr>
          <w:t>Lett</w:t>
        </w:r>
        <w:proofErr w:type="spellEnd"/>
        <w:r w:rsidRPr="00610E07">
          <w:rPr>
            <w:rFonts w:ascii="Times New Roman" w:hAnsi="Times New Roman" w:cs="Times New Roman"/>
            <w:sz w:val="24"/>
            <w:szCs w:val="24"/>
            <w:rPrChange w:id="692" w:author="sunny" w:date="2017-01-04T19:24:00Z">
              <w:rPr>
                <w:rFonts w:ascii="Times New Roman" w:hAnsi="Times New Roman" w:cs="Times New Roman"/>
                <w:sz w:val="24"/>
                <w:szCs w:val="24"/>
              </w:rPr>
            </w:rPrChange>
          </w:rPr>
          <w:t xml:space="preserve"> 2007; 273: 35–7.</w:t>
        </w:r>
      </w:ins>
    </w:p>
    <w:p w14:paraId="6574B339" w14:textId="77777777" w:rsidR="00610E07" w:rsidRPr="00610E07" w:rsidRDefault="00610E07" w:rsidP="00610E07">
      <w:pPr>
        <w:pStyle w:val="Bibliography"/>
        <w:rPr>
          <w:ins w:id="693" w:author="sunny" w:date="2017-01-04T19:24:00Z"/>
          <w:rFonts w:ascii="Times New Roman" w:hAnsi="Times New Roman" w:cs="Times New Roman"/>
          <w:sz w:val="24"/>
          <w:szCs w:val="24"/>
          <w:rPrChange w:id="694" w:author="sunny" w:date="2017-01-04T19:24:00Z">
            <w:rPr>
              <w:ins w:id="695" w:author="sunny" w:date="2017-01-04T19:24:00Z"/>
              <w:rFonts w:ascii="Times New Roman" w:hAnsi="Times New Roman" w:cs="Times New Roman"/>
              <w:sz w:val="24"/>
              <w:szCs w:val="24"/>
            </w:rPr>
          </w:rPrChange>
        </w:rPr>
        <w:pPrChange w:id="696" w:author="sunny" w:date="2017-01-04T19:24:00Z">
          <w:pPr>
            <w:widowControl w:val="0"/>
            <w:autoSpaceDE w:val="0"/>
            <w:autoSpaceDN w:val="0"/>
            <w:adjustRightInd w:val="0"/>
            <w:spacing w:after="0" w:line="240" w:lineRule="auto"/>
          </w:pPr>
        </w:pPrChange>
      </w:pPr>
      <w:ins w:id="697" w:author="sunny" w:date="2017-01-04T19:24:00Z">
        <w:r w:rsidRPr="00610E07">
          <w:rPr>
            <w:rFonts w:ascii="Times New Roman" w:hAnsi="Times New Roman" w:cs="Times New Roman"/>
            <w:sz w:val="24"/>
            <w:szCs w:val="24"/>
            <w:rPrChange w:id="698" w:author="sunny" w:date="2017-01-04T19:24:00Z">
              <w:rPr>
                <w:rFonts w:ascii="Times New Roman" w:hAnsi="Times New Roman" w:cs="Times New Roman"/>
                <w:sz w:val="24"/>
                <w:szCs w:val="24"/>
              </w:rPr>
            </w:rPrChange>
          </w:rPr>
          <w:t xml:space="preserve">21. </w:t>
        </w:r>
        <w:proofErr w:type="spellStart"/>
        <w:r w:rsidRPr="00610E07">
          <w:rPr>
            <w:rFonts w:ascii="Times New Roman" w:hAnsi="Times New Roman" w:cs="Times New Roman"/>
            <w:sz w:val="24"/>
            <w:szCs w:val="24"/>
            <w:rPrChange w:id="699" w:author="sunny" w:date="2017-01-04T19:24:00Z">
              <w:rPr>
                <w:rFonts w:ascii="Times New Roman" w:hAnsi="Times New Roman" w:cs="Times New Roman"/>
                <w:sz w:val="24"/>
                <w:szCs w:val="24"/>
              </w:rPr>
            </w:rPrChange>
          </w:rPr>
          <w:t>Foerster</w:t>
        </w:r>
        <w:proofErr w:type="spellEnd"/>
        <w:r w:rsidRPr="00610E07">
          <w:rPr>
            <w:rFonts w:ascii="Times New Roman" w:hAnsi="Times New Roman" w:cs="Times New Roman"/>
            <w:sz w:val="24"/>
            <w:szCs w:val="24"/>
            <w:rPrChange w:id="700" w:author="sunny" w:date="2017-01-04T19:24:00Z">
              <w:rPr>
                <w:rFonts w:ascii="Times New Roman" w:hAnsi="Times New Roman" w:cs="Times New Roman"/>
                <w:sz w:val="24"/>
                <w:szCs w:val="24"/>
              </w:rPr>
            </w:rPrChange>
          </w:rPr>
          <w:t xml:space="preserve"> S, </w:t>
        </w:r>
        <w:proofErr w:type="spellStart"/>
        <w:r w:rsidRPr="00610E07">
          <w:rPr>
            <w:rFonts w:ascii="Times New Roman" w:hAnsi="Times New Roman" w:cs="Times New Roman"/>
            <w:sz w:val="24"/>
            <w:szCs w:val="24"/>
            <w:rPrChange w:id="701" w:author="sunny" w:date="2017-01-04T19:24:00Z">
              <w:rPr>
                <w:rFonts w:ascii="Times New Roman" w:hAnsi="Times New Roman" w:cs="Times New Roman"/>
                <w:sz w:val="24"/>
                <w:szCs w:val="24"/>
              </w:rPr>
            </w:rPrChange>
          </w:rPr>
          <w:t>Golparian</w:t>
        </w:r>
        <w:proofErr w:type="spellEnd"/>
        <w:r w:rsidRPr="00610E07">
          <w:rPr>
            <w:rFonts w:ascii="Times New Roman" w:hAnsi="Times New Roman" w:cs="Times New Roman"/>
            <w:sz w:val="24"/>
            <w:szCs w:val="24"/>
            <w:rPrChange w:id="702" w:author="sunny" w:date="2017-01-04T19:24:00Z">
              <w:rPr>
                <w:rFonts w:ascii="Times New Roman" w:hAnsi="Times New Roman" w:cs="Times New Roman"/>
                <w:sz w:val="24"/>
                <w:szCs w:val="24"/>
              </w:rPr>
            </w:rPrChange>
          </w:rPr>
          <w:t xml:space="preserve"> D, </w:t>
        </w:r>
        <w:proofErr w:type="spellStart"/>
        <w:r w:rsidRPr="00610E07">
          <w:rPr>
            <w:rFonts w:ascii="Times New Roman" w:hAnsi="Times New Roman" w:cs="Times New Roman"/>
            <w:sz w:val="24"/>
            <w:szCs w:val="24"/>
            <w:rPrChange w:id="703" w:author="sunny" w:date="2017-01-04T19:24:00Z">
              <w:rPr>
                <w:rFonts w:ascii="Times New Roman" w:hAnsi="Times New Roman" w:cs="Times New Roman"/>
                <w:sz w:val="24"/>
                <w:szCs w:val="24"/>
              </w:rPr>
            </w:rPrChange>
          </w:rPr>
          <w:t>Jacobsson</w:t>
        </w:r>
        <w:proofErr w:type="spellEnd"/>
        <w:r w:rsidRPr="00610E07">
          <w:rPr>
            <w:rFonts w:ascii="Times New Roman" w:hAnsi="Times New Roman" w:cs="Times New Roman"/>
            <w:sz w:val="24"/>
            <w:szCs w:val="24"/>
            <w:rPrChange w:id="704" w:author="sunny" w:date="2017-01-04T19:24:00Z">
              <w:rPr>
                <w:rFonts w:ascii="Times New Roman" w:hAnsi="Times New Roman" w:cs="Times New Roman"/>
                <w:sz w:val="24"/>
                <w:szCs w:val="24"/>
              </w:rPr>
            </w:rPrChange>
          </w:rPr>
          <w:t xml:space="preserve"> S et al. Genetic resistance determinants, in vitro time-kill curve analysis and </w:t>
        </w:r>
        <w:proofErr w:type="spellStart"/>
        <w:r w:rsidRPr="00610E07">
          <w:rPr>
            <w:rFonts w:ascii="Times New Roman" w:hAnsi="Times New Roman" w:cs="Times New Roman"/>
            <w:sz w:val="24"/>
            <w:szCs w:val="24"/>
            <w:rPrChange w:id="705" w:author="sunny" w:date="2017-01-04T19:24:00Z">
              <w:rPr>
                <w:rFonts w:ascii="Times New Roman" w:hAnsi="Times New Roman" w:cs="Times New Roman"/>
                <w:sz w:val="24"/>
                <w:szCs w:val="24"/>
              </w:rPr>
            </w:rPrChange>
          </w:rPr>
          <w:t>pharmacodynamic</w:t>
        </w:r>
        <w:proofErr w:type="spellEnd"/>
        <w:r w:rsidRPr="00610E07">
          <w:rPr>
            <w:rFonts w:ascii="Times New Roman" w:hAnsi="Times New Roman" w:cs="Times New Roman"/>
            <w:sz w:val="24"/>
            <w:szCs w:val="24"/>
            <w:rPrChange w:id="706" w:author="sunny" w:date="2017-01-04T19:24:00Z">
              <w:rPr>
                <w:rFonts w:ascii="Times New Roman" w:hAnsi="Times New Roman" w:cs="Times New Roman"/>
                <w:sz w:val="24"/>
                <w:szCs w:val="24"/>
              </w:rPr>
            </w:rPrChange>
          </w:rPr>
          <w:t xml:space="preserve"> functions for the novel topoisomerase II inhibitor ETX0914 (AZD0914) in Neisseria </w:t>
        </w:r>
        <w:proofErr w:type="spellStart"/>
        <w:r w:rsidRPr="00610E07">
          <w:rPr>
            <w:rFonts w:ascii="Times New Roman" w:hAnsi="Times New Roman" w:cs="Times New Roman"/>
            <w:sz w:val="24"/>
            <w:szCs w:val="24"/>
            <w:rPrChange w:id="707"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708" w:author="sunny" w:date="2017-01-04T19:24:00Z">
              <w:rPr>
                <w:rFonts w:ascii="Times New Roman" w:hAnsi="Times New Roman" w:cs="Times New Roman"/>
                <w:sz w:val="24"/>
                <w:szCs w:val="24"/>
              </w:rPr>
            </w:rPrChange>
          </w:rPr>
          <w:t xml:space="preserve">. Front </w:t>
        </w:r>
        <w:proofErr w:type="spellStart"/>
        <w:r w:rsidRPr="00610E07">
          <w:rPr>
            <w:rFonts w:ascii="Times New Roman" w:hAnsi="Times New Roman" w:cs="Times New Roman"/>
            <w:sz w:val="24"/>
            <w:szCs w:val="24"/>
            <w:rPrChange w:id="709"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710" w:author="sunny" w:date="2017-01-04T19:24:00Z">
              <w:rPr>
                <w:rFonts w:ascii="Times New Roman" w:hAnsi="Times New Roman" w:cs="Times New Roman"/>
                <w:sz w:val="24"/>
                <w:szCs w:val="24"/>
              </w:rPr>
            </w:rPrChange>
          </w:rPr>
          <w:t xml:space="preserve"> 2015; 6: 1377.</w:t>
        </w:r>
      </w:ins>
    </w:p>
    <w:p w14:paraId="490C7177" w14:textId="77777777" w:rsidR="00610E07" w:rsidRPr="00610E07" w:rsidRDefault="00610E07" w:rsidP="00610E07">
      <w:pPr>
        <w:pStyle w:val="Bibliography"/>
        <w:rPr>
          <w:ins w:id="711" w:author="sunny" w:date="2017-01-04T19:24:00Z"/>
          <w:rFonts w:ascii="Times New Roman" w:hAnsi="Times New Roman" w:cs="Times New Roman"/>
          <w:sz w:val="24"/>
          <w:szCs w:val="24"/>
          <w:rPrChange w:id="712" w:author="sunny" w:date="2017-01-04T19:24:00Z">
            <w:rPr>
              <w:ins w:id="713" w:author="sunny" w:date="2017-01-04T19:24:00Z"/>
              <w:rFonts w:ascii="Times New Roman" w:hAnsi="Times New Roman" w:cs="Times New Roman"/>
              <w:sz w:val="24"/>
              <w:szCs w:val="24"/>
            </w:rPr>
          </w:rPrChange>
        </w:rPr>
        <w:pPrChange w:id="714" w:author="sunny" w:date="2017-01-04T19:24:00Z">
          <w:pPr>
            <w:widowControl w:val="0"/>
            <w:autoSpaceDE w:val="0"/>
            <w:autoSpaceDN w:val="0"/>
            <w:adjustRightInd w:val="0"/>
            <w:spacing w:after="0" w:line="240" w:lineRule="auto"/>
          </w:pPr>
        </w:pPrChange>
      </w:pPr>
      <w:ins w:id="715" w:author="sunny" w:date="2017-01-04T19:24:00Z">
        <w:r w:rsidRPr="00610E07">
          <w:rPr>
            <w:rFonts w:ascii="Times New Roman" w:hAnsi="Times New Roman" w:cs="Times New Roman"/>
            <w:sz w:val="24"/>
            <w:szCs w:val="24"/>
            <w:rPrChange w:id="716" w:author="sunny" w:date="2017-01-04T19:24:00Z">
              <w:rPr>
                <w:rFonts w:ascii="Times New Roman" w:hAnsi="Times New Roman" w:cs="Times New Roman"/>
                <w:sz w:val="24"/>
                <w:szCs w:val="24"/>
              </w:rPr>
            </w:rPrChange>
          </w:rPr>
          <w:t xml:space="preserve">22. </w:t>
        </w:r>
        <w:proofErr w:type="spellStart"/>
        <w:r w:rsidRPr="00610E07">
          <w:rPr>
            <w:rFonts w:ascii="Times New Roman" w:hAnsi="Times New Roman" w:cs="Times New Roman"/>
            <w:sz w:val="24"/>
            <w:szCs w:val="24"/>
            <w:rPrChange w:id="717" w:author="sunny" w:date="2017-01-04T19:24:00Z">
              <w:rPr>
                <w:rFonts w:ascii="Times New Roman" w:hAnsi="Times New Roman" w:cs="Times New Roman"/>
                <w:sz w:val="24"/>
                <w:szCs w:val="24"/>
              </w:rPr>
            </w:rPrChange>
          </w:rPr>
          <w:t>Foerster</w:t>
        </w:r>
        <w:proofErr w:type="spellEnd"/>
        <w:r w:rsidRPr="00610E07">
          <w:rPr>
            <w:rFonts w:ascii="Times New Roman" w:hAnsi="Times New Roman" w:cs="Times New Roman"/>
            <w:sz w:val="24"/>
            <w:szCs w:val="24"/>
            <w:rPrChange w:id="718" w:author="sunny" w:date="2017-01-04T19:24:00Z">
              <w:rPr>
                <w:rFonts w:ascii="Times New Roman" w:hAnsi="Times New Roman" w:cs="Times New Roman"/>
                <w:sz w:val="24"/>
                <w:szCs w:val="24"/>
              </w:rPr>
            </w:rPrChange>
          </w:rPr>
          <w:t xml:space="preserve"> S, </w:t>
        </w:r>
        <w:proofErr w:type="spellStart"/>
        <w:r w:rsidRPr="00610E07">
          <w:rPr>
            <w:rFonts w:ascii="Times New Roman" w:hAnsi="Times New Roman" w:cs="Times New Roman"/>
            <w:sz w:val="24"/>
            <w:szCs w:val="24"/>
            <w:rPrChange w:id="719" w:author="sunny" w:date="2017-01-04T19:24:00Z">
              <w:rPr>
                <w:rFonts w:ascii="Times New Roman" w:hAnsi="Times New Roman" w:cs="Times New Roman"/>
                <w:sz w:val="24"/>
                <w:szCs w:val="24"/>
              </w:rPr>
            </w:rPrChange>
          </w:rPr>
          <w:t>Unemo</w:t>
        </w:r>
        <w:proofErr w:type="spellEnd"/>
        <w:r w:rsidRPr="00610E07">
          <w:rPr>
            <w:rFonts w:ascii="Times New Roman" w:hAnsi="Times New Roman" w:cs="Times New Roman"/>
            <w:sz w:val="24"/>
            <w:szCs w:val="24"/>
            <w:rPrChange w:id="720" w:author="sunny" w:date="2017-01-04T19:24:00Z">
              <w:rPr>
                <w:rFonts w:ascii="Times New Roman" w:hAnsi="Times New Roman" w:cs="Times New Roman"/>
                <w:sz w:val="24"/>
                <w:szCs w:val="24"/>
              </w:rPr>
            </w:rPrChange>
          </w:rPr>
          <w:t xml:space="preserve"> M, Hathaway LJ et al. Time-kill curve analysis and </w:t>
        </w:r>
        <w:proofErr w:type="spellStart"/>
        <w:r w:rsidRPr="00610E07">
          <w:rPr>
            <w:rFonts w:ascii="Times New Roman" w:hAnsi="Times New Roman" w:cs="Times New Roman"/>
            <w:sz w:val="24"/>
            <w:szCs w:val="24"/>
            <w:rPrChange w:id="721" w:author="sunny" w:date="2017-01-04T19:24:00Z">
              <w:rPr>
                <w:rFonts w:ascii="Times New Roman" w:hAnsi="Times New Roman" w:cs="Times New Roman"/>
                <w:sz w:val="24"/>
                <w:szCs w:val="24"/>
              </w:rPr>
            </w:rPrChange>
          </w:rPr>
          <w:t>pharmacodynamic</w:t>
        </w:r>
        <w:proofErr w:type="spellEnd"/>
        <w:r w:rsidRPr="00610E07">
          <w:rPr>
            <w:rFonts w:ascii="Times New Roman" w:hAnsi="Times New Roman" w:cs="Times New Roman"/>
            <w:sz w:val="24"/>
            <w:szCs w:val="24"/>
            <w:rPrChange w:id="722" w:author="sunny" w:date="2017-01-04T19:24:00Z">
              <w:rPr>
                <w:rFonts w:ascii="Times New Roman" w:hAnsi="Times New Roman" w:cs="Times New Roman"/>
                <w:sz w:val="24"/>
                <w:szCs w:val="24"/>
              </w:rPr>
            </w:rPrChange>
          </w:rPr>
          <w:t xml:space="preserve"> functions for in vitro evaluation of antimicrobials against Neisseria </w:t>
        </w:r>
        <w:proofErr w:type="spellStart"/>
        <w:r w:rsidRPr="00610E07">
          <w:rPr>
            <w:rFonts w:ascii="Times New Roman" w:hAnsi="Times New Roman" w:cs="Times New Roman"/>
            <w:sz w:val="24"/>
            <w:szCs w:val="24"/>
            <w:rPrChange w:id="723"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724" w:author="sunny" w:date="2017-01-04T19:24:00Z">
              <w:rPr>
                <w:rFonts w:ascii="Times New Roman" w:hAnsi="Times New Roman" w:cs="Times New Roman"/>
                <w:sz w:val="24"/>
                <w:szCs w:val="24"/>
              </w:rPr>
            </w:rPrChange>
          </w:rPr>
          <w:t xml:space="preserve">. BMC </w:t>
        </w:r>
        <w:proofErr w:type="spellStart"/>
        <w:r w:rsidRPr="00610E07">
          <w:rPr>
            <w:rFonts w:ascii="Times New Roman" w:hAnsi="Times New Roman" w:cs="Times New Roman"/>
            <w:sz w:val="24"/>
            <w:szCs w:val="24"/>
            <w:rPrChange w:id="725"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726" w:author="sunny" w:date="2017-01-04T19:24:00Z">
              <w:rPr>
                <w:rFonts w:ascii="Times New Roman" w:hAnsi="Times New Roman" w:cs="Times New Roman"/>
                <w:sz w:val="24"/>
                <w:szCs w:val="24"/>
              </w:rPr>
            </w:rPrChange>
          </w:rPr>
          <w:t xml:space="preserve"> 2016; 16: 216.</w:t>
        </w:r>
      </w:ins>
    </w:p>
    <w:p w14:paraId="7D69C150" w14:textId="77777777" w:rsidR="00610E07" w:rsidRPr="00610E07" w:rsidRDefault="00610E07" w:rsidP="00610E07">
      <w:pPr>
        <w:pStyle w:val="Bibliography"/>
        <w:rPr>
          <w:ins w:id="727" w:author="sunny" w:date="2017-01-04T19:24:00Z"/>
          <w:rFonts w:ascii="Times New Roman" w:hAnsi="Times New Roman" w:cs="Times New Roman"/>
          <w:sz w:val="24"/>
          <w:szCs w:val="24"/>
          <w:rPrChange w:id="728" w:author="sunny" w:date="2017-01-04T19:24:00Z">
            <w:rPr>
              <w:ins w:id="729" w:author="sunny" w:date="2017-01-04T19:24:00Z"/>
              <w:rFonts w:ascii="Times New Roman" w:hAnsi="Times New Roman" w:cs="Times New Roman"/>
              <w:sz w:val="24"/>
              <w:szCs w:val="24"/>
            </w:rPr>
          </w:rPrChange>
        </w:rPr>
        <w:pPrChange w:id="730" w:author="sunny" w:date="2017-01-04T19:24:00Z">
          <w:pPr>
            <w:widowControl w:val="0"/>
            <w:autoSpaceDE w:val="0"/>
            <w:autoSpaceDN w:val="0"/>
            <w:adjustRightInd w:val="0"/>
            <w:spacing w:after="0" w:line="240" w:lineRule="auto"/>
          </w:pPr>
        </w:pPrChange>
      </w:pPr>
      <w:ins w:id="731" w:author="sunny" w:date="2017-01-04T19:24:00Z">
        <w:r w:rsidRPr="00610E07">
          <w:rPr>
            <w:rFonts w:ascii="Times New Roman" w:hAnsi="Times New Roman" w:cs="Times New Roman"/>
            <w:sz w:val="24"/>
            <w:szCs w:val="24"/>
            <w:rPrChange w:id="732" w:author="sunny" w:date="2017-01-04T19:24:00Z">
              <w:rPr>
                <w:rFonts w:ascii="Times New Roman" w:hAnsi="Times New Roman" w:cs="Times New Roman"/>
                <w:sz w:val="24"/>
                <w:szCs w:val="24"/>
              </w:rPr>
            </w:rPrChange>
          </w:rPr>
          <w:t xml:space="preserve">23. </w:t>
        </w:r>
        <w:proofErr w:type="spellStart"/>
        <w:r w:rsidRPr="00610E07">
          <w:rPr>
            <w:rFonts w:ascii="Times New Roman" w:hAnsi="Times New Roman" w:cs="Times New Roman"/>
            <w:sz w:val="24"/>
            <w:szCs w:val="24"/>
            <w:rPrChange w:id="733" w:author="sunny" w:date="2017-01-04T19:24:00Z">
              <w:rPr>
                <w:rFonts w:ascii="Times New Roman" w:hAnsi="Times New Roman" w:cs="Times New Roman"/>
                <w:sz w:val="24"/>
                <w:szCs w:val="24"/>
              </w:rPr>
            </w:rPrChange>
          </w:rPr>
          <w:t>Kassteele</w:t>
        </w:r>
        <w:proofErr w:type="spellEnd"/>
        <w:r w:rsidRPr="00610E07">
          <w:rPr>
            <w:rFonts w:ascii="Times New Roman" w:hAnsi="Times New Roman" w:cs="Times New Roman"/>
            <w:sz w:val="24"/>
            <w:szCs w:val="24"/>
            <w:rPrChange w:id="734" w:author="sunny" w:date="2017-01-04T19:24:00Z">
              <w:rPr>
                <w:rFonts w:ascii="Times New Roman" w:hAnsi="Times New Roman" w:cs="Times New Roman"/>
                <w:sz w:val="24"/>
                <w:szCs w:val="24"/>
              </w:rPr>
            </w:rPrChange>
          </w:rPr>
          <w:t xml:space="preserve"> J van de, Santen-</w:t>
        </w:r>
        <w:proofErr w:type="spellStart"/>
        <w:r w:rsidRPr="00610E07">
          <w:rPr>
            <w:rFonts w:ascii="Times New Roman" w:hAnsi="Times New Roman" w:cs="Times New Roman"/>
            <w:sz w:val="24"/>
            <w:szCs w:val="24"/>
            <w:rPrChange w:id="735" w:author="sunny" w:date="2017-01-04T19:24:00Z">
              <w:rPr>
                <w:rFonts w:ascii="Times New Roman" w:hAnsi="Times New Roman" w:cs="Times New Roman"/>
                <w:sz w:val="24"/>
                <w:szCs w:val="24"/>
              </w:rPr>
            </w:rPrChange>
          </w:rPr>
          <w:t>Verheuvel</w:t>
        </w:r>
        <w:proofErr w:type="spellEnd"/>
        <w:r w:rsidRPr="00610E07">
          <w:rPr>
            <w:rFonts w:ascii="Times New Roman" w:hAnsi="Times New Roman" w:cs="Times New Roman"/>
            <w:sz w:val="24"/>
            <w:szCs w:val="24"/>
            <w:rPrChange w:id="736" w:author="sunny" w:date="2017-01-04T19:24:00Z">
              <w:rPr>
                <w:rFonts w:ascii="Times New Roman" w:hAnsi="Times New Roman" w:cs="Times New Roman"/>
                <w:sz w:val="24"/>
                <w:szCs w:val="24"/>
              </w:rPr>
            </w:rPrChange>
          </w:rPr>
          <w:t xml:space="preserve"> MG van, </w:t>
        </w:r>
        <w:proofErr w:type="spellStart"/>
        <w:r w:rsidRPr="00610E07">
          <w:rPr>
            <w:rFonts w:ascii="Times New Roman" w:hAnsi="Times New Roman" w:cs="Times New Roman"/>
            <w:sz w:val="24"/>
            <w:szCs w:val="24"/>
            <w:rPrChange w:id="737" w:author="sunny" w:date="2017-01-04T19:24:00Z">
              <w:rPr>
                <w:rFonts w:ascii="Times New Roman" w:hAnsi="Times New Roman" w:cs="Times New Roman"/>
                <w:sz w:val="24"/>
                <w:szCs w:val="24"/>
              </w:rPr>
            </w:rPrChange>
          </w:rPr>
          <w:t>Koedijk</w:t>
        </w:r>
        <w:proofErr w:type="spellEnd"/>
        <w:r w:rsidRPr="00610E07">
          <w:rPr>
            <w:rFonts w:ascii="Times New Roman" w:hAnsi="Times New Roman" w:cs="Times New Roman"/>
            <w:sz w:val="24"/>
            <w:szCs w:val="24"/>
            <w:rPrChange w:id="738" w:author="sunny" w:date="2017-01-04T19:24:00Z">
              <w:rPr>
                <w:rFonts w:ascii="Times New Roman" w:hAnsi="Times New Roman" w:cs="Times New Roman"/>
                <w:sz w:val="24"/>
                <w:szCs w:val="24"/>
              </w:rPr>
            </w:rPrChange>
          </w:rPr>
          <w:t xml:space="preserve"> FDH et al. New statistical technique for </w:t>
        </w:r>
        <w:proofErr w:type="spellStart"/>
        <w:r w:rsidRPr="00610E07">
          <w:rPr>
            <w:rFonts w:ascii="Times New Roman" w:hAnsi="Times New Roman" w:cs="Times New Roman"/>
            <w:sz w:val="24"/>
            <w:szCs w:val="24"/>
            <w:rPrChange w:id="739" w:author="sunny" w:date="2017-01-04T19:24:00Z">
              <w:rPr>
                <w:rFonts w:ascii="Times New Roman" w:hAnsi="Times New Roman" w:cs="Times New Roman"/>
                <w:sz w:val="24"/>
                <w:szCs w:val="24"/>
              </w:rPr>
            </w:rPrChange>
          </w:rPr>
          <w:t>analyzing</w:t>
        </w:r>
        <w:proofErr w:type="spellEnd"/>
        <w:r w:rsidRPr="00610E07">
          <w:rPr>
            <w:rFonts w:ascii="Times New Roman" w:hAnsi="Times New Roman" w:cs="Times New Roman"/>
            <w:sz w:val="24"/>
            <w:szCs w:val="24"/>
            <w:rPrChange w:id="740" w:author="sunny" w:date="2017-01-04T19:24:00Z">
              <w:rPr>
                <w:rFonts w:ascii="Times New Roman" w:hAnsi="Times New Roman" w:cs="Times New Roman"/>
                <w:sz w:val="24"/>
                <w:szCs w:val="24"/>
              </w:rPr>
            </w:rPrChange>
          </w:rPr>
          <w:t xml:space="preserve"> MIC-based susceptibility data. </w:t>
        </w:r>
        <w:proofErr w:type="spellStart"/>
        <w:r w:rsidRPr="00610E07">
          <w:rPr>
            <w:rFonts w:ascii="Times New Roman" w:hAnsi="Times New Roman" w:cs="Times New Roman"/>
            <w:sz w:val="24"/>
            <w:szCs w:val="24"/>
            <w:rPrChange w:id="741"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742" w:author="sunny" w:date="2017-01-04T19:24:00Z">
              <w:rPr>
                <w:rFonts w:ascii="Times New Roman" w:hAnsi="Times New Roman" w:cs="Times New Roman"/>
                <w:sz w:val="24"/>
                <w:szCs w:val="24"/>
              </w:rPr>
            </w:rPrChange>
          </w:rPr>
          <w:t xml:space="preserve"> Agents </w:t>
        </w:r>
        <w:proofErr w:type="spellStart"/>
        <w:r w:rsidRPr="00610E07">
          <w:rPr>
            <w:rFonts w:ascii="Times New Roman" w:hAnsi="Times New Roman" w:cs="Times New Roman"/>
            <w:sz w:val="24"/>
            <w:szCs w:val="24"/>
            <w:rPrChange w:id="743" w:author="sunny" w:date="2017-01-04T19:24:00Z">
              <w:rPr>
                <w:rFonts w:ascii="Times New Roman" w:hAnsi="Times New Roman" w:cs="Times New Roman"/>
                <w:sz w:val="24"/>
                <w:szCs w:val="24"/>
              </w:rPr>
            </w:rPrChange>
          </w:rPr>
          <w:t>Chemother</w:t>
        </w:r>
        <w:proofErr w:type="spellEnd"/>
        <w:r w:rsidRPr="00610E07">
          <w:rPr>
            <w:rFonts w:ascii="Times New Roman" w:hAnsi="Times New Roman" w:cs="Times New Roman"/>
            <w:sz w:val="24"/>
            <w:szCs w:val="24"/>
            <w:rPrChange w:id="744" w:author="sunny" w:date="2017-01-04T19:24:00Z">
              <w:rPr>
                <w:rFonts w:ascii="Times New Roman" w:hAnsi="Times New Roman" w:cs="Times New Roman"/>
                <w:sz w:val="24"/>
                <w:szCs w:val="24"/>
              </w:rPr>
            </w:rPrChange>
          </w:rPr>
          <w:t xml:space="preserve"> 2012; 56: 1557–63.</w:t>
        </w:r>
      </w:ins>
    </w:p>
    <w:p w14:paraId="5D2A0728" w14:textId="77777777" w:rsidR="00610E07" w:rsidRPr="00610E07" w:rsidRDefault="00610E07" w:rsidP="00610E07">
      <w:pPr>
        <w:pStyle w:val="Bibliography"/>
        <w:rPr>
          <w:ins w:id="745" w:author="sunny" w:date="2017-01-04T19:24:00Z"/>
          <w:rFonts w:ascii="Times New Roman" w:hAnsi="Times New Roman" w:cs="Times New Roman"/>
          <w:sz w:val="24"/>
          <w:szCs w:val="24"/>
          <w:rPrChange w:id="746" w:author="sunny" w:date="2017-01-04T19:24:00Z">
            <w:rPr>
              <w:ins w:id="747" w:author="sunny" w:date="2017-01-04T19:24:00Z"/>
              <w:rFonts w:ascii="Times New Roman" w:hAnsi="Times New Roman" w:cs="Times New Roman"/>
              <w:sz w:val="24"/>
              <w:szCs w:val="24"/>
            </w:rPr>
          </w:rPrChange>
        </w:rPr>
        <w:pPrChange w:id="748" w:author="sunny" w:date="2017-01-04T19:24:00Z">
          <w:pPr>
            <w:widowControl w:val="0"/>
            <w:autoSpaceDE w:val="0"/>
            <w:autoSpaceDN w:val="0"/>
            <w:adjustRightInd w:val="0"/>
            <w:spacing w:after="0" w:line="240" w:lineRule="auto"/>
          </w:pPr>
        </w:pPrChange>
      </w:pPr>
      <w:ins w:id="749" w:author="sunny" w:date="2017-01-04T19:24:00Z">
        <w:r w:rsidRPr="00610E07">
          <w:rPr>
            <w:rFonts w:ascii="Times New Roman" w:hAnsi="Times New Roman" w:cs="Times New Roman"/>
            <w:sz w:val="24"/>
            <w:szCs w:val="24"/>
            <w:rPrChange w:id="750" w:author="sunny" w:date="2017-01-04T19:24:00Z">
              <w:rPr>
                <w:rFonts w:ascii="Times New Roman" w:hAnsi="Times New Roman" w:cs="Times New Roman"/>
                <w:sz w:val="24"/>
                <w:szCs w:val="24"/>
              </w:rPr>
            </w:rPrChange>
          </w:rPr>
          <w:t xml:space="preserve">24. Slob W. Benchmark dose and the three </w:t>
        </w:r>
        <w:proofErr w:type="spellStart"/>
        <w:r w:rsidRPr="00610E07">
          <w:rPr>
            <w:rFonts w:ascii="Times New Roman" w:hAnsi="Times New Roman" w:cs="Times New Roman"/>
            <w:sz w:val="24"/>
            <w:szCs w:val="24"/>
            <w:rPrChange w:id="751" w:author="sunny" w:date="2017-01-04T19:24:00Z">
              <w:rPr>
                <w:rFonts w:ascii="Times New Roman" w:hAnsi="Times New Roman" w:cs="Times New Roman"/>
                <w:sz w:val="24"/>
                <w:szCs w:val="24"/>
              </w:rPr>
            </w:rPrChange>
          </w:rPr>
          <w:t>Rs</w:t>
        </w:r>
        <w:proofErr w:type="spellEnd"/>
        <w:r w:rsidRPr="00610E07">
          <w:rPr>
            <w:rFonts w:ascii="Times New Roman" w:hAnsi="Times New Roman" w:cs="Times New Roman"/>
            <w:sz w:val="24"/>
            <w:szCs w:val="24"/>
            <w:rPrChange w:id="752" w:author="sunny" w:date="2017-01-04T19:24:00Z">
              <w:rPr>
                <w:rFonts w:ascii="Times New Roman" w:hAnsi="Times New Roman" w:cs="Times New Roman"/>
                <w:sz w:val="24"/>
                <w:szCs w:val="24"/>
              </w:rPr>
            </w:rPrChange>
          </w:rPr>
          <w:t xml:space="preserve">. Part I. </w:t>
        </w:r>
        <w:proofErr w:type="gramStart"/>
        <w:r w:rsidRPr="00610E07">
          <w:rPr>
            <w:rFonts w:ascii="Times New Roman" w:hAnsi="Times New Roman" w:cs="Times New Roman"/>
            <w:sz w:val="24"/>
            <w:szCs w:val="24"/>
            <w:rPrChange w:id="753" w:author="sunny" w:date="2017-01-04T19:24:00Z">
              <w:rPr>
                <w:rFonts w:ascii="Times New Roman" w:hAnsi="Times New Roman" w:cs="Times New Roman"/>
                <w:sz w:val="24"/>
                <w:szCs w:val="24"/>
              </w:rPr>
            </w:rPrChange>
          </w:rPr>
          <w:t>Getting</w:t>
        </w:r>
        <w:proofErr w:type="gramEnd"/>
        <w:r w:rsidRPr="00610E07">
          <w:rPr>
            <w:rFonts w:ascii="Times New Roman" w:hAnsi="Times New Roman" w:cs="Times New Roman"/>
            <w:sz w:val="24"/>
            <w:szCs w:val="24"/>
            <w:rPrChange w:id="754" w:author="sunny" w:date="2017-01-04T19:24:00Z">
              <w:rPr>
                <w:rFonts w:ascii="Times New Roman" w:hAnsi="Times New Roman" w:cs="Times New Roman"/>
                <w:sz w:val="24"/>
                <w:szCs w:val="24"/>
              </w:rPr>
            </w:rPrChange>
          </w:rPr>
          <w:t xml:space="preserve"> more information from the same number of animals. </w:t>
        </w:r>
        <w:proofErr w:type="spellStart"/>
        <w:r w:rsidRPr="00610E07">
          <w:rPr>
            <w:rFonts w:ascii="Times New Roman" w:hAnsi="Times New Roman" w:cs="Times New Roman"/>
            <w:sz w:val="24"/>
            <w:szCs w:val="24"/>
            <w:rPrChange w:id="755" w:author="sunny" w:date="2017-01-04T19:24:00Z">
              <w:rPr>
                <w:rFonts w:ascii="Times New Roman" w:hAnsi="Times New Roman" w:cs="Times New Roman"/>
                <w:sz w:val="24"/>
                <w:szCs w:val="24"/>
              </w:rPr>
            </w:rPrChange>
          </w:rPr>
          <w:t>Crit</w:t>
        </w:r>
        <w:proofErr w:type="spellEnd"/>
        <w:r w:rsidRPr="00610E07">
          <w:rPr>
            <w:rFonts w:ascii="Times New Roman" w:hAnsi="Times New Roman" w:cs="Times New Roman"/>
            <w:sz w:val="24"/>
            <w:szCs w:val="24"/>
            <w:rPrChange w:id="756" w:author="sunny" w:date="2017-01-04T19:24:00Z">
              <w:rPr>
                <w:rFonts w:ascii="Times New Roman" w:hAnsi="Times New Roman" w:cs="Times New Roman"/>
                <w:sz w:val="24"/>
                <w:szCs w:val="24"/>
              </w:rPr>
            </w:rPrChange>
          </w:rPr>
          <w:t xml:space="preserve"> Rev </w:t>
        </w:r>
        <w:proofErr w:type="spellStart"/>
        <w:r w:rsidRPr="00610E07">
          <w:rPr>
            <w:rFonts w:ascii="Times New Roman" w:hAnsi="Times New Roman" w:cs="Times New Roman"/>
            <w:sz w:val="24"/>
            <w:szCs w:val="24"/>
            <w:rPrChange w:id="757" w:author="sunny" w:date="2017-01-04T19:24:00Z">
              <w:rPr>
                <w:rFonts w:ascii="Times New Roman" w:hAnsi="Times New Roman" w:cs="Times New Roman"/>
                <w:sz w:val="24"/>
                <w:szCs w:val="24"/>
              </w:rPr>
            </w:rPrChange>
          </w:rPr>
          <w:t>Toxicol</w:t>
        </w:r>
        <w:proofErr w:type="spellEnd"/>
        <w:r w:rsidRPr="00610E07">
          <w:rPr>
            <w:rFonts w:ascii="Times New Roman" w:hAnsi="Times New Roman" w:cs="Times New Roman"/>
            <w:sz w:val="24"/>
            <w:szCs w:val="24"/>
            <w:rPrChange w:id="758" w:author="sunny" w:date="2017-01-04T19:24:00Z">
              <w:rPr>
                <w:rFonts w:ascii="Times New Roman" w:hAnsi="Times New Roman" w:cs="Times New Roman"/>
                <w:sz w:val="24"/>
                <w:szCs w:val="24"/>
              </w:rPr>
            </w:rPrChange>
          </w:rPr>
          <w:t xml:space="preserve"> 2014; 44: 557–67.</w:t>
        </w:r>
      </w:ins>
    </w:p>
    <w:p w14:paraId="3061755B" w14:textId="77777777" w:rsidR="00610E07" w:rsidRPr="00610E07" w:rsidRDefault="00610E07" w:rsidP="00610E07">
      <w:pPr>
        <w:pStyle w:val="Bibliography"/>
        <w:rPr>
          <w:ins w:id="759" w:author="sunny" w:date="2017-01-04T19:24:00Z"/>
          <w:rFonts w:ascii="Times New Roman" w:hAnsi="Times New Roman" w:cs="Times New Roman"/>
          <w:sz w:val="24"/>
          <w:szCs w:val="24"/>
          <w:rPrChange w:id="760" w:author="sunny" w:date="2017-01-04T19:24:00Z">
            <w:rPr>
              <w:ins w:id="761" w:author="sunny" w:date="2017-01-04T19:24:00Z"/>
              <w:rFonts w:ascii="Times New Roman" w:hAnsi="Times New Roman" w:cs="Times New Roman"/>
              <w:sz w:val="24"/>
              <w:szCs w:val="24"/>
            </w:rPr>
          </w:rPrChange>
        </w:rPr>
        <w:pPrChange w:id="762" w:author="sunny" w:date="2017-01-04T19:24:00Z">
          <w:pPr>
            <w:widowControl w:val="0"/>
            <w:autoSpaceDE w:val="0"/>
            <w:autoSpaceDN w:val="0"/>
            <w:adjustRightInd w:val="0"/>
            <w:spacing w:after="0" w:line="240" w:lineRule="auto"/>
          </w:pPr>
        </w:pPrChange>
      </w:pPr>
      <w:ins w:id="763" w:author="sunny" w:date="2017-01-04T19:24:00Z">
        <w:r w:rsidRPr="00610E07">
          <w:rPr>
            <w:rFonts w:ascii="Times New Roman" w:hAnsi="Times New Roman" w:cs="Times New Roman"/>
            <w:sz w:val="24"/>
            <w:szCs w:val="24"/>
            <w:rPrChange w:id="764" w:author="sunny" w:date="2017-01-04T19:24:00Z">
              <w:rPr>
                <w:rFonts w:ascii="Times New Roman" w:hAnsi="Times New Roman" w:cs="Times New Roman"/>
                <w:sz w:val="24"/>
                <w:szCs w:val="24"/>
              </w:rPr>
            </w:rPrChange>
          </w:rPr>
          <w:t xml:space="preserve">25. Slob W. Benchmark dose and the three </w:t>
        </w:r>
        <w:proofErr w:type="spellStart"/>
        <w:r w:rsidRPr="00610E07">
          <w:rPr>
            <w:rFonts w:ascii="Times New Roman" w:hAnsi="Times New Roman" w:cs="Times New Roman"/>
            <w:sz w:val="24"/>
            <w:szCs w:val="24"/>
            <w:rPrChange w:id="765" w:author="sunny" w:date="2017-01-04T19:24:00Z">
              <w:rPr>
                <w:rFonts w:ascii="Times New Roman" w:hAnsi="Times New Roman" w:cs="Times New Roman"/>
                <w:sz w:val="24"/>
                <w:szCs w:val="24"/>
              </w:rPr>
            </w:rPrChange>
          </w:rPr>
          <w:t>Rs</w:t>
        </w:r>
        <w:proofErr w:type="spellEnd"/>
        <w:r w:rsidRPr="00610E07">
          <w:rPr>
            <w:rFonts w:ascii="Times New Roman" w:hAnsi="Times New Roman" w:cs="Times New Roman"/>
            <w:sz w:val="24"/>
            <w:szCs w:val="24"/>
            <w:rPrChange w:id="766" w:author="sunny" w:date="2017-01-04T19:24:00Z">
              <w:rPr>
                <w:rFonts w:ascii="Times New Roman" w:hAnsi="Times New Roman" w:cs="Times New Roman"/>
                <w:sz w:val="24"/>
                <w:szCs w:val="24"/>
              </w:rPr>
            </w:rPrChange>
          </w:rPr>
          <w:t xml:space="preserve">. Part II. Consequences for study design and animal use. </w:t>
        </w:r>
        <w:proofErr w:type="spellStart"/>
        <w:r w:rsidRPr="00610E07">
          <w:rPr>
            <w:rFonts w:ascii="Times New Roman" w:hAnsi="Times New Roman" w:cs="Times New Roman"/>
            <w:sz w:val="24"/>
            <w:szCs w:val="24"/>
            <w:rPrChange w:id="767" w:author="sunny" w:date="2017-01-04T19:24:00Z">
              <w:rPr>
                <w:rFonts w:ascii="Times New Roman" w:hAnsi="Times New Roman" w:cs="Times New Roman"/>
                <w:sz w:val="24"/>
                <w:szCs w:val="24"/>
              </w:rPr>
            </w:rPrChange>
          </w:rPr>
          <w:t>Crit</w:t>
        </w:r>
        <w:proofErr w:type="spellEnd"/>
        <w:r w:rsidRPr="00610E07">
          <w:rPr>
            <w:rFonts w:ascii="Times New Roman" w:hAnsi="Times New Roman" w:cs="Times New Roman"/>
            <w:sz w:val="24"/>
            <w:szCs w:val="24"/>
            <w:rPrChange w:id="768" w:author="sunny" w:date="2017-01-04T19:24:00Z">
              <w:rPr>
                <w:rFonts w:ascii="Times New Roman" w:hAnsi="Times New Roman" w:cs="Times New Roman"/>
                <w:sz w:val="24"/>
                <w:szCs w:val="24"/>
              </w:rPr>
            </w:rPrChange>
          </w:rPr>
          <w:t xml:space="preserve"> Rev </w:t>
        </w:r>
        <w:proofErr w:type="spellStart"/>
        <w:r w:rsidRPr="00610E07">
          <w:rPr>
            <w:rFonts w:ascii="Times New Roman" w:hAnsi="Times New Roman" w:cs="Times New Roman"/>
            <w:sz w:val="24"/>
            <w:szCs w:val="24"/>
            <w:rPrChange w:id="769" w:author="sunny" w:date="2017-01-04T19:24:00Z">
              <w:rPr>
                <w:rFonts w:ascii="Times New Roman" w:hAnsi="Times New Roman" w:cs="Times New Roman"/>
                <w:sz w:val="24"/>
                <w:szCs w:val="24"/>
              </w:rPr>
            </w:rPrChange>
          </w:rPr>
          <w:t>Toxicol</w:t>
        </w:r>
        <w:proofErr w:type="spellEnd"/>
        <w:r w:rsidRPr="00610E07">
          <w:rPr>
            <w:rFonts w:ascii="Times New Roman" w:hAnsi="Times New Roman" w:cs="Times New Roman"/>
            <w:sz w:val="24"/>
            <w:szCs w:val="24"/>
            <w:rPrChange w:id="770" w:author="sunny" w:date="2017-01-04T19:24:00Z">
              <w:rPr>
                <w:rFonts w:ascii="Times New Roman" w:hAnsi="Times New Roman" w:cs="Times New Roman"/>
                <w:sz w:val="24"/>
                <w:szCs w:val="24"/>
              </w:rPr>
            </w:rPrChange>
          </w:rPr>
          <w:t xml:space="preserve"> 2014; 44: 568–80.</w:t>
        </w:r>
      </w:ins>
    </w:p>
    <w:p w14:paraId="25DFE626" w14:textId="77777777" w:rsidR="00610E07" w:rsidRPr="00610E07" w:rsidRDefault="00610E07" w:rsidP="00610E07">
      <w:pPr>
        <w:pStyle w:val="Bibliography"/>
        <w:rPr>
          <w:ins w:id="771" w:author="sunny" w:date="2017-01-04T19:24:00Z"/>
          <w:rFonts w:ascii="Times New Roman" w:hAnsi="Times New Roman" w:cs="Times New Roman"/>
          <w:sz w:val="24"/>
          <w:szCs w:val="24"/>
          <w:rPrChange w:id="772" w:author="sunny" w:date="2017-01-04T19:24:00Z">
            <w:rPr>
              <w:ins w:id="773" w:author="sunny" w:date="2017-01-04T19:24:00Z"/>
              <w:rFonts w:ascii="Times New Roman" w:hAnsi="Times New Roman" w:cs="Times New Roman"/>
              <w:sz w:val="24"/>
              <w:szCs w:val="24"/>
            </w:rPr>
          </w:rPrChange>
        </w:rPr>
        <w:pPrChange w:id="774" w:author="sunny" w:date="2017-01-04T19:24:00Z">
          <w:pPr>
            <w:widowControl w:val="0"/>
            <w:autoSpaceDE w:val="0"/>
            <w:autoSpaceDN w:val="0"/>
            <w:adjustRightInd w:val="0"/>
            <w:spacing w:after="0" w:line="240" w:lineRule="auto"/>
          </w:pPr>
        </w:pPrChange>
      </w:pPr>
      <w:ins w:id="775" w:author="sunny" w:date="2017-01-04T19:24:00Z">
        <w:r w:rsidRPr="00610E07">
          <w:rPr>
            <w:rFonts w:ascii="Times New Roman" w:hAnsi="Times New Roman" w:cs="Times New Roman"/>
            <w:sz w:val="24"/>
            <w:szCs w:val="24"/>
            <w:rPrChange w:id="776" w:author="sunny" w:date="2017-01-04T19:24:00Z">
              <w:rPr>
                <w:rFonts w:ascii="Times New Roman" w:hAnsi="Times New Roman" w:cs="Times New Roman"/>
                <w:sz w:val="24"/>
                <w:szCs w:val="24"/>
              </w:rPr>
            </w:rPrChange>
          </w:rPr>
          <w:t xml:space="preserve">26. Davis JA, Gift JS, Zhao QJ. Introduction to benchmark dose methods and U.S. EPA’s benchmark dose software (BMDS) version 2.1.1. </w:t>
        </w:r>
        <w:proofErr w:type="spellStart"/>
        <w:r w:rsidRPr="00610E07">
          <w:rPr>
            <w:rFonts w:ascii="Times New Roman" w:hAnsi="Times New Roman" w:cs="Times New Roman"/>
            <w:sz w:val="24"/>
            <w:szCs w:val="24"/>
            <w:rPrChange w:id="777" w:author="sunny" w:date="2017-01-04T19:24:00Z">
              <w:rPr>
                <w:rFonts w:ascii="Times New Roman" w:hAnsi="Times New Roman" w:cs="Times New Roman"/>
                <w:sz w:val="24"/>
                <w:szCs w:val="24"/>
              </w:rPr>
            </w:rPrChange>
          </w:rPr>
          <w:t>Toxicol</w:t>
        </w:r>
        <w:proofErr w:type="spellEnd"/>
        <w:r w:rsidRPr="00610E07">
          <w:rPr>
            <w:rFonts w:ascii="Times New Roman" w:hAnsi="Times New Roman" w:cs="Times New Roman"/>
            <w:sz w:val="24"/>
            <w:szCs w:val="24"/>
            <w:rPrChange w:id="778"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779" w:author="sunny" w:date="2017-01-04T19:24:00Z">
              <w:rPr>
                <w:rFonts w:ascii="Times New Roman" w:hAnsi="Times New Roman" w:cs="Times New Roman"/>
                <w:sz w:val="24"/>
                <w:szCs w:val="24"/>
              </w:rPr>
            </w:rPrChange>
          </w:rPr>
          <w:t>Appl</w:t>
        </w:r>
        <w:proofErr w:type="spellEnd"/>
        <w:r w:rsidRPr="00610E07">
          <w:rPr>
            <w:rFonts w:ascii="Times New Roman" w:hAnsi="Times New Roman" w:cs="Times New Roman"/>
            <w:sz w:val="24"/>
            <w:szCs w:val="24"/>
            <w:rPrChange w:id="780"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781" w:author="sunny" w:date="2017-01-04T19:24:00Z">
              <w:rPr>
                <w:rFonts w:ascii="Times New Roman" w:hAnsi="Times New Roman" w:cs="Times New Roman"/>
                <w:sz w:val="24"/>
                <w:szCs w:val="24"/>
              </w:rPr>
            </w:rPrChange>
          </w:rPr>
          <w:t>Pharmacol</w:t>
        </w:r>
        <w:proofErr w:type="spellEnd"/>
        <w:r w:rsidRPr="00610E07">
          <w:rPr>
            <w:rFonts w:ascii="Times New Roman" w:hAnsi="Times New Roman" w:cs="Times New Roman"/>
            <w:sz w:val="24"/>
            <w:szCs w:val="24"/>
            <w:rPrChange w:id="782" w:author="sunny" w:date="2017-01-04T19:24:00Z">
              <w:rPr>
                <w:rFonts w:ascii="Times New Roman" w:hAnsi="Times New Roman" w:cs="Times New Roman"/>
                <w:sz w:val="24"/>
                <w:szCs w:val="24"/>
              </w:rPr>
            </w:rPrChange>
          </w:rPr>
          <w:t xml:space="preserve"> 2011; 254: 181–91.</w:t>
        </w:r>
      </w:ins>
    </w:p>
    <w:p w14:paraId="198CFB3A" w14:textId="77777777" w:rsidR="00610E07" w:rsidRPr="00610E07" w:rsidRDefault="00610E07" w:rsidP="00610E07">
      <w:pPr>
        <w:pStyle w:val="Bibliography"/>
        <w:rPr>
          <w:ins w:id="783" w:author="sunny" w:date="2017-01-04T19:24:00Z"/>
          <w:rFonts w:ascii="Times New Roman" w:hAnsi="Times New Roman" w:cs="Times New Roman"/>
          <w:sz w:val="24"/>
          <w:szCs w:val="24"/>
          <w:rPrChange w:id="784" w:author="sunny" w:date="2017-01-04T19:24:00Z">
            <w:rPr>
              <w:ins w:id="785" w:author="sunny" w:date="2017-01-04T19:24:00Z"/>
              <w:rFonts w:ascii="Times New Roman" w:hAnsi="Times New Roman" w:cs="Times New Roman"/>
              <w:sz w:val="24"/>
              <w:szCs w:val="24"/>
            </w:rPr>
          </w:rPrChange>
        </w:rPr>
        <w:pPrChange w:id="786" w:author="sunny" w:date="2017-01-04T19:24:00Z">
          <w:pPr>
            <w:widowControl w:val="0"/>
            <w:autoSpaceDE w:val="0"/>
            <w:autoSpaceDN w:val="0"/>
            <w:adjustRightInd w:val="0"/>
            <w:spacing w:after="0" w:line="240" w:lineRule="auto"/>
          </w:pPr>
        </w:pPrChange>
      </w:pPr>
      <w:ins w:id="787" w:author="sunny" w:date="2017-01-04T19:24:00Z">
        <w:r w:rsidRPr="00610E07">
          <w:rPr>
            <w:rFonts w:ascii="Times New Roman" w:hAnsi="Times New Roman" w:cs="Times New Roman"/>
            <w:sz w:val="24"/>
            <w:szCs w:val="24"/>
            <w:rPrChange w:id="788" w:author="sunny" w:date="2017-01-04T19:24:00Z">
              <w:rPr>
                <w:rFonts w:ascii="Times New Roman" w:hAnsi="Times New Roman" w:cs="Times New Roman"/>
                <w:sz w:val="24"/>
                <w:szCs w:val="24"/>
              </w:rPr>
            </w:rPrChange>
          </w:rPr>
          <w:t xml:space="preserve">27. </w:t>
        </w:r>
        <w:proofErr w:type="spellStart"/>
        <w:r w:rsidRPr="00610E07">
          <w:rPr>
            <w:rFonts w:ascii="Times New Roman" w:hAnsi="Times New Roman" w:cs="Times New Roman"/>
            <w:sz w:val="24"/>
            <w:szCs w:val="24"/>
            <w:rPrChange w:id="789" w:author="sunny" w:date="2017-01-04T19:24:00Z">
              <w:rPr>
                <w:rFonts w:ascii="Times New Roman" w:hAnsi="Times New Roman" w:cs="Times New Roman"/>
                <w:sz w:val="24"/>
                <w:szCs w:val="24"/>
              </w:rPr>
            </w:rPrChange>
          </w:rPr>
          <w:t>Filipsson</w:t>
        </w:r>
        <w:proofErr w:type="spellEnd"/>
        <w:r w:rsidRPr="00610E07">
          <w:rPr>
            <w:rFonts w:ascii="Times New Roman" w:hAnsi="Times New Roman" w:cs="Times New Roman"/>
            <w:sz w:val="24"/>
            <w:szCs w:val="24"/>
            <w:rPrChange w:id="790" w:author="sunny" w:date="2017-01-04T19:24:00Z">
              <w:rPr>
                <w:rFonts w:ascii="Times New Roman" w:hAnsi="Times New Roman" w:cs="Times New Roman"/>
                <w:sz w:val="24"/>
                <w:szCs w:val="24"/>
              </w:rPr>
            </w:rPrChange>
          </w:rPr>
          <w:t xml:space="preserve"> AF, Sand S, Nilsson J et al. The benchmark dose method-review of available models, and recommendations for application in health risk assessment. </w:t>
        </w:r>
        <w:proofErr w:type="spellStart"/>
        <w:r w:rsidRPr="00610E07">
          <w:rPr>
            <w:rFonts w:ascii="Times New Roman" w:hAnsi="Times New Roman" w:cs="Times New Roman"/>
            <w:sz w:val="24"/>
            <w:szCs w:val="24"/>
            <w:rPrChange w:id="791" w:author="sunny" w:date="2017-01-04T19:24:00Z">
              <w:rPr>
                <w:rFonts w:ascii="Times New Roman" w:hAnsi="Times New Roman" w:cs="Times New Roman"/>
                <w:sz w:val="24"/>
                <w:szCs w:val="24"/>
              </w:rPr>
            </w:rPrChange>
          </w:rPr>
          <w:t>Crit</w:t>
        </w:r>
        <w:proofErr w:type="spellEnd"/>
        <w:r w:rsidRPr="00610E07">
          <w:rPr>
            <w:rFonts w:ascii="Times New Roman" w:hAnsi="Times New Roman" w:cs="Times New Roman"/>
            <w:sz w:val="24"/>
            <w:szCs w:val="24"/>
            <w:rPrChange w:id="792" w:author="sunny" w:date="2017-01-04T19:24:00Z">
              <w:rPr>
                <w:rFonts w:ascii="Times New Roman" w:hAnsi="Times New Roman" w:cs="Times New Roman"/>
                <w:sz w:val="24"/>
                <w:szCs w:val="24"/>
              </w:rPr>
            </w:rPrChange>
          </w:rPr>
          <w:t xml:space="preserve"> Rev </w:t>
        </w:r>
        <w:proofErr w:type="spellStart"/>
        <w:r w:rsidRPr="00610E07">
          <w:rPr>
            <w:rFonts w:ascii="Times New Roman" w:hAnsi="Times New Roman" w:cs="Times New Roman"/>
            <w:sz w:val="24"/>
            <w:szCs w:val="24"/>
            <w:rPrChange w:id="793" w:author="sunny" w:date="2017-01-04T19:24:00Z">
              <w:rPr>
                <w:rFonts w:ascii="Times New Roman" w:hAnsi="Times New Roman" w:cs="Times New Roman"/>
                <w:sz w:val="24"/>
                <w:szCs w:val="24"/>
              </w:rPr>
            </w:rPrChange>
          </w:rPr>
          <w:t>Toxicol</w:t>
        </w:r>
        <w:proofErr w:type="spellEnd"/>
        <w:r w:rsidRPr="00610E07">
          <w:rPr>
            <w:rFonts w:ascii="Times New Roman" w:hAnsi="Times New Roman" w:cs="Times New Roman"/>
            <w:sz w:val="24"/>
            <w:szCs w:val="24"/>
            <w:rPrChange w:id="794" w:author="sunny" w:date="2017-01-04T19:24:00Z">
              <w:rPr>
                <w:rFonts w:ascii="Times New Roman" w:hAnsi="Times New Roman" w:cs="Times New Roman"/>
                <w:sz w:val="24"/>
                <w:szCs w:val="24"/>
              </w:rPr>
            </w:rPrChange>
          </w:rPr>
          <w:t xml:space="preserve"> 2003; 33: 505–42.</w:t>
        </w:r>
      </w:ins>
    </w:p>
    <w:p w14:paraId="508E951E" w14:textId="77777777" w:rsidR="00610E07" w:rsidRPr="00610E07" w:rsidRDefault="00610E07" w:rsidP="00610E07">
      <w:pPr>
        <w:pStyle w:val="Bibliography"/>
        <w:rPr>
          <w:ins w:id="795" w:author="sunny" w:date="2017-01-04T19:24:00Z"/>
          <w:rFonts w:ascii="Times New Roman" w:hAnsi="Times New Roman" w:cs="Times New Roman"/>
          <w:sz w:val="24"/>
          <w:szCs w:val="24"/>
          <w:rPrChange w:id="796" w:author="sunny" w:date="2017-01-04T19:24:00Z">
            <w:rPr>
              <w:ins w:id="797" w:author="sunny" w:date="2017-01-04T19:24:00Z"/>
              <w:rFonts w:ascii="Times New Roman" w:hAnsi="Times New Roman" w:cs="Times New Roman"/>
              <w:sz w:val="24"/>
              <w:szCs w:val="24"/>
            </w:rPr>
          </w:rPrChange>
        </w:rPr>
        <w:pPrChange w:id="798" w:author="sunny" w:date="2017-01-04T19:24:00Z">
          <w:pPr>
            <w:widowControl w:val="0"/>
            <w:autoSpaceDE w:val="0"/>
            <w:autoSpaceDN w:val="0"/>
            <w:adjustRightInd w:val="0"/>
            <w:spacing w:after="0" w:line="240" w:lineRule="auto"/>
          </w:pPr>
        </w:pPrChange>
      </w:pPr>
      <w:ins w:id="799" w:author="sunny" w:date="2017-01-04T19:24:00Z">
        <w:r w:rsidRPr="00610E07">
          <w:rPr>
            <w:rFonts w:ascii="Times New Roman" w:hAnsi="Times New Roman" w:cs="Times New Roman"/>
            <w:sz w:val="24"/>
            <w:szCs w:val="24"/>
            <w:rPrChange w:id="800" w:author="sunny" w:date="2017-01-04T19:24:00Z">
              <w:rPr>
                <w:rFonts w:ascii="Times New Roman" w:hAnsi="Times New Roman" w:cs="Times New Roman"/>
                <w:sz w:val="24"/>
                <w:szCs w:val="24"/>
              </w:rPr>
            </w:rPrChange>
          </w:rPr>
          <w:t xml:space="preserve">29. </w:t>
        </w:r>
        <w:proofErr w:type="spellStart"/>
        <w:r w:rsidRPr="00610E07">
          <w:rPr>
            <w:rFonts w:ascii="Times New Roman" w:hAnsi="Times New Roman" w:cs="Times New Roman"/>
            <w:sz w:val="24"/>
            <w:szCs w:val="24"/>
            <w:rPrChange w:id="801" w:author="sunny" w:date="2017-01-04T19:24:00Z">
              <w:rPr>
                <w:rFonts w:ascii="Times New Roman" w:hAnsi="Times New Roman" w:cs="Times New Roman"/>
                <w:sz w:val="24"/>
                <w:szCs w:val="24"/>
              </w:rPr>
            </w:rPrChange>
          </w:rPr>
          <w:t>Regoes</w:t>
        </w:r>
        <w:proofErr w:type="spellEnd"/>
        <w:r w:rsidRPr="00610E07">
          <w:rPr>
            <w:rFonts w:ascii="Times New Roman" w:hAnsi="Times New Roman" w:cs="Times New Roman"/>
            <w:sz w:val="24"/>
            <w:szCs w:val="24"/>
            <w:rPrChange w:id="802" w:author="sunny" w:date="2017-01-04T19:24:00Z">
              <w:rPr>
                <w:rFonts w:ascii="Times New Roman" w:hAnsi="Times New Roman" w:cs="Times New Roman"/>
                <w:sz w:val="24"/>
                <w:szCs w:val="24"/>
              </w:rPr>
            </w:rPrChange>
          </w:rPr>
          <w:t xml:space="preserve"> RR, </w:t>
        </w:r>
        <w:proofErr w:type="spellStart"/>
        <w:r w:rsidRPr="00610E07">
          <w:rPr>
            <w:rFonts w:ascii="Times New Roman" w:hAnsi="Times New Roman" w:cs="Times New Roman"/>
            <w:sz w:val="24"/>
            <w:szCs w:val="24"/>
            <w:rPrChange w:id="803" w:author="sunny" w:date="2017-01-04T19:24:00Z">
              <w:rPr>
                <w:rFonts w:ascii="Times New Roman" w:hAnsi="Times New Roman" w:cs="Times New Roman"/>
                <w:sz w:val="24"/>
                <w:szCs w:val="24"/>
              </w:rPr>
            </w:rPrChange>
          </w:rPr>
          <w:t>Wiuff</w:t>
        </w:r>
        <w:proofErr w:type="spellEnd"/>
        <w:r w:rsidRPr="00610E07">
          <w:rPr>
            <w:rFonts w:ascii="Times New Roman" w:hAnsi="Times New Roman" w:cs="Times New Roman"/>
            <w:sz w:val="24"/>
            <w:szCs w:val="24"/>
            <w:rPrChange w:id="804" w:author="sunny" w:date="2017-01-04T19:24:00Z">
              <w:rPr>
                <w:rFonts w:ascii="Times New Roman" w:hAnsi="Times New Roman" w:cs="Times New Roman"/>
                <w:sz w:val="24"/>
                <w:szCs w:val="24"/>
              </w:rPr>
            </w:rPrChange>
          </w:rPr>
          <w:t xml:space="preserve"> C, </w:t>
        </w:r>
        <w:proofErr w:type="spellStart"/>
        <w:r w:rsidRPr="00610E07">
          <w:rPr>
            <w:rFonts w:ascii="Times New Roman" w:hAnsi="Times New Roman" w:cs="Times New Roman"/>
            <w:sz w:val="24"/>
            <w:szCs w:val="24"/>
            <w:rPrChange w:id="805" w:author="sunny" w:date="2017-01-04T19:24:00Z">
              <w:rPr>
                <w:rFonts w:ascii="Times New Roman" w:hAnsi="Times New Roman" w:cs="Times New Roman"/>
                <w:sz w:val="24"/>
                <w:szCs w:val="24"/>
              </w:rPr>
            </w:rPrChange>
          </w:rPr>
          <w:t>Zappala</w:t>
        </w:r>
        <w:proofErr w:type="spellEnd"/>
        <w:r w:rsidRPr="00610E07">
          <w:rPr>
            <w:rFonts w:ascii="Times New Roman" w:hAnsi="Times New Roman" w:cs="Times New Roman"/>
            <w:sz w:val="24"/>
            <w:szCs w:val="24"/>
            <w:rPrChange w:id="806" w:author="sunny" w:date="2017-01-04T19:24:00Z">
              <w:rPr>
                <w:rFonts w:ascii="Times New Roman" w:hAnsi="Times New Roman" w:cs="Times New Roman"/>
                <w:sz w:val="24"/>
                <w:szCs w:val="24"/>
              </w:rPr>
            </w:rPrChange>
          </w:rPr>
          <w:t xml:space="preserve"> RM. et al. </w:t>
        </w:r>
        <w:proofErr w:type="spellStart"/>
        <w:r w:rsidRPr="00610E07">
          <w:rPr>
            <w:rFonts w:ascii="Times New Roman" w:hAnsi="Times New Roman" w:cs="Times New Roman"/>
            <w:sz w:val="24"/>
            <w:szCs w:val="24"/>
            <w:rPrChange w:id="807" w:author="sunny" w:date="2017-01-04T19:24:00Z">
              <w:rPr>
                <w:rFonts w:ascii="Times New Roman" w:hAnsi="Times New Roman" w:cs="Times New Roman"/>
                <w:sz w:val="24"/>
                <w:szCs w:val="24"/>
              </w:rPr>
            </w:rPrChange>
          </w:rPr>
          <w:t>Pharmacodynamic</w:t>
        </w:r>
        <w:proofErr w:type="spellEnd"/>
        <w:r w:rsidRPr="00610E07">
          <w:rPr>
            <w:rFonts w:ascii="Times New Roman" w:hAnsi="Times New Roman" w:cs="Times New Roman"/>
            <w:sz w:val="24"/>
            <w:szCs w:val="24"/>
            <w:rPrChange w:id="808" w:author="sunny" w:date="2017-01-04T19:24:00Z">
              <w:rPr>
                <w:rFonts w:ascii="Times New Roman" w:hAnsi="Times New Roman" w:cs="Times New Roman"/>
                <w:sz w:val="24"/>
                <w:szCs w:val="24"/>
              </w:rPr>
            </w:rPrChange>
          </w:rPr>
          <w:t xml:space="preserve"> functions: a </w:t>
        </w:r>
        <w:proofErr w:type="spellStart"/>
        <w:r w:rsidRPr="00610E07">
          <w:rPr>
            <w:rFonts w:ascii="Times New Roman" w:hAnsi="Times New Roman" w:cs="Times New Roman"/>
            <w:sz w:val="24"/>
            <w:szCs w:val="24"/>
            <w:rPrChange w:id="809" w:author="sunny" w:date="2017-01-04T19:24:00Z">
              <w:rPr>
                <w:rFonts w:ascii="Times New Roman" w:hAnsi="Times New Roman" w:cs="Times New Roman"/>
                <w:sz w:val="24"/>
                <w:szCs w:val="24"/>
              </w:rPr>
            </w:rPrChange>
          </w:rPr>
          <w:t>multiparameter</w:t>
        </w:r>
        <w:proofErr w:type="spellEnd"/>
        <w:r w:rsidRPr="00610E07">
          <w:rPr>
            <w:rFonts w:ascii="Times New Roman" w:hAnsi="Times New Roman" w:cs="Times New Roman"/>
            <w:sz w:val="24"/>
            <w:szCs w:val="24"/>
            <w:rPrChange w:id="810" w:author="sunny" w:date="2017-01-04T19:24:00Z">
              <w:rPr>
                <w:rFonts w:ascii="Times New Roman" w:hAnsi="Times New Roman" w:cs="Times New Roman"/>
                <w:sz w:val="24"/>
                <w:szCs w:val="24"/>
              </w:rPr>
            </w:rPrChange>
          </w:rPr>
          <w:t xml:space="preserve"> approach to the design of antibiotic treatment regimens. </w:t>
        </w:r>
        <w:proofErr w:type="spellStart"/>
        <w:r w:rsidRPr="00610E07">
          <w:rPr>
            <w:rFonts w:ascii="Times New Roman" w:hAnsi="Times New Roman" w:cs="Times New Roman"/>
            <w:sz w:val="24"/>
            <w:szCs w:val="24"/>
            <w:rPrChange w:id="811"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812" w:author="sunny" w:date="2017-01-04T19:24:00Z">
              <w:rPr>
                <w:rFonts w:ascii="Times New Roman" w:hAnsi="Times New Roman" w:cs="Times New Roman"/>
                <w:sz w:val="24"/>
                <w:szCs w:val="24"/>
              </w:rPr>
            </w:rPrChange>
          </w:rPr>
          <w:t xml:space="preserve"> Agents </w:t>
        </w:r>
        <w:proofErr w:type="spellStart"/>
        <w:r w:rsidRPr="00610E07">
          <w:rPr>
            <w:rFonts w:ascii="Times New Roman" w:hAnsi="Times New Roman" w:cs="Times New Roman"/>
            <w:sz w:val="24"/>
            <w:szCs w:val="24"/>
            <w:rPrChange w:id="813" w:author="sunny" w:date="2017-01-04T19:24:00Z">
              <w:rPr>
                <w:rFonts w:ascii="Times New Roman" w:hAnsi="Times New Roman" w:cs="Times New Roman"/>
                <w:sz w:val="24"/>
                <w:szCs w:val="24"/>
              </w:rPr>
            </w:rPrChange>
          </w:rPr>
          <w:t>Chemother</w:t>
        </w:r>
        <w:proofErr w:type="spellEnd"/>
        <w:r w:rsidRPr="00610E07">
          <w:rPr>
            <w:rFonts w:ascii="Times New Roman" w:hAnsi="Times New Roman" w:cs="Times New Roman"/>
            <w:sz w:val="24"/>
            <w:szCs w:val="24"/>
            <w:rPrChange w:id="814" w:author="sunny" w:date="2017-01-04T19:24:00Z">
              <w:rPr>
                <w:rFonts w:ascii="Times New Roman" w:hAnsi="Times New Roman" w:cs="Times New Roman"/>
                <w:sz w:val="24"/>
                <w:szCs w:val="24"/>
              </w:rPr>
            </w:rPrChange>
          </w:rPr>
          <w:t xml:space="preserve"> 2004; 48: 3670–6.</w:t>
        </w:r>
      </w:ins>
    </w:p>
    <w:p w14:paraId="08FB90D2" w14:textId="77777777" w:rsidR="00610E07" w:rsidRPr="00610E07" w:rsidRDefault="00610E07" w:rsidP="00610E07">
      <w:pPr>
        <w:pStyle w:val="Bibliography"/>
        <w:rPr>
          <w:ins w:id="815" w:author="sunny" w:date="2017-01-04T19:24:00Z"/>
          <w:rFonts w:ascii="Times New Roman" w:hAnsi="Times New Roman" w:cs="Times New Roman"/>
          <w:sz w:val="24"/>
          <w:szCs w:val="24"/>
          <w:rPrChange w:id="816" w:author="sunny" w:date="2017-01-04T19:24:00Z">
            <w:rPr>
              <w:ins w:id="817" w:author="sunny" w:date="2017-01-04T19:24:00Z"/>
              <w:rFonts w:ascii="Times New Roman" w:hAnsi="Times New Roman" w:cs="Times New Roman"/>
              <w:sz w:val="24"/>
              <w:szCs w:val="24"/>
            </w:rPr>
          </w:rPrChange>
        </w:rPr>
        <w:pPrChange w:id="818" w:author="sunny" w:date="2017-01-04T19:24:00Z">
          <w:pPr>
            <w:widowControl w:val="0"/>
            <w:autoSpaceDE w:val="0"/>
            <w:autoSpaceDN w:val="0"/>
            <w:adjustRightInd w:val="0"/>
            <w:spacing w:after="0" w:line="240" w:lineRule="auto"/>
          </w:pPr>
        </w:pPrChange>
      </w:pPr>
      <w:ins w:id="819" w:author="sunny" w:date="2017-01-04T19:24:00Z">
        <w:r w:rsidRPr="00610E07">
          <w:rPr>
            <w:rFonts w:ascii="Times New Roman" w:hAnsi="Times New Roman" w:cs="Times New Roman"/>
            <w:sz w:val="24"/>
            <w:szCs w:val="24"/>
            <w:rPrChange w:id="820" w:author="sunny" w:date="2017-01-04T19:24:00Z">
              <w:rPr>
                <w:rFonts w:ascii="Times New Roman" w:hAnsi="Times New Roman" w:cs="Times New Roman"/>
                <w:sz w:val="24"/>
                <w:szCs w:val="24"/>
              </w:rPr>
            </w:rPrChange>
          </w:rPr>
          <w:t xml:space="preserve">29. </w:t>
        </w:r>
        <w:proofErr w:type="spellStart"/>
        <w:r w:rsidRPr="00610E07">
          <w:rPr>
            <w:rFonts w:ascii="Times New Roman" w:hAnsi="Times New Roman" w:cs="Times New Roman"/>
            <w:sz w:val="24"/>
            <w:szCs w:val="24"/>
            <w:rPrChange w:id="821" w:author="sunny" w:date="2017-01-04T19:24:00Z">
              <w:rPr>
                <w:rFonts w:ascii="Times New Roman" w:hAnsi="Times New Roman" w:cs="Times New Roman"/>
                <w:sz w:val="24"/>
                <w:szCs w:val="24"/>
              </w:rPr>
            </w:rPrChange>
          </w:rPr>
          <w:t>Foucquier</w:t>
        </w:r>
        <w:proofErr w:type="spellEnd"/>
        <w:r w:rsidRPr="00610E07">
          <w:rPr>
            <w:rFonts w:ascii="Times New Roman" w:hAnsi="Times New Roman" w:cs="Times New Roman"/>
            <w:sz w:val="24"/>
            <w:szCs w:val="24"/>
            <w:rPrChange w:id="822" w:author="sunny" w:date="2017-01-04T19:24:00Z">
              <w:rPr>
                <w:rFonts w:ascii="Times New Roman" w:hAnsi="Times New Roman" w:cs="Times New Roman"/>
                <w:sz w:val="24"/>
                <w:szCs w:val="24"/>
              </w:rPr>
            </w:rPrChange>
          </w:rPr>
          <w:t xml:space="preserve"> J, </w:t>
        </w:r>
        <w:proofErr w:type="spellStart"/>
        <w:r w:rsidRPr="00610E07">
          <w:rPr>
            <w:rFonts w:ascii="Times New Roman" w:hAnsi="Times New Roman" w:cs="Times New Roman"/>
            <w:sz w:val="24"/>
            <w:szCs w:val="24"/>
            <w:rPrChange w:id="823" w:author="sunny" w:date="2017-01-04T19:24:00Z">
              <w:rPr>
                <w:rFonts w:ascii="Times New Roman" w:hAnsi="Times New Roman" w:cs="Times New Roman"/>
                <w:sz w:val="24"/>
                <w:szCs w:val="24"/>
              </w:rPr>
            </w:rPrChange>
          </w:rPr>
          <w:t>Guedj</w:t>
        </w:r>
        <w:proofErr w:type="spellEnd"/>
        <w:r w:rsidRPr="00610E07">
          <w:rPr>
            <w:rFonts w:ascii="Times New Roman" w:hAnsi="Times New Roman" w:cs="Times New Roman"/>
            <w:sz w:val="24"/>
            <w:szCs w:val="24"/>
            <w:rPrChange w:id="824" w:author="sunny" w:date="2017-01-04T19:24:00Z">
              <w:rPr>
                <w:rFonts w:ascii="Times New Roman" w:hAnsi="Times New Roman" w:cs="Times New Roman"/>
                <w:sz w:val="24"/>
                <w:szCs w:val="24"/>
              </w:rPr>
            </w:rPrChange>
          </w:rPr>
          <w:t xml:space="preserve"> M. Analysis of drug combinations: current methodological landscape. </w:t>
        </w:r>
        <w:proofErr w:type="spellStart"/>
        <w:r w:rsidRPr="00610E07">
          <w:rPr>
            <w:rFonts w:ascii="Times New Roman" w:hAnsi="Times New Roman" w:cs="Times New Roman"/>
            <w:i/>
            <w:iCs/>
            <w:sz w:val="24"/>
            <w:szCs w:val="24"/>
            <w:rPrChange w:id="825" w:author="sunny" w:date="2017-01-04T19:24:00Z">
              <w:rPr>
                <w:rFonts w:ascii="Times New Roman" w:hAnsi="Times New Roman" w:cs="Times New Roman"/>
                <w:i/>
                <w:iCs/>
                <w:sz w:val="24"/>
                <w:szCs w:val="24"/>
              </w:rPr>
            </w:rPrChange>
          </w:rPr>
          <w:t>Pharmacol</w:t>
        </w:r>
        <w:proofErr w:type="spellEnd"/>
        <w:r w:rsidRPr="00610E07">
          <w:rPr>
            <w:rFonts w:ascii="Times New Roman" w:hAnsi="Times New Roman" w:cs="Times New Roman"/>
            <w:i/>
            <w:iCs/>
            <w:sz w:val="24"/>
            <w:szCs w:val="24"/>
            <w:rPrChange w:id="826" w:author="sunny" w:date="2017-01-04T19:24:00Z">
              <w:rPr>
                <w:rFonts w:ascii="Times New Roman" w:hAnsi="Times New Roman" w:cs="Times New Roman"/>
                <w:i/>
                <w:iCs/>
                <w:sz w:val="24"/>
                <w:szCs w:val="24"/>
              </w:rPr>
            </w:rPrChange>
          </w:rPr>
          <w:t xml:space="preserve"> Res </w:t>
        </w:r>
        <w:proofErr w:type="spellStart"/>
        <w:r w:rsidRPr="00610E07">
          <w:rPr>
            <w:rFonts w:ascii="Times New Roman" w:hAnsi="Times New Roman" w:cs="Times New Roman"/>
            <w:i/>
            <w:iCs/>
            <w:sz w:val="24"/>
            <w:szCs w:val="24"/>
            <w:rPrChange w:id="827" w:author="sunny" w:date="2017-01-04T19:24:00Z">
              <w:rPr>
                <w:rFonts w:ascii="Times New Roman" w:hAnsi="Times New Roman" w:cs="Times New Roman"/>
                <w:i/>
                <w:iCs/>
                <w:sz w:val="24"/>
                <w:szCs w:val="24"/>
              </w:rPr>
            </w:rPrChange>
          </w:rPr>
          <w:t>Perspect</w:t>
        </w:r>
        <w:proofErr w:type="spellEnd"/>
        <w:r w:rsidRPr="00610E07">
          <w:rPr>
            <w:rFonts w:ascii="Times New Roman" w:hAnsi="Times New Roman" w:cs="Times New Roman"/>
            <w:sz w:val="24"/>
            <w:szCs w:val="24"/>
            <w:rPrChange w:id="828" w:author="sunny" w:date="2017-01-04T19:24:00Z">
              <w:rPr>
                <w:rFonts w:ascii="Times New Roman" w:hAnsi="Times New Roman" w:cs="Times New Roman"/>
                <w:sz w:val="24"/>
                <w:szCs w:val="24"/>
              </w:rPr>
            </w:rPrChange>
          </w:rPr>
          <w:t xml:space="preserve"> 2015; </w:t>
        </w:r>
        <w:r w:rsidRPr="00610E07">
          <w:rPr>
            <w:rFonts w:ascii="Times New Roman" w:hAnsi="Times New Roman" w:cs="Times New Roman"/>
            <w:b/>
            <w:bCs/>
            <w:sz w:val="24"/>
            <w:szCs w:val="24"/>
            <w:rPrChange w:id="829" w:author="sunny" w:date="2017-01-04T19:24:00Z">
              <w:rPr>
                <w:rFonts w:ascii="Times New Roman" w:hAnsi="Times New Roman" w:cs="Times New Roman"/>
                <w:b/>
                <w:bCs/>
                <w:sz w:val="24"/>
                <w:szCs w:val="24"/>
              </w:rPr>
            </w:rPrChange>
          </w:rPr>
          <w:t>3</w:t>
        </w:r>
        <w:r w:rsidRPr="00610E07">
          <w:rPr>
            <w:rFonts w:ascii="Times New Roman" w:hAnsi="Times New Roman" w:cs="Times New Roman"/>
            <w:sz w:val="24"/>
            <w:szCs w:val="24"/>
            <w:rPrChange w:id="830" w:author="sunny" w:date="2017-01-04T19:24:00Z">
              <w:rPr>
                <w:rFonts w:ascii="Times New Roman" w:hAnsi="Times New Roman" w:cs="Times New Roman"/>
                <w:sz w:val="24"/>
                <w:szCs w:val="24"/>
              </w:rPr>
            </w:rPrChange>
          </w:rPr>
          <w:t>. Available at: http://www.ncbi.nlm.nih.gov/pmc/articles/PMC4492765/. Accessed November 17, 2015.</w:t>
        </w:r>
      </w:ins>
    </w:p>
    <w:p w14:paraId="35EF7180" w14:textId="77777777" w:rsidR="00610E07" w:rsidRPr="00610E07" w:rsidRDefault="00610E07" w:rsidP="00610E07">
      <w:pPr>
        <w:pStyle w:val="Bibliography"/>
        <w:rPr>
          <w:ins w:id="831" w:author="sunny" w:date="2017-01-04T19:24:00Z"/>
          <w:rFonts w:ascii="Times New Roman" w:hAnsi="Times New Roman" w:cs="Times New Roman"/>
          <w:sz w:val="24"/>
          <w:szCs w:val="24"/>
          <w:rPrChange w:id="832" w:author="sunny" w:date="2017-01-04T19:24:00Z">
            <w:rPr>
              <w:ins w:id="833" w:author="sunny" w:date="2017-01-04T19:24:00Z"/>
              <w:rFonts w:ascii="Times New Roman" w:hAnsi="Times New Roman" w:cs="Times New Roman"/>
              <w:sz w:val="24"/>
              <w:szCs w:val="24"/>
            </w:rPr>
          </w:rPrChange>
        </w:rPr>
        <w:pPrChange w:id="834" w:author="sunny" w:date="2017-01-04T19:24:00Z">
          <w:pPr>
            <w:widowControl w:val="0"/>
            <w:autoSpaceDE w:val="0"/>
            <w:autoSpaceDN w:val="0"/>
            <w:adjustRightInd w:val="0"/>
            <w:spacing w:after="0" w:line="240" w:lineRule="auto"/>
          </w:pPr>
        </w:pPrChange>
      </w:pPr>
      <w:ins w:id="835" w:author="sunny" w:date="2017-01-04T19:24:00Z">
        <w:r w:rsidRPr="00610E07">
          <w:rPr>
            <w:rFonts w:ascii="Times New Roman" w:hAnsi="Times New Roman" w:cs="Times New Roman"/>
            <w:sz w:val="24"/>
            <w:szCs w:val="24"/>
            <w:rPrChange w:id="836" w:author="sunny" w:date="2017-01-04T19:24:00Z">
              <w:rPr>
                <w:rFonts w:ascii="Times New Roman" w:hAnsi="Times New Roman" w:cs="Times New Roman"/>
                <w:sz w:val="24"/>
                <w:szCs w:val="24"/>
              </w:rPr>
            </w:rPrChange>
          </w:rPr>
          <w:t xml:space="preserve">31. Yu G, </w:t>
        </w:r>
        <w:proofErr w:type="spellStart"/>
        <w:r w:rsidRPr="00610E07">
          <w:rPr>
            <w:rFonts w:ascii="Times New Roman" w:hAnsi="Times New Roman" w:cs="Times New Roman"/>
            <w:sz w:val="24"/>
            <w:szCs w:val="24"/>
            <w:rPrChange w:id="837" w:author="sunny" w:date="2017-01-04T19:24:00Z">
              <w:rPr>
                <w:rFonts w:ascii="Times New Roman" w:hAnsi="Times New Roman" w:cs="Times New Roman"/>
                <w:sz w:val="24"/>
                <w:szCs w:val="24"/>
              </w:rPr>
            </w:rPrChange>
          </w:rPr>
          <w:t>Baeder</w:t>
        </w:r>
        <w:proofErr w:type="spellEnd"/>
        <w:r w:rsidRPr="00610E07">
          <w:rPr>
            <w:rFonts w:ascii="Times New Roman" w:hAnsi="Times New Roman" w:cs="Times New Roman"/>
            <w:sz w:val="24"/>
            <w:szCs w:val="24"/>
            <w:rPrChange w:id="838" w:author="sunny" w:date="2017-01-04T19:24:00Z">
              <w:rPr>
                <w:rFonts w:ascii="Times New Roman" w:hAnsi="Times New Roman" w:cs="Times New Roman"/>
                <w:sz w:val="24"/>
                <w:szCs w:val="24"/>
              </w:rPr>
            </w:rPrChange>
          </w:rPr>
          <w:t xml:space="preserve"> DY, </w:t>
        </w:r>
        <w:proofErr w:type="spellStart"/>
        <w:r w:rsidRPr="00610E07">
          <w:rPr>
            <w:rFonts w:ascii="Times New Roman" w:hAnsi="Times New Roman" w:cs="Times New Roman"/>
            <w:sz w:val="24"/>
            <w:szCs w:val="24"/>
            <w:rPrChange w:id="839" w:author="sunny" w:date="2017-01-04T19:24:00Z">
              <w:rPr>
                <w:rFonts w:ascii="Times New Roman" w:hAnsi="Times New Roman" w:cs="Times New Roman"/>
                <w:sz w:val="24"/>
                <w:szCs w:val="24"/>
              </w:rPr>
            </w:rPrChange>
          </w:rPr>
          <w:t>Regoes</w:t>
        </w:r>
        <w:proofErr w:type="spellEnd"/>
        <w:r w:rsidRPr="00610E07">
          <w:rPr>
            <w:rFonts w:ascii="Times New Roman" w:hAnsi="Times New Roman" w:cs="Times New Roman"/>
            <w:sz w:val="24"/>
            <w:szCs w:val="24"/>
            <w:rPrChange w:id="840" w:author="sunny" w:date="2017-01-04T19:24:00Z">
              <w:rPr>
                <w:rFonts w:ascii="Times New Roman" w:hAnsi="Times New Roman" w:cs="Times New Roman"/>
                <w:sz w:val="24"/>
                <w:szCs w:val="24"/>
              </w:rPr>
            </w:rPrChange>
          </w:rPr>
          <w:t xml:space="preserve"> RR et al. Combination Effects of Antimicrobial Peptides. </w:t>
        </w:r>
        <w:proofErr w:type="spellStart"/>
        <w:r w:rsidRPr="00610E07">
          <w:rPr>
            <w:rFonts w:ascii="Times New Roman" w:hAnsi="Times New Roman" w:cs="Times New Roman"/>
            <w:sz w:val="24"/>
            <w:szCs w:val="24"/>
            <w:rPrChange w:id="841"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842" w:author="sunny" w:date="2017-01-04T19:24:00Z">
              <w:rPr>
                <w:rFonts w:ascii="Times New Roman" w:hAnsi="Times New Roman" w:cs="Times New Roman"/>
                <w:sz w:val="24"/>
                <w:szCs w:val="24"/>
              </w:rPr>
            </w:rPrChange>
          </w:rPr>
          <w:t xml:space="preserve"> Agents </w:t>
        </w:r>
        <w:proofErr w:type="spellStart"/>
        <w:r w:rsidRPr="00610E07">
          <w:rPr>
            <w:rFonts w:ascii="Times New Roman" w:hAnsi="Times New Roman" w:cs="Times New Roman"/>
            <w:sz w:val="24"/>
            <w:szCs w:val="24"/>
            <w:rPrChange w:id="843" w:author="sunny" w:date="2017-01-04T19:24:00Z">
              <w:rPr>
                <w:rFonts w:ascii="Times New Roman" w:hAnsi="Times New Roman" w:cs="Times New Roman"/>
                <w:sz w:val="24"/>
                <w:szCs w:val="24"/>
              </w:rPr>
            </w:rPrChange>
          </w:rPr>
          <w:t>Chemother</w:t>
        </w:r>
        <w:proofErr w:type="spellEnd"/>
        <w:r w:rsidRPr="00610E07">
          <w:rPr>
            <w:rFonts w:ascii="Times New Roman" w:hAnsi="Times New Roman" w:cs="Times New Roman"/>
            <w:sz w:val="24"/>
            <w:szCs w:val="24"/>
            <w:rPrChange w:id="844" w:author="sunny" w:date="2017-01-04T19:24:00Z">
              <w:rPr>
                <w:rFonts w:ascii="Times New Roman" w:hAnsi="Times New Roman" w:cs="Times New Roman"/>
                <w:sz w:val="24"/>
                <w:szCs w:val="24"/>
              </w:rPr>
            </w:rPrChange>
          </w:rPr>
          <w:t xml:space="preserve"> 2016; 60: 1717–24.</w:t>
        </w:r>
      </w:ins>
    </w:p>
    <w:p w14:paraId="3DE21198" w14:textId="77777777" w:rsidR="00610E07" w:rsidRPr="00610E07" w:rsidRDefault="00610E07" w:rsidP="00610E07">
      <w:pPr>
        <w:pStyle w:val="Bibliography"/>
        <w:rPr>
          <w:ins w:id="845" w:author="sunny" w:date="2017-01-04T19:24:00Z"/>
          <w:rFonts w:ascii="Times New Roman" w:hAnsi="Times New Roman" w:cs="Times New Roman"/>
          <w:sz w:val="24"/>
          <w:szCs w:val="24"/>
          <w:rPrChange w:id="846" w:author="sunny" w:date="2017-01-04T19:24:00Z">
            <w:rPr>
              <w:ins w:id="847" w:author="sunny" w:date="2017-01-04T19:24:00Z"/>
              <w:rFonts w:ascii="Times New Roman" w:hAnsi="Times New Roman" w:cs="Times New Roman"/>
              <w:sz w:val="24"/>
              <w:szCs w:val="24"/>
            </w:rPr>
          </w:rPrChange>
        </w:rPr>
        <w:pPrChange w:id="848" w:author="sunny" w:date="2017-01-04T19:24:00Z">
          <w:pPr>
            <w:widowControl w:val="0"/>
            <w:autoSpaceDE w:val="0"/>
            <w:autoSpaceDN w:val="0"/>
            <w:adjustRightInd w:val="0"/>
            <w:spacing w:after="0" w:line="240" w:lineRule="auto"/>
          </w:pPr>
        </w:pPrChange>
      </w:pPr>
      <w:ins w:id="849" w:author="sunny" w:date="2017-01-04T19:24:00Z">
        <w:r w:rsidRPr="00610E07">
          <w:rPr>
            <w:rFonts w:ascii="Times New Roman" w:hAnsi="Times New Roman" w:cs="Times New Roman"/>
            <w:sz w:val="24"/>
            <w:szCs w:val="24"/>
            <w:rPrChange w:id="850" w:author="sunny" w:date="2017-01-04T19:24:00Z">
              <w:rPr>
                <w:rFonts w:ascii="Times New Roman" w:hAnsi="Times New Roman" w:cs="Times New Roman"/>
                <w:sz w:val="24"/>
                <w:szCs w:val="24"/>
              </w:rPr>
            </w:rPrChange>
          </w:rPr>
          <w:t xml:space="preserve">32. </w:t>
        </w:r>
        <w:proofErr w:type="spellStart"/>
        <w:r w:rsidRPr="00610E07">
          <w:rPr>
            <w:rFonts w:ascii="Times New Roman" w:hAnsi="Times New Roman" w:cs="Times New Roman"/>
            <w:sz w:val="24"/>
            <w:szCs w:val="24"/>
            <w:rPrChange w:id="851" w:author="sunny" w:date="2017-01-04T19:24:00Z">
              <w:rPr>
                <w:rFonts w:ascii="Times New Roman" w:hAnsi="Times New Roman" w:cs="Times New Roman"/>
                <w:sz w:val="24"/>
                <w:szCs w:val="24"/>
              </w:rPr>
            </w:rPrChange>
          </w:rPr>
          <w:t>Rampersad</w:t>
        </w:r>
        <w:proofErr w:type="spellEnd"/>
        <w:r w:rsidRPr="00610E07">
          <w:rPr>
            <w:rFonts w:ascii="Times New Roman" w:hAnsi="Times New Roman" w:cs="Times New Roman"/>
            <w:sz w:val="24"/>
            <w:szCs w:val="24"/>
            <w:rPrChange w:id="852" w:author="sunny" w:date="2017-01-04T19:24:00Z">
              <w:rPr>
                <w:rFonts w:ascii="Times New Roman" w:hAnsi="Times New Roman" w:cs="Times New Roman"/>
                <w:sz w:val="24"/>
                <w:szCs w:val="24"/>
              </w:rPr>
            </w:rPrChange>
          </w:rPr>
          <w:t xml:space="preserve"> SN. Multiple applications of </w:t>
        </w:r>
        <w:proofErr w:type="spellStart"/>
        <w:r w:rsidRPr="00610E07">
          <w:rPr>
            <w:rFonts w:ascii="Times New Roman" w:hAnsi="Times New Roman" w:cs="Times New Roman"/>
            <w:sz w:val="24"/>
            <w:szCs w:val="24"/>
            <w:rPrChange w:id="853" w:author="sunny" w:date="2017-01-04T19:24:00Z">
              <w:rPr>
                <w:rFonts w:ascii="Times New Roman" w:hAnsi="Times New Roman" w:cs="Times New Roman"/>
                <w:sz w:val="24"/>
                <w:szCs w:val="24"/>
              </w:rPr>
            </w:rPrChange>
          </w:rPr>
          <w:t>alamar</w:t>
        </w:r>
        <w:proofErr w:type="spellEnd"/>
        <w:r w:rsidRPr="00610E07">
          <w:rPr>
            <w:rFonts w:ascii="Times New Roman" w:hAnsi="Times New Roman" w:cs="Times New Roman"/>
            <w:sz w:val="24"/>
            <w:szCs w:val="24"/>
            <w:rPrChange w:id="854" w:author="sunny" w:date="2017-01-04T19:24:00Z">
              <w:rPr>
                <w:rFonts w:ascii="Times New Roman" w:hAnsi="Times New Roman" w:cs="Times New Roman"/>
                <w:sz w:val="24"/>
                <w:szCs w:val="24"/>
              </w:rPr>
            </w:rPrChange>
          </w:rPr>
          <w:t xml:space="preserve"> blue as an indicator of metabolic function and cellular health in cell viability bioassays. Sensors 2012; 12: 12347–60.</w:t>
        </w:r>
      </w:ins>
    </w:p>
    <w:p w14:paraId="24C9C2BF" w14:textId="77777777" w:rsidR="00610E07" w:rsidRPr="00610E07" w:rsidRDefault="00610E07" w:rsidP="00610E07">
      <w:pPr>
        <w:pStyle w:val="Bibliography"/>
        <w:rPr>
          <w:ins w:id="855" w:author="sunny" w:date="2017-01-04T19:24:00Z"/>
          <w:rFonts w:ascii="Times New Roman" w:hAnsi="Times New Roman" w:cs="Times New Roman"/>
          <w:sz w:val="24"/>
          <w:szCs w:val="24"/>
          <w:rPrChange w:id="856" w:author="sunny" w:date="2017-01-04T19:24:00Z">
            <w:rPr>
              <w:ins w:id="857" w:author="sunny" w:date="2017-01-04T19:24:00Z"/>
              <w:rFonts w:ascii="Times New Roman" w:hAnsi="Times New Roman" w:cs="Times New Roman"/>
              <w:sz w:val="24"/>
              <w:szCs w:val="24"/>
            </w:rPr>
          </w:rPrChange>
        </w:rPr>
        <w:pPrChange w:id="858" w:author="sunny" w:date="2017-01-04T19:24:00Z">
          <w:pPr>
            <w:widowControl w:val="0"/>
            <w:autoSpaceDE w:val="0"/>
            <w:autoSpaceDN w:val="0"/>
            <w:adjustRightInd w:val="0"/>
            <w:spacing w:after="0" w:line="240" w:lineRule="auto"/>
          </w:pPr>
        </w:pPrChange>
      </w:pPr>
      <w:ins w:id="859" w:author="sunny" w:date="2017-01-04T19:24:00Z">
        <w:r w:rsidRPr="00610E07">
          <w:rPr>
            <w:rFonts w:ascii="Times New Roman" w:hAnsi="Times New Roman" w:cs="Times New Roman"/>
            <w:sz w:val="24"/>
            <w:szCs w:val="24"/>
            <w:rPrChange w:id="860" w:author="sunny" w:date="2017-01-04T19:24:00Z">
              <w:rPr>
                <w:rFonts w:ascii="Times New Roman" w:hAnsi="Times New Roman" w:cs="Times New Roman"/>
                <w:sz w:val="24"/>
                <w:szCs w:val="24"/>
              </w:rPr>
            </w:rPrChange>
          </w:rPr>
          <w:t xml:space="preserve">33. </w:t>
        </w:r>
        <w:proofErr w:type="spellStart"/>
        <w:r w:rsidRPr="00610E07">
          <w:rPr>
            <w:rFonts w:ascii="Times New Roman" w:hAnsi="Times New Roman" w:cs="Times New Roman"/>
            <w:sz w:val="24"/>
            <w:szCs w:val="24"/>
            <w:rPrChange w:id="861" w:author="sunny" w:date="2017-01-04T19:24:00Z">
              <w:rPr>
                <w:rFonts w:ascii="Times New Roman" w:hAnsi="Times New Roman" w:cs="Times New Roman"/>
                <w:sz w:val="24"/>
                <w:szCs w:val="24"/>
              </w:rPr>
            </w:rPrChange>
          </w:rPr>
          <w:t>Khalifa</w:t>
        </w:r>
        <w:proofErr w:type="spellEnd"/>
        <w:r w:rsidRPr="00610E07">
          <w:rPr>
            <w:rFonts w:ascii="Times New Roman" w:hAnsi="Times New Roman" w:cs="Times New Roman"/>
            <w:sz w:val="24"/>
            <w:szCs w:val="24"/>
            <w:rPrChange w:id="862" w:author="sunny" w:date="2017-01-04T19:24:00Z">
              <w:rPr>
                <w:rFonts w:ascii="Times New Roman" w:hAnsi="Times New Roman" w:cs="Times New Roman"/>
                <w:sz w:val="24"/>
                <w:szCs w:val="24"/>
              </w:rPr>
            </w:rPrChange>
          </w:rPr>
          <w:t xml:space="preserve"> RA, Nasser MS, </w:t>
        </w:r>
        <w:proofErr w:type="spellStart"/>
        <w:r w:rsidRPr="00610E07">
          <w:rPr>
            <w:rFonts w:ascii="Times New Roman" w:hAnsi="Times New Roman" w:cs="Times New Roman"/>
            <w:sz w:val="24"/>
            <w:szCs w:val="24"/>
            <w:rPrChange w:id="863" w:author="sunny" w:date="2017-01-04T19:24:00Z">
              <w:rPr>
                <w:rFonts w:ascii="Times New Roman" w:hAnsi="Times New Roman" w:cs="Times New Roman"/>
                <w:sz w:val="24"/>
                <w:szCs w:val="24"/>
              </w:rPr>
            </w:rPrChange>
          </w:rPr>
          <w:t>Gomaa</w:t>
        </w:r>
        <w:proofErr w:type="spellEnd"/>
        <w:r w:rsidRPr="00610E07">
          <w:rPr>
            <w:rFonts w:ascii="Times New Roman" w:hAnsi="Times New Roman" w:cs="Times New Roman"/>
            <w:sz w:val="24"/>
            <w:szCs w:val="24"/>
            <w:rPrChange w:id="864" w:author="sunny" w:date="2017-01-04T19:24:00Z">
              <w:rPr>
                <w:rFonts w:ascii="Times New Roman" w:hAnsi="Times New Roman" w:cs="Times New Roman"/>
                <w:sz w:val="24"/>
                <w:szCs w:val="24"/>
              </w:rPr>
            </w:rPrChange>
          </w:rPr>
          <w:t xml:space="preserve"> AA et al. </w:t>
        </w:r>
        <w:proofErr w:type="spellStart"/>
        <w:r w:rsidRPr="00610E07">
          <w:rPr>
            <w:rFonts w:ascii="Times New Roman" w:hAnsi="Times New Roman" w:cs="Times New Roman"/>
            <w:sz w:val="24"/>
            <w:szCs w:val="24"/>
            <w:rPrChange w:id="865" w:author="sunny" w:date="2017-01-04T19:24:00Z">
              <w:rPr>
                <w:rFonts w:ascii="Times New Roman" w:hAnsi="Times New Roman" w:cs="Times New Roman"/>
                <w:sz w:val="24"/>
                <w:szCs w:val="24"/>
              </w:rPr>
            </w:rPrChange>
          </w:rPr>
          <w:t>Resazurin</w:t>
        </w:r>
        <w:proofErr w:type="spellEnd"/>
        <w:r w:rsidRPr="00610E07">
          <w:rPr>
            <w:rFonts w:ascii="Times New Roman" w:hAnsi="Times New Roman" w:cs="Times New Roman"/>
            <w:sz w:val="24"/>
            <w:szCs w:val="24"/>
            <w:rPrChange w:id="866"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867" w:author="sunny" w:date="2017-01-04T19:24:00Z">
              <w:rPr>
                <w:rFonts w:ascii="Times New Roman" w:hAnsi="Times New Roman" w:cs="Times New Roman"/>
                <w:sz w:val="24"/>
                <w:szCs w:val="24"/>
              </w:rPr>
            </w:rPrChange>
          </w:rPr>
          <w:t>microtiter</w:t>
        </w:r>
        <w:proofErr w:type="spellEnd"/>
        <w:r w:rsidRPr="00610E07">
          <w:rPr>
            <w:rFonts w:ascii="Times New Roman" w:hAnsi="Times New Roman" w:cs="Times New Roman"/>
            <w:sz w:val="24"/>
            <w:szCs w:val="24"/>
            <w:rPrChange w:id="868" w:author="sunny" w:date="2017-01-04T19:24:00Z">
              <w:rPr>
                <w:rFonts w:ascii="Times New Roman" w:hAnsi="Times New Roman" w:cs="Times New Roman"/>
                <w:sz w:val="24"/>
                <w:szCs w:val="24"/>
              </w:rPr>
            </w:rPrChange>
          </w:rPr>
          <w:t xml:space="preserve"> assay plate method for detection of susceptibility of multidrug resistant Mycobacterium tuberculosis to second-line anti-</w:t>
        </w:r>
        <w:proofErr w:type="spellStart"/>
        <w:r w:rsidRPr="00610E07">
          <w:rPr>
            <w:rFonts w:ascii="Times New Roman" w:hAnsi="Times New Roman" w:cs="Times New Roman"/>
            <w:sz w:val="24"/>
            <w:szCs w:val="24"/>
            <w:rPrChange w:id="869" w:author="sunny" w:date="2017-01-04T19:24:00Z">
              <w:rPr>
                <w:rFonts w:ascii="Times New Roman" w:hAnsi="Times New Roman" w:cs="Times New Roman"/>
                <w:sz w:val="24"/>
                <w:szCs w:val="24"/>
              </w:rPr>
            </w:rPrChange>
          </w:rPr>
          <w:t>tuberculous</w:t>
        </w:r>
        <w:proofErr w:type="spellEnd"/>
        <w:r w:rsidRPr="00610E07">
          <w:rPr>
            <w:rFonts w:ascii="Times New Roman" w:hAnsi="Times New Roman" w:cs="Times New Roman"/>
            <w:sz w:val="24"/>
            <w:szCs w:val="24"/>
            <w:rPrChange w:id="870" w:author="sunny" w:date="2017-01-04T19:24:00Z">
              <w:rPr>
                <w:rFonts w:ascii="Times New Roman" w:hAnsi="Times New Roman" w:cs="Times New Roman"/>
                <w:sz w:val="24"/>
                <w:szCs w:val="24"/>
              </w:rPr>
            </w:rPrChange>
          </w:rPr>
          <w:t xml:space="preserve"> drugs. Egypt J Chest Dis </w:t>
        </w:r>
        <w:proofErr w:type="spellStart"/>
        <w:r w:rsidRPr="00610E07">
          <w:rPr>
            <w:rFonts w:ascii="Times New Roman" w:hAnsi="Times New Roman" w:cs="Times New Roman"/>
            <w:sz w:val="24"/>
            <w:szCs w:val="24"/>
            <w:rPrChange w:id="871" w:author="sunny" w:date="2017-01-04T19:24:00Z">
              <w:rPr>
                <w:rFonts w:ascii="Times New Roman" w:hAnsi="Times New Roman" w:cs="Times New Roman"/>
                <w:sz w:val="24"/>
                <w:szCs w:val="24"/>
              </w:rPr>
            </w:rPrChange>
          </w:rPr>
          <w:t>Tuberc</w:t>
        </w:r>
        <w:proofErr w:type="spellEnd"/>
        <w:r w:rsidRPr="00610E07">
          <w:rPr>
            <w:rFonts w:ascii="Times New Roman" w:hAnsi="Times New Roman" w:cs="Times New Roman"/>
            <w:sz w:val="24"/>
            <w:szCs w:val="24"/>
            <w:rPrChange w:id="872" w:author="sunny" w:date="2017-01-04T19:24:00Z">
              <w:rPr>
                <w:rFonts w:ascii="Times New Roman" w:hAnsi="Times New Roman" w:cs="Times New Roman"/>
                <w:sz w:val="24"/>
                <w:szCs w:val="24"/>
              </w:rPr>
            </w:rPrChange>
          </w:rPr>
          <w:t xml:space="preserve"> 2013; 62: 241–7.</w:t>
        </w:r>
      </w:ins>
    </w:p>
    <w:p w14:paraId="6B40DAA6" w14:textId="77777777" w:rsidR="00610E07" w:rsidRPr="00610E07" w:rsidRDefault="00610E07" w:rsidP="00610E07">
      <w:pPr>
        <w:pStyle w:val="Bibliography"/>
        <w:rPr>
          <w:ins w:id="873" w:author="sunny" w:date="2017-01-04T19:24:00Z"/>
          <w:rFonts w:ascii="Times New Roman" w:hAnsi="Times New Roman" w:cs="Times New Roman"/>
          <w:sz w:val="24"/>
          <w:szCs w:val="24"/>
          <w:rPrChange w:id="874" w:author="sunny" w:date="2017-01-04T19:24:00Z">
            <w:rPr>
              <w:ins w:id="875" w:author="sunny" w:date="2017-01-04T19:24:00Z"/>
              <w:rFonts w:ascii="Times New Roman" w:hAnsi="Times New Roman" w:cs="Times New Roman"/>
              <w:sz w:val="24"/>
              <w:szCs w:val="24"/>
            </w:rPr>
          </w:rPrChange>
        </w:rPr>
        <w:pPrChange w:id="876" w:author="sunny" w:date="2017-01-04T19:24:00Z">
          <w:pPr>
            <w:widowControl w:val="0"/>
            <w:autoSpaceDE w:val="0"/>
            <w:autoSpaceDN w:val="0"/>
            <w:adjustRightInd w:val="0"/>
            <w:spacing w:after="0" w:line="240" w:lineRule="auto"/>
          </w:pPr>
        </w:pPrChange>
      </w:pPr>
      <w:ins w:id="877" w:author="sunny" w:date="2017-01-04T19:24:00Z">
        <w:r w:rsidRPr="00610E07">
          <w:rPr>
            <w:rFonts w:ascii="Times New Roman" w:hAnsi="Times New Roman" w:cs="Times New Roman"/>
            <w:sz w:val="24"/>
            <w:szCs w:val="24"/>
            <w:rPrChange w:id="878" w:author="sunny" w:date="2017-01-04T19:24:00Z">
              <w:rPr>
                <w:rFonts w:ascii="Times New Roman" w:hAnsi="Times New Roman" w:cs="Times New Roman"/>
                <w:sz w:val="24"/>
                <w:szCs w:val="24"/>
              </w:rPr>
            </w:rPrChange>
          </w:rPr>
          <w:lastRenderedPageBreak/>
          <w:t xml:space="preserve">34. Palomino J-C, Martin A, Camacho M et al. </w:t>
        </w:r>
        <w:proofErr w:type="spellStart"/>
        <w:r w:rsidRPr="00610E07">
          <w:rPr>
            <w:rFonts w:ascii="Times New Roman" w:hAnsi="Times New Roman" w:cs="Times New Roman"/>
            <w:sz w:val="24"/>
            <w:szCs w:val="24"/>
            <w:rPrChange w:id="879" w:author="sunny" w:date="2017-01-04T19:24:00Z">
              <w:rPr>
                <w:rFonts w:ascii="Times New Roman" w:hAnsi="Times New Roman" w:cs="Times New Roman"/>
                <w:sz w:val="24"/>
                <w:szCs w:val="24"/>
              </w:rPr>
            </w:rPrChange>
          </w:rPr>
          <w:t>Resazurin</w:t>
        </w:r>
        <w:proofErr w:type="spellEnd"/>
        <w:r w:rsidRPr="00610E07">
          <w:rPr>
            <w:rFonts w:ascii="Times New Roman" w:hAnsi="Times New Roman" w:cs="Times New Roman"/>
            <w:sz w:val="24"/>
            <w:szCs w:val="24"/>
            <w:rPrChange w:id="880"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881" w:author="sunny" w:date="2017-01-04T19:24:00Z">
              <w:rPr>
                <w:rFonts w:ascii="Times New Roman" w:hAnsi="Times New Roman" w:cs="Times New Roman"/>
                <w:sz w:val="24"/>
                <w:szCs w:val="24"/>
              </w:rPr>
            </w:rPrChange>
          </w:rPr>
          <w:t>microtiter</w:t>
        </w:r>
        <w:proofErr w:type="spellEnd"/>
        <w:r w:rsidRPr="00610E07">
          <w:rPr>
            <w:rFonts w:ascii="Times New Roman" w:hAnsi="Times New Roman" w:cs="Times New Roman"/>
            <w:sz w:val="24"/>
            <w:szCs w:val="24"/>
            <w:rPrChange w:id="882" w:author="sunny" w:date="2017-01-04T19:24:00Z">
              <w:rPr>
                <w:rFonts w:ascii="Times New Roman" w:hAnsi="Times New Roman" w:cs="Times New Roman"/>
                <w:sz w:val="24"/>
                <w:szCs w:val="24"/>
              </w:rPr>
            </w:rPrChange>
          </w:rPr>
          <w:t xml:space="preserve"> assay plate: simple and inexpensive method for detection of drug resistance in Mycobacterium tuberculosis. </w:t>
        </w:r>
        <w:proofErr w:type="spellStart"/>
        <w:r w:rsidRPr="00610E07">
          <w:rPr>
            <w:rFonts w:ascii="Times New Roman" w:hAnsi="Times New Roman" w:cs="Times New Roman"/>
            <w:sz w:val="24"/>
            <w:szCs w:val="24"/>
            <w:rPrChange w:id="883"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884" w:author="sunny" w:date="2017-01-04T19:24:00Z">
              <w:rPr>
                <w:rFonts w:ascii="Times New Roman" w:hAnsi="Times New Roman" w:cs="Times New Roman"/>
                <w:sz w:val="24"/>
                <w:szCs w:val="24"/>
              </w:rPr>
            </w:rPrChange>
          </w:rPr>
          <w:t xml:space="preserve"> Agents </w:t>
        </w:r>
        <w:proofErr w:type="spellStart"/>
        <w:r w:rsidRPr="00610E07">
          <w:rPr>
            <w:rFonts w:ascii="Times New Roman" w:hAnsi="Times New Roman" w:cs="Times New Roman"/>
            <w:sz w:val="24"/>
            <w:szCs w:val="24"/>
            <w:rPrChange w:id="885" w:author="sunny" w:date="2017-01-04T19:24:00Z">
              <w:rPr>
                <w:rFonts w:ascii="Times New Roman" w:hAnsi="Times New Roman" w:cs="Times New Roman"/>
                <w:sz w:val="24"/>
                <w:szCs w:val="24"/>
              </w:rPr>
            </w:rPrChange>
          </w:rPr>
          <w:t>Chemother</w:t>
        </w:r>
        <w:proofErr w:type="spellEnd"/>
        <w:r w:rsidRPr="00610E07">
          <w:rPr>
            <w:rFonts w:ascii="Times New Roman" w:hAnsi="Times New Roman" w:cs="Times New Roman"/>
            <w:sz w:val="24"/>
            <w:szCs w:val="24"/>
            <w:rPrChange w:id="886" w:author="sunny" w:date="2017-01-04T19:24:00Z">
              <w:rPr>
                <w:rFonts w:ascii="Times New Roman" w:hAnsi="Times New Roman" w:cs="Times New Roman"/>
                <w:sz w:val="24"/>
                <w:szCs w:val="24"/>
              </w:rPr>
            </w:rPrChange>
          </w:rPr>
          <w:t xml:space="preserve"> 2002; 46: 2720–2.</w:t>
        </w:r>
      </w:ins>
    </w:p>
    <w:p w14:paraId="3210F42A" w14:textId="77777777" w:rsidR="00610E07" w:rsidRPr="00610E07" w:rsidRDefault="00610E07" w:rsidP="00610E07">
      <w:pPr>
        <w:pStyle w:val="Bibliography"/>
        <w:rPr>
          <w:ins w:id="887" w:author="sunny" w:date="2017-01-04T19:24:00Z"/>
          <w:rFonts w:ascii="Times New Roman" w:hAnsi="Times New Roman" w:cs="Times New Roman"/>
          <w:sz w:val="24"/>
          <w:szCs w:val="24"/>
          <w:rPrChange w:id="888" w:author="sunny" w:date="2017-01-04T19:24:00Z">
            <w:rPr>
              <w:ins w:id="889" w:author="sunny" w:date="2017-01-04T19:24:00Z"/>
              <w:rFonts w:ascii="Times New Roman" w:hAnsi="Times New Roman" w:cs="Times New Roman"/>
              <w:sz w:val="24"/>
              <w:szCs w:val="24"/>
            </w:rPr>
          </w:rPrChange>
        </w:rPr>
        <w:pPrChange w:id="890" w:author="sunny" w:date="2017-01-04T19:24:00Z">
          <w:pPr>
            <w:widowControl w:val="0"/>
            <w:autoSpaceDE w:val="0"/>
            <w:autoSpaceDN w:val="0"/>
            <w:adjustRightInd w:val="0"/>
            <w:spacing w:after="0" w:line="240" w:lineRule="auto"/>
          </w:pPr>
        </w:pPrChange>
      </w:pPr>
      <w:ins w:id="891" w:author="sunny" w:date="2017-01-04T19:24:00Z">
        <w:r w:rsidRPr="00610E07">
          <w:rPr>
            <w:rFonts w:ascii="Times New Roman" w:hAnsi="Times New Roman" w:cs="Times New Roman"/>
            <w:sz w:val="24"/>
            <w:szCs w:val="24"/>
            <w:rPrChange w:id="892" w:author="sunny" w:date="2017-01-04T19:24:00Z">
              <w:rPr>
                <w:rFonts w:ascii="Times New Roman" w:hAnsi="Times New Roman" w:cs="Times New Roman"/>
                <w:sz w:val="24"/>
                <w:szCs w:val="24"/>
              </w:rPr>
            </w:rPrChange>
          </w:rPr>
          <w:t xml:space="preserve">34. Zimmer B, </w:t>
        </w:r>
        <w:proofErr w:type="spellStart"/>
        <w:r w:rsidRPr="00610E07">
          <w:rPr>
            <w:rFonts w:ascii="Times New Roman" w:hAnsi="Times New Roman" w:cs="Times New Roman"/>
            <w:sz w:val="24"/>
            <w:szCs w:val="24"/>
            <w:rPrChange w:id="893" w:author="sunny" w:date="2017-01-04T19:24:00Z">
              <w:rPr>
                <w:rFonts w:ascii="Times New Roman" w:hAnsi="Times New Roman" w:cs="Times New Roman"/>
                <w:sz w:val="24"/>
                <w:szCs w:val="24"/>
              </w:rPr>
            </w:rPrChange>
          </w:rPr>
          <w:t>Pallocca</w:t>
        </w:r>
        <w:proofErr w:type="spellEnd"/>
        <w:r w:rsidRPr="00610E07">
          <w:rPr>
            <w:rFonts w:ascii="Times New Roman" w:hAnsi="Times New Roman" w:cs="Times New Roman"/>
            <w:sz w:val="24"/>
            <w:szCs w:val="24"/>
            <w:rPrChange w:id="894" w:author="sunny" w:date="2017-01-04T19:24:00Z">
              <w:rPr>
                <w:rFonts w:ascii="Times New Roman" w:hAnsi="Times New Roman" w:cs="Times New Roman"/>
                <w:sz w:val="24"/>
                <w:szCs w:val="24"/>
              </w:rPr>
            </w:rPrChange>
          </w:rPr>
          <w:t xml:space="preserve"> G, </w:t>
        </w:r>
        <w:proofErr w:type="spellStart"/>
        <w:r w:rsidRPr="00610E07">
          <w:rPr>
            <w:rFonts w:ascii="Times New Roman" w:hAnsi="Times New Roman" w:cs="Times New Roman"/>
            <w:sz w:val="24"/>
            <w:szCs w:val="24"/>
            <w:rPrChange w:id="895" w:author="sunny" w:date="2017-01-04T19:24:00Z">
              <w:rPr>
                <w:rFonts w:ascii="Times New Roman" w:hAnsi="Times New Roman" w:cs="Times New Roman"/>
                <w:sz w:val="24"/>
                <w:szCs w:val="24"/>
              </w:rPr>
            </w:rPrChange>
          </w:rPr>
          <w:t>Dreser</w:t>
        </w:r>
        <w:proofErr w:type="spellEnd"/>
        <w:r w:rsidRPr="00610E07">
          <w:rPr>
            <w:rFonts w:ascii="Times New Roman" w:hAnsi="Times New Roman" w:cs="Times New Roman"/>
            <w:sz w:val="24"/>
            <w:szCs w:val="24"/>
            <w:rPrChange w:id="896" w:author="sunny" w:date="2017-01-04T19:24:00Z">
              <w:rPr>
                <w:rFonts w:ascii="Times New Roman" w:hAnsi="Times New Roman" w:cs="Times New Roman"/>
                <w:sz w:val="24"/>
                <w:szCs w:val="24"/>
              </w:rPr>
            </w:rPrChange>
          </w:rPr>
          <w:t xml:space="preserve"> N, </w:t>
        </w:r>
        <w:r w:rsidRPr="00610E07">
          <w:rPr>
            <w:rFonts w:ascii="Times New Roman" w:hAnsi="Times New Roman" w:cs="Times New Roman"/>
            <w:i/>
            <w:iCs/>
            <w:sz w:val="24"/>
            <w:szCs w:val="24"/>
            <w:rPrChange w:id="897" w:author="sunny" w:date="2017-01-04T19:24:00Z">
              <w:rPr>
                <w:rFonts w:ascii="Times New Roman" w:hAnsi="Times New Roman" w:cs="Times New Roman"/>
                <w:i/>
                <w:iCs/>
                <w:sz w:val="24"/>
                <w:szCs w:val="24"/>
              </w:rPr>
            </w:rPrChange>
          </w:rPr>
          <w:t>et al.</w:t>
        </w:r>
        <w:r w:rsidRPr="00610E07">
          <w:rPr>
            <w:rFonts w:ascii="Times New Roman" w:hAnsi="Times New Roman" w:cs="Times New Roman"/>
            <w:sz w:val="24"/>
            <w:szCs w:val="24"/>
            <w:rPrChange w:id="898" w:author="sunny" w:date="2017-01-04T19:24:00Z">
              <w:rPr>
                <w:rFonts w:ascii="Times New Roman" w:hAnsi="Times New Roman" w:cs="Times New Roman"/>
                <w:sz w:val="24"/>
                <w:szCs w:val="24"/>
              </w:rPr>
            </w:rPrChange>
          </w:rPr>
          <w:t xml:space="preserve"> Profiling of drugs and environmental chemicals for functional impairment of neural crest migration in a novel stem cell-based test battery. </w:t>
        </w:r>
        <w:r w:rsidRPr="00610E07">
          <w:rPr>
            <w:rFonts w:ascii="Times New Roman" w:hAnsi="Times New Roman" w:cs="Times New Roman"/>
            <w:i/>
            <w:iCs/>
            <w:sz w:val="24"/>
            <w:szCs w:val="24"/>
            <w:rPrChange w:id="899" w:author="sunny" w:date="2017-01-04T19:24:00Z">
              <w:rPr>
                <w:rFonts w:ascii="Times New Roman" w:hAnsi="Times New Roman" w:cs="Times New Roman"/>
                <w:i/>
                <w:iCs/>
                <w:sz w:val="24"/>
                <w:szCs w:val="24"/>
              </w:rPr>
            </w:rPrChange>
          </w:rPr>
          <w:t xml:space="preserve">Arch </w:t>
        </w:r>
        <w:proofErr w:type="spellStart"/>
        <w:r w:rsidRPr="00610E07">
          <w:rPr>
            <w:rFonts w:ascii="Times New Roman" w:hAnsi="Times New Roman" w:cs="Times New Roman"/>
            <w:i/>
            <w:iCs/>
            <w:sz w:val="24"/>
            <w:szCs w:val="24"/>
            <w:rPrChange w:id="900" w:author="sunny" w:date="2017-01-04T19:24:00Z">
              <w:rPr>
                <w:rFonts w:ascii="Times New Roman" w:hAnsi="Times New Roman" w:cs="Times New Roman"/>
                <w:i/>
                <w:iCs/>
                <w:sz w:val="24"/>
                <w:szCs w:val="24"/>
              </w:rPr>
            </w:rPrChange>
          </w:rPr>
          <w:t>Toxicol</w:t>
        </w:r>
        <w:proofErr w:type="spellEnd"/>
        <w:r w:rsidRPr="00610E07">
          <w:rPr>
            <w:rFonts w:ascii="Times New Roman" w:hAnsi="Times New Roman" w:cs="Times New Roman"/>
            <w:sz w:val="24"/>
            <w:szCs w:val="24"/>
            <w:rPrChange w:id="901" w:author="sunny" w:date="2017-01-04T19:24:00Z">
              <w:rPr>
                <w:rFonts w:ascii="Times New Roman" w:hAnsi="Times New Roman" w:cs="Times New Roman"/>
                <w:sz w:val="24"/>
                <w:szCs w:val="24"/>
              </w:rPr>
            </w:rPrChange>
          </w:rPr>
          <w:t xml:space="preserve"> 2014; </w:t>
        </w:r>
        <w:r w:rsidRPr="00610E07">
          <w:rPr>
            <w:rFonts w:ascii="Times New Roman" w:hAnsi="Times New Roman" w:cs="Times New Roman"/>
            <w:b/>
            <w:bCs/>
            <w:sz w:val="24"/>
            <w:szCs w:val="24"/>
            <w:rPrChange w:id="902" w:author="sunny" w:date="2017-01-04T19:24:00Z">
              <w:rPr>
                <w:rFonts w:ascii="Times New Roman" w:hAnsi="Times New Roman" w:cs="Times New Roman"/>
                <w:b/>
                <w:bCs/>
                <w:sz w:val="24"/>
                <w:szCs w:val="24"/>
              </w:rPr>
            </w:rPrChange>
          </w:rPr>
          <w:t>88</w:t>
        </w:r>
        <w:r w:rsidRPr="00610E07">
          <w:rPr>
            <w:rFonts w:ascii="Times New Roman" w:hAnsi="Times New Roman" w:cs="Times New Roman"/>
            <w:sz w:val="24"/>
            <w:szCs w:val="24"/>
            <w:rPrChange w:id="903" w:author="sunny" w:date="2017-01-04T19:24:00Z">
              <w:rPr>
                <w:rFonts w:ascii="Times New Roman" w:hAnsi="Times New Roman" w:cs="Times New Roman"/>
                <w:sz w:val="24"/>
                <w:szCs w:val="24"/>
              </w:rPr>
            </w:rPrChange>
          </w:rPr>
          <w:t>: 1109–26.</w:t>
        </w:r>
      </w:ins>
    </w:p>
    <w:p w14:paraId="4F73AB6D" w14:textId="77777777" w:rsidR="00610E07" w:rsidRPr="00610E07" w:rsidRDefault="00610E07" w:rsidP="00610E07">
      <w:pPr>
        <w:pStyle w:val="Bibliography"/>
        <w:rPr>
          <w:ins w:id="904" w:author="sunny" w:date="2017-01-04T19:24:00Z"/>
          <w:rFonts w:ascii="Times New Roman" w:hAnsi="Times New Roman" w:cs="Times New Roman"/>
          <w:sz w:val="24"/>
          <w:szCs w:val="24"/>
          <w:rPrChange w:id="905" w:author="sunny" w:date="2017-01-04T19:24:00Z">
            <w:rPr>
              <w:ins w:id="906" w:author="sunny" w:date="2017-01-04T19:24:00Z"/>
              <w:rFonts w:ascii="Times New Roman" w:hAnsi="Times New Roman" w:cs="Times New Roman"/>
              <w:sz w:val="24"/>
              <w:szCs w:val="24"/>
            </w:rPr>
          </w:rPrChange>
        </w:rPr>
        <w:pPrChange w:id="907" w:author="sunny" w:date="2017-01-04T19:24:00Z">
          <w:pPr>
            <w:widowControl w:val="0"/>
            <w:autoSpaceDE w:val="0"/>
            <w:autoSpaceDN w:val="0"/>
            <w:adjustRightInd w:val="0"/>
            <w:spacing w:after="0" w:line="240" w:lineRule="auto"/>
          </w:pPr>
        </w:pPrChange>
      </w:pPr>
      <w:ins w:id="908" w:author="sunny" w:date="2017-01-04T19:24:00Z">
        <w:r w:rsidRPr="00610E07">
          <w:rPr>
            <w:rFonts w:ascii="Times New Roman" w:hAnsi="Times New Roman" w:cs="Times New Roman"/>
            <w:sz w:val="24"/>
            <w:szCs w:val="24"/>
            <w:rPrChange w:id="909" w:author="sunny" w:date="2017-01-04T19:24:00Z">
              <w:rPr>
                <w:rFonts w:ascii="Times New Roman" w:hAnsi="Times New Roman" w:cs="Times New Roman"/>
                <w:sz w:val="24"/>
                <w:szCs w:val="24"/>
              </w:rPr>
            </w:rPrChange>
          </w:rPr>
          <w:t xml:space="preserve">36. Lim KT, </w:t>
        </w:r>
        <w:proofErr w:type="spellStart"/>
        <w:r w:rsidRPr="00610E07">
          <w:rPr>
            <w:rFonts w:ascii="Times New Roman" w:hAnsi="Times New Roman" w:cs="Times New Roman"/>
            <w:sz w:val="24"/>
            <w:szCs w:val="24"/>
            <w:rPrChange w:id="910" w:author="sunny" w:date="2017-01-04T19:24:00Z">
              <w:rPr>
                <w:rFonts w:ascii="Times New Roman" w:hAnsi="Times New Roman" w:cs="Times New Roman"/>
                <w:sz w:val="24"/>
                <w:szCs w:val="24"/>
              </w:rPr>
            </w:rPrChange>
          </w:rPr>
          <w:t>Zahari</w:t>
        </w:r>
        <w:proofErr w:type="spellEnd"/>
        <w:r w:rsidRPr="00610E07">
          <w:rPr>
            <w:rFonts w:ascii="Times New Roman" w:hAnsi="Times New Roman" w:cs="Times New Roman"/>
            <w:sz w:val="24"/>
            <w:szCs w:val="24"/>
            <w:rPrChange w:id="911" w:author="sunny" w:date="2017-01-04T19:24:00Z">
              <w:rPr>
                <w:rFonts w:ascii="Times New Roman" w:hAnsi="Times New Roman" w:cs="Times New Roman"/>
                <w:sz w:val="24"/>
                <w:szCs w:val="24"/>
              </w:rPr>
            </w:rPrChange>
          </w:rPr>
          <w:t xml:space="preserve"> Z, </w:t>
        </w:r>
        <w:proofErr w:type="spellStart"/>
        <w:r w:rsidRPr="00610E07">
          <w:rPr>
            <w:rFonts w:ascii="Times New Roman" w:hAnsi="Times New Roman" w:cs="Times New Roman"/>
            <w:sz w:val="24"/>
            <w:szCs w:val="24"/>
            <w:rPrChange w:id="912" w:author="sunny" w:date="2017-01-04T19:24:00Z">
              <w:rPr>
                <w:rFonts w:ascii="Times New Roman" w:hAnsi="Times New Roman" w:cs="Times New Roman"/>
                <w:sz w:val="24"/>
                <w:szCs w:val="24"/>
              </w:rPr>
            </w:rPrChange>
          </w:rPr>
          <w:t>Amanah</w:t>
        </w:r>
        <w:proofErr w:type="spellEnd"/>
        <w:r w:rsidRPr="00610E07">
          <w:rPr>
            <w:rFonts w:ascii="Times New Roman" w:hAnsi="Times New Roman" w:cs="Times New Roman"/>
            <w:sz w:val="24"/>
            <w:szCs w:val="24"/>
            <w:rPrChange w:id="913" w:author="sunny" w:date="2017-01-04T19:24:00Z">
              <w:rPr>
                <w:rFonts w:ascii="Times New Roman" w:hAnsi="Times New Roman" w:cs="Times New Roman"/>
                <w:sz w:val="24"/>
                <w:szCs w:val="24"/>
              </w:rPr>
            </w:rPrChange>
          </w:rPr>
          <w:t xml:space="preserve"> A, et al. Development of </w:t>
        </w:r>
        <w:proofErr w:type="spellStart"/>
        <w:r w:rsidRPr="00610E07">
          <w:rPr>
            <w:rFonts w:ascii="Times New Roman" w:hAnsi="Times New Roman" w:cs="Times New Roman"/>
            <w:sz w:val="24"/>
            <w:szCs w:val="24"/>
            <w:rPrChange w:id="914" w:author="sunny" w:date="2017-01-04T19:24:00Z">
              <w:rPr>
                <w:rFonts w:ascii="Times New Roman" w:hAnsi="Times New Roman" w:cs="Times New Roman"/>
                <w:sz w:val="24"/>
                <w:szCs w:val="24"/>
              </w:rPr>
            </w:rPrChange>
          </w:rPr>
          <w:t>resazurin</w:t>
        </w:r>
        <w:proofErr w:type="spellEnd"/>
        <w:r w:rsidRPr="00610E07">
          <w:rPr>
            <w:rFonts w:ascii="Times New Roman" w:hAnsi="Times New Roman" w:cs="Times New Roman"/>
            <w:sz w:val="24"/>
            <w:szCs w:val="24"/>
            <w:rPrChange w:id="915" w:author="sunny" w:date="2017-01-04T19:24:00Z">
              <w:rPr>
                <w:rFonts w:ascii="Times New Roman" w:hAnsi="Times New Roman" w:cs="Times New Roman"/>
                <w:sz w:val="24"/>
                <w:szCs w:val="24"/>
              </w:rPr>
            </w:rPrChange>
          </w:rPr>
          <w:t xml:space="preserve">-based assay in 384-well format for high throughput whole cell screening of </w:t>
        </w:r>
        <w:proofErr w:type="spellStart"/>
        <w:r w:rsidRPr="00610E07">
          <w:rPr>
            <w:rFonts w:ascii="Times New Roman" w:hAnsi="Times New Roman" w:cs="Times New Roman"/>
            <w:sz w:val="24"/>
            <w:szCs w:val="24"/>
            <w:rPrChange w:id="916" w:author="sunny" w:date="2017-01-04T19:24:00Z">
              <w:rPr>
                <w:rFonts w:ascii="Times New Roman" w:hAnsi="Times New Roman" w:cs="Times New Roman"/>
                <w:sz w:val="24"/>
                <w:szCs w:val="24"/>
              </w:rPr>
            </w:rPrChange>
          </w:rPr>
          <w:t>Trypanosoma</w:t>
        </w:r>
        <w:proofErr w:type="spellEnd"/>
        <w:r w:rsidRPr="00610E07">
          <w:rPr>
            <w:rFonts w:ascii="Times New Roman" w:hAnsi="Times New Roman" w:cs="Times New Roman"/>
            <w:sz w:val="24"/>
            <w:szCs w:val="24"/>
            <w:rPrChange w:id="917"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918" w:author="sunny" w:date="2017-01-04T19:24:00Z">
              <w:rPr>
                <w:rFonts w:ascii="Times New Roman" w:hAnsi="Times New Roman" w:cs="Times New Roman"/>
                <w:sz w:val="24"/>
                <w:szCs w:val="24"/>
              </w:rPr>
            </w:rPrChange>
          </w:rPr>
          <w:t>brucei</w:t>
        </w:r>
        <w:proofErr w:type="spellEnd"/>
        <w:r w:rsidRPr="00610E07">
          <w:rPr>
            <w:rFonts w:ascii="Times New Roman" w:hAnsi="Times New Roman" w:cs="Times New Roman"/>
            <w:sz w:val="24"/>
            <w:szCs w:val="24"/>
            <w:rPrChange w:id="919"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920" w:author="sunny" w:date="2017-01-04T19:24:00Z">
              <w:rPr>
                <w:rFonts w:ascii="Times New Roman" w:hAnsi="Times New Roman" w:cs="Times New Roman"/>
                <w:sz w:val="24"/>
                <w:szCs w:val="24"/>
              </w:rPr>
            </w:rPrChange>
          </w:rPr>
          <w:t>rhodesiense</w:t>
        </w:r>
        <w:proofErr w:type="spellEnd"/>
        <w:r w:rsidRPr="00610E07">
          <w:rPr>
            <w:rFonts w:ascii="Times New Roman" w:hAnsi="Times New Roman" w:cs="Times New Roman"/>
            <w:sz w:val="24"/>
            <w:szCs w:val="24"/>
            <w:rPrChange w:id="921" w:author="sunny" w:date="2017-01-04T19:24:00Z">
              <w:rPr>
                <w:rFonts w:ascii="Times New Roman" w:hAnsi="Times New Roman" w:cs="Times New Roman"/>
                <w:sz w:val="24"/>
                <w:szCs w:val="24"/>
              </w:rPr>
            </w:rPrChange>
          </w:rPr>
          <w:t xml:space="preserve"> strain STIB 900 for the identification of potential anti-</w:t>
        </w:r>
        <w:proofErr w:type="spellStart"/>
        <w:r w:rsidRPr="00610E07">
          <w:rPr>
            <w:rFonts w:ascii="Times New Roman" w:hAnsi="Times New Roman" w:cs="Times New Roman"/>
            <w:sz w:val="24"/>
            <w:szCs w:val="24"/>
            <w:rPrChange w:id="922" w:author="sunny" w:date="2017-01-04T19:24:00Z">
              <w:rPr>
                <w:rFonts w:ascii="Times New Roman" w:hAnsi="Times New Roman" w:cs="Times New Roman"/>
                <w:sz w:val="24"/>
                <w:szCs w:val="24"/>
              </w:rPr>
            </w:rPrChange>
          </w:rPr>
          <w:t>trypanosomal</w:t>
        </w:r>
        <w:proofErr w:type="spellEnd"/>
        <w:r w:rsidRPr="00610E07">
          <w:rPr>
            <w:rFonts w:ascii="Times New Roman" w:hAnsi="Times New Roman" w:cs="Times New Roman"/>
            <w:sz w:val="24"/>
            <w:szCs w:val="24"/>
            <w:rPrChange w:id="923" w:author="sunny" w:date="2017-01-04T19:24:00Z">
              <w:rPr>
                <w:rFonts w:ascii="Times New Roman" w:hAnsi="Times New Roman" w:cs="Times New Roman"/>
                <w:sz w:val="24"/>
                <w:szCs w:val="24"/>
              </w:rPr>
            </w:rPrChange>
          </w:rPr>
          <w:t xml:space="preserve"> agents. </w:t>
        </w:r>
        <w:proofErr w:type="spellStart"/>
        <w:r w:rsidRPr="00610E07">
          <w:rPr>
            <w:rFonts w:ascii="Times New Roman" w:hAnsi="Times New Roman" w:cs="Times New Roman"/>
            <w:sz w:val="24"/>
            <w:szCs w:val="24"/>
            <w:rPrChange w:id="924" w:author="sunny" w:date="2017-01-04T19:24:00Z">
              <w:rPr>
                <w:rFonts w:ascii="Times New Roman" w:hAnsi="Times New Roman" w:cs="Times New Roman"/>
                <w:sz w:val="24"/>
                <w:szCs w:val="24"/>
              </w:rPr>
            </w:rPrChange>
          </w:rPr>
          <w:t>Exp</w:t>
        </w:r>
        <w:proofErr w:type="spellEnd"/>
        <w:r w:rsidRPr="00610E07">
          <w:rPr>
            <w:rFonts w:ascii="Times New Roman" w:hAnsi="Times New Roman" w:cs="Times New Roman"/>
            <w:sz w:val="24"/>
            <w:szCs w:val="24"/>
            <w:rPrChange w:id="925"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926" w:author="sunny" w:date="2017-01-04T19:24:00Z">
              <w:rPr>
                <w:rFonts w:ascii="Times New Roman" w:hAnsi="Times New Roman" w:cs="Times New Roman"/>
                <w:sz w:val="24"/>
                <w:szCs w:val="24"/>
              </w:rPr>
            </w:rPrChange>
          </w:rPr>
          <w:t>Parasitol</w:t>
        </w:r>
        <w:proofErr w:type="spellEnd"/>
        <w:r w:rsidRPr="00610E07">
          <w:rPr>
            <w:rFonts w:ascii="Times New Roman" w:hAnsi="Times New Roman" w:cs="Times New Roman"/>
            <w:sz w:val="24"/>
            <w:szCs w:val="24"/>
            <w:rPrChange w:id="927" w:author="sunny" w:date="2017-01-04T19:24:00Z">
              <w:rPr>
                <w:rFonts w:ascii="Times New Roman" w:hAnsi="Times New Roman" w:cs="Times New Roman"/>
                <w:sz w:val="24"/>
                <w:szCs w:val="24"/>
              </w:rPr>
            </w:rPrChange>
          </w:rPr>
          <w:t xml:space="preserve"> 2016; 162: 49–56.</w:t>
        </w:r>
      </w:ins>
    </w:p>
    <w:p w14:paraId="238448F8" w14:textId="77777777" w:rsidR="00610E07" w:rsidRPr="00610E07" w:rsidRDefault="00610E07" w:rsidP="00610E07">
      <w:pPr>
        <w:pStyle w:val="Bibliography"/>
        <w:rPr>
          <w:ins w:id="928" w:author="sunny" w:date="2017-01-04T19:24:00Z"/>
          <w:rFonts w:ascii="Times New Roman" w:hAnsi="Times New Roman" w:cs="Times New Roman"/>
          <w:sz w:val="24"/>
          <w:szCs w:val="24"/>
          <w:rPrChange w:id="929" w:author="sunny" w:date="2017-01-04T19:24:00Z">
            <w:rPr>
              <w:ins w:id="930" w:author="sunny" w:date="2017-01-04T19:24:00Z"/>
              <w:rFonts w:ascii="Times New Roman" w:hAnsi="Times New Roman" w:cs="Times New Roman"/>
              <w:sz w:val="24"/>
              <w:szCs w:val="24"/>
            </w:rPr>
          </w:rPrChange>
        </w:rPr>
        <w:pPrChange w:id="931" w:author="sunny" w:date="2017-01-04T19:24:00Z">
          <w:pPr>
            <w:widowControl w:val="0"/>
            <w:autoSpaceDE w:val="0"/>
            <w:autoSpaceDN w:val="0"/>
            <w:adjustRightInd w:val="0"/>
            <w:spacing w:after="0" w:line="240" w:lineRule="auto"/>
          </w:pPr>
        </w:pPrChange>
      </w:pPr>
      <w:ins w:id="932" w:author="sunny" w:date="2017-01-04T19:24:00Z">
        <w:r w:rsidRPr="00610E07">
          <w:rPr>
            <w:rFonts w:ascii="Times New Roman" w:hAnsi="Times New Roman" w:cs="Times New Roman"/>
            <w:sz w:val="24"/>
            <w:szCs w:val="24"/>
            <w:rPrChange w:id="933" w:author="sunny" w:date="2017-01-04T19:24:00Z">
              <w:rPr>
                <w:rFonts w:ascii="Times New Roman" w:hAnsi="Times New Roman" w:cs="Times New Roman"/>
                <w:sz w:val="24"/>
                <w:szCs w:val="24"/>
              </w:rPr>
            </w:rPrChange>
          </w:rPr>
          <w:t xml:space="preserve">36. Pettit RK, Weber CA, Pettit GR. Application of a high throughput </w:t>
        </w:r>
        <w:proofErr w:type="spellStart"/>
        <w:r w:rsidRPr="00610E07">
          <w:rPr>
            <w:rFonts w:ascii="Times New Roman" w:hAnsi="Times New Roman" w:cs="Times New Roman"/>
            <w:sz w:val="24"/>
            <w:szCs w:val="24"/>
            <w:rPrChange w:id="934" w:author="sunny" w:date="2017-01-04T19:24:00Z">
              <w:rPr>
                <w:rFonts w:ascii="Times New Roman" w:hAnsi="Times New Roman" w:cs="Times New Roman"/>
                <w:sz w:val="24"/>
                <w:szCs w:val="24"/>
              </w:rPr>
            </w:rPrChange>
          </w:rPr>
          <w:t>Alamar</w:t>
        </w:r>
        <w:proofErr w:type="spellEnd"/>
        <w:r w:rsidRPr="00610E07">
          <w:rPr>
            <w:rFonts w:ascii="Times New Roman" w:hAnsi="Times New Roman" w:cs="Times New Roman"/>
            <w:sz w:val="24"/>
            <w:szCs w:val="24"/>
            <w:rPrChange w:id="935" w:author="sunny" w:date="2017-01-04T19:24:00Z">
              <w:rPr>
                <w:rFonts w:ascii="Times New Roman" w:hAnsi="Times New Roman" w:cs="Times New Roman"/>
                <w:sz w:val="24"/>
                <w:szCs w:val="24"/>
              </w:rPr>
            </w:rPrChange>
          </w:rPr>
          <w:t xml:space="preserve"> blue biofilm susceptibility assay to Staphylococcus </w:t>
        </w:r>
        <w:proofErr w:type="spellStart"/>
        <w:r w:rsidRPr="00610E07">
          <w:rPr>
            <w:rFonts w:ascii="Times New Roman" w:hAnsi="Times New Roman" w:cs="Times New Roman"/>
            <w:sz w:val="24"/>
            <w:szCs w:val="24"/>
            <w:rPrChange w:id="936" w:author="sunny" w:date="2017-01-04T19:24:00Z">
              <w:rPr>
                <w:rFonts w:ascii="Times New Roman" w:hAnsi="Times New Roman" w:cs="Times New Roman"/>
                <w:sz w:val="24"/>
                <w:szCs w:val="24"/>
              </w:rPr>
            </w:rPrChange>
          </w:rPr>
          <w:t>aureus</w:t>
        </w:r>
        <w:proofErr w:type="spellEnd"/>
        <w:r w:rsidRPr="00610E07">
          <w:rPr>
            <w:rFonts w:ascii="Times New Roman" w:hAnsi="Times New Roman" w:cs="Times New Roman"/>
            <w:sz w:val="24"/>
            <w:szCs w:val="24"/>
            <w:rPrChange w:id="937" w:author="sunny" w:date="2017-01-04T19:24:00Z">
              <w:rPr>
                <w:rFonts w:ascii="Times New Roman" w:hAnsi="Times New Roman" w:cs="Times New Roman"/>
                <w:sz w:val="24"/>
                <w:szCs w:val="24"/>
              </w:rPr>
            </w:rPrChange>
          </w:rPr>
          <w:t xml:space="preserve"> biofilms. </w:t>
        </w:r>
        <w:r w:rsidRPr="00610E07">
          <w:rPr>
            <w:rFonts w:ascii="Times New Roman" w:hAnsi="Times New Roman" w:cs="Times New Roman"/>
            <w:i/>
            <w:iCs/>
            <w:sz w:val="24"/>
            <w:szCs w:val="24"/>
            <w:rPrChange w:id="938" w:author="sunny" w:date="2017-01-04T19:24:00Z">
              <w:rPr>
                <w:rFonts w:ascii="Times New Roman" w:hAnsi="Times New Roman" w:cs="Times New Roman"/>
                <w:i/>
                <w:iCs/>
                <w:sz w:val="24"/>
                <w:szCs w:val="24"/>
              </w:rPr>
            </w:rPrChange>
          </w:rPr>
          <w:t xml:space="preserve">Ann </w:t>
        </w:r>
        <w:proofErr w:type="spellStart"/>
        <w:r w:rsidRPr="00610E07">
          <w:rPr>
            <w:rFonts w:ascii="Times New Roman" w:hAnsi="Times New Roman" w:cs="Times New Roman"/>
            <w:i/>
            <w:iCs/>
            <w:sz w:val="24"/>
            <w:szCs w:val="24"/>
            <w:rPrChange w:id="939" w:author="sunny" w:date="2017-01-04T19:24:00Z">
              <w:rPr>
                <w:rFonts w:ascii="Times New Roman" w:hAnsi="Times New Roman" w:cs="Times New Roman"/>
                <w:i/>
                <w:iCs/>
                <w:sz w:val="24"/>
                <w:szCs w:val="24"/>
              </w:rPr>
            </w:rPrChange>
          </w:rPr>
          <w:t>Clin</w:t>
        </w:r>
        <w:proofErr w:type="spellEnd"/>
        <w:r w:rsidRPr="00610E07">
          <w:rPr>
            <w:rFonts w:ascii="Times New Roman" w:hAnsi="Times New Roman" w:cs="Times New Roman"/>
            <w:i/>
            <w:iCs/>
            <w:sz w:val="24"/>
            <w:szCs w:val="24"/>
            <w:rPrChange w:id="940" w:author="sunny" w:date="2017-01-04T19:24:00Z">
              <w:rPr>
                <w:rFonts w:ascii="Times New Roman" w:hAnsi="Times New Roman" w:cs="Times New Roman"/>
                <w:i/>
                <w:iCs/>
                <w:sz w:val="24"/>
                <w:szCs w:val="24"/>
              </w:rPr>
            </w:rPrChange>
          </w:rPr>
          <w:t xml:space="preserve"> </w:t>
        </w:r>
        <w:proofErr w:type="spellStart"/>
        <w:r w:rsidRPr="00610E07">
          <w:rPr>
            <w:rFonts w:ascii="Times New Roman" w:hAnsi="Times New Roman" w:cs="Times New Roman"/>
            <w:i/>
            <w:iCs/>
            <w:sz w:val="24"/>
            <w:szCs w:val="24"/>
            <w:rPrChange w:id="941" w:author="sunny" w:date="2017-01-04T19:24:00Z">
              <w:rPr>
                <w:rFonts w:ascii="Times New Roman" w:hAnsi="Times New Roman" w:cs="Times New Roman"/>
                <w:i/>
                <w:iCs/>
                <w:sz w:val="24"/>
                <w:szCs w:val="24"/>
              </w:rPr>
            </w:rPrChange>
          </w:rPr>
          <w:t>Microbiol</w:t>
        </w:r>
        <w:proofErr w:type="spellEnd"/>
        <w:r w:rsidRPr="00610E07">
          <w:rPr>
            <w:rFonts w:ascii="Times New Roman" w:hAnsi="Times New Roman" w:cs="Times New Roman"/>
            <w:i/>
            <w:iCs/>
            <w:sz w:val="24"/>
            <w:szCs w:val="24"/>
            <w:rPrChange w:id="942" w:author="sunny" w:date="2017-01-04T19:24:00Z">
              <w:rPr>
                <w:rFonts w:ascii="Times New Roman" w:hAnsi="Times New Roman" w:cs="Times New Roman"/>
                <w:i/>
                <w:iCs/>
                <w:sz w:val="24"/>
                <w:szCs w:val="24"/>
              </w:rPr>
            </w:rPrChange>
          </w:rPr>
          <w:t xml:space="preserve"> </w:t>
        </w:r>
        <w:proofErr w:type="spellStart"/>
        <w:r w:rsidRPr="00610E07">
          <w:rPr>
            <w:rFonts w:ascii="Times New Roman" w:hAnsi="Times New Roman" w:cs="Times New Roman"/>
            <w:i/>
            <w:iCs/>
            <w:sz w:val="24"/>
            <w:szCs w:val="24"/>
            <w:rPrChange w:id="943" w:author="sunny" w:date="2017-01-04T19:24:00Z">
              <w:rPr>
                <w:rFonts w:ascii="Times New Roman" w:hAnsi="Times New Roman" w:cs="Times New Roman"/>
                <w:i/>
                <w:iCs/>
                <w:sz w:val="24"/>
                <w:szCs w:val="24"/>
              </w:rPr>
            </w:rPrChange>
          </w:rPr>
          <w:t>Antimicrob</w:t>
        </w:r>
        <w:proofErr w:type="spellEnd"/>
        <w:r w:rsidRPr="00610E07">
          <w:rPr>
            <w:rFonts w:ascii="Times New Roman" w:hAnsi="Times New Roman" w:cs="Times New Roman"/>
            <w:sz w:val="24"/>
            <w:szCs w:val="24"/>
            <w:rPrChange w:id="944" w:author="sunny" w:date="2017-01-04T19:24:00Z">
              <w:rPr>
                <w:rFonts w:ascii="Times New Roman" w:hAnsi="Times New Roman" w:cs="Times New Roman"/>
                <w:sz w:val="24"/>
                <w:szCs w:val="24"/>
              </w:rPr>
            </w:rPrChange>
          </w:rPr>
          <w:t xml:space="preserve"> 2009; </w:t>
        </w:r>
        <w:r w:rsidRPr="00610E07">
          <w:rPr>
            <w:rFonts w:ascii="Times New Roman" w:hAnsi="Times New Roman" w:cs="Times New Roman"/>
            <w:b/>
            <w:bCs/>
            <w:sz w:val="24"/>
            <w:szCs w:val="24"/>
            <w:rPrChange w:id="945" w:author="sunny" w:date="2017-01-04T19:24:00Z">
              <w:rPr>
                <w:rFonts w:ascii="Times New Roman" w:hAnsi="Times New Roman" w:cs="Times New Roman"/>
                <w:b/>
                <w:bCs/>
                <w:sz w:val="24"/>
                <w:szCs w:val="24"/>
              </w:rPr>
            </w:rPrChange>
          </w:rPr>
          <w:t>8</w:t>
        </w:r>
        <w:r w:rsidRPr="00610E07">
          <w:rPr>
            <w:rFonts w:ascii="Times New Roman" w:hAnsi="Times New Roman" w:cs="Times New Roman"/>
            <w:sz w:val="24"/>
            <w:szCs w:val="24"/>
            <w:rPrChange w:id="946" w:author="sunny" w:date="2017-01-04T19:24:00Z">
              <w:rPr>
                <w:rFonts w:ascii="Times New Roman" w:hAnsi="Times New Roman" w:cs="Times New Roman"/>
                <w:sz w:val="24"/>
                <w:szCs w:val="24"/>
              </w:rPr>
            </w:rPrChange>
          </w:rPr>
          <w:t>: 28.</w:t>
        </w:r>
      </w:ins>
    </w:p>
    <w:p w14:paraId="24F019CD" w14:textId="77777777" w:rsidR="00610E07" w:rsidRPr="00610E07" w:rsidRDefault="00610E07" w:rsidP="00610E07">
      <w:pPr>
        <w:pStyle w:val="Bibliography"/>
        <w:rPr>
          <w:ins w:id="947" w:author="sunny" w:date="2017-01-04T19:24:00Z"/>
          <w:rFonts w:ascii="Times New Roman" w:hAnsi="Times New Roman" w:cs="Times New Roman"/>
          <w:sz w:val="24"/>
          <w:szCs w:val="24"/>
          <w:rPrChange w:id="948" w:author="sunny" w:date="2017-01-04T19:24:00Z">
            <w:rPr>
              <w:ins w:id="949" w:author="sunny" w:date="2017-01-04T19:24:00Z"/>
              <w:rFonts w:ascii="Times New Roman" w:hAnsi="Times New Roman" w:cs="Times New Roman"/>
              <w:sz w:val="24"/>
              <w:szCs w:val="24"/>
            </w:rPr>
          </w:rPrChange>
        </w:rPr>
        <w:pPrChange w:id="950" w:author="sunny" w:date="2017-01-04T19:24:00Z">
          <w:pPr>
            <w:widowControl w:val="0"/>
            <w:autoSpaceDE w:val="0"/>
            <w:autoSpaceDN w:val="0"/>
            <w:adjustRightInd w:val="0"/>
            <w:spacing w:after="0" w:line="240" w:lineRule="auto"/>
          </w:pPr>
        </w:pPrChange>
      </w:pPr>
      <w:ins w:id="951" w:author="sunny" w:date="2017-01-04T19:24:00Z">
        <w:r w:rsidRPr="00610E07">
          <w:rPr>
            <w:rFonts w:ascii="Times New Roman" w:hAnsi="Times New Roman" w:cs="Times New Roman"/>
            <w:sz w:val="24"/>
            <w:szCs w:val="24"/>
            <w:rPrChange w:id="952" w:author="sunny" w:date="2017-01-04T19:24:00Z">
              <w:rPr>
                <w:rFonts w:ascii="Times New Roman" w:hAnsi="Times New Roman" w:cs="Times New Roman"/>
                <w:sz w:val="24"/>
                <w:szCs w:val="24"/>
              </w:rPr>
            </w:rPrChange>
          </w:rPr>
          <w:t xml:space="preserve">38. Schmitt DM, Connolly KL, </w:t>
        </w:r>
        <w:proofErr w:type="spellStart"/>
        <w:r w:rsidRPr="00610E07">
          <w:rPr>
            <w:rFonts w:ascii="Times New Roman" w:hAnsi="Times New Roman" w:cs="Times New Roman"/>
            <w:sz w:val="24"/>
            <w:szCs w:val="24"/>
            <w:rPrChange w:id="953" w:author="sunny" w:date="2017-01-04T19:24:00Z">
              <w:rPr>
                <w:rFonts w:ascii="Times New Roman" w:hAnsi="Times New Roman" w:cs="Times New Roman"/>
                <w:sz w:val="24"/>
                <w:szCs w:val="24"/>
              </w:rPr>
            </w:rPrChange>
          </w:rPr>
          <w:t>Jerse</w:t>
        </w:r>
        <w:proofErr w:type="spellEnd"/>
        <w:r w:rsidRPr="00610E07">
          <w:rPr>
            <w:rFonts w:ascii="Times New Roman" w:hAnsi="Times New Roman" w:cs="Times New Roman"/>
            <w:sz w:val="24"/>
            <w:szCs w:val="24"/>
            <w:rPrChange w:id="954" w:author="sunny" w:date="2017-01-04T19:24:00Z">
              <w:rPr>
                <w:rFonts w:ascii="Times New Roman" w:hAnsi="Times New Roman" w:cs="Times New Roman"/>
                <w:sz w:val="24"/>
                <w:szCs w:val="24"/>
              </w:rPr>
            </w:rPrChange>
          </w:rPr>
          <w:t xml:space="preserve"> AE et al. Antibacterial activity of </w:t>
        </w:r>
        <w:proofErr w:type="spellStart"/>
        <w:r w:rsidRPr="00610E07">
          <w:rPr>
            <w:rFonts w:ascii="Times New Roman" w:hAnsi="Times New Roman" w:cs="Times New Roman"/>
            <w:sz w:val="24"/>
            <w:szCs w:val="24"/>
            <w:rPrChange w:id="955" w:author="sunny" w:date="2017-01-04T19:24:00Z">
              <w:rPr>
                <w:rFonts w:ascii="Times New Roman" w:hAnsi="Times New Roman" w:cs="Times New Roman"/>
                <w:sz w:val="24"/>
                <w:szCs w:val="24"/>
              </w:rPr>
            </w:rPrChange>
          </w:rPr>
          <w:t>resazurin</w:t>
        </w:r>
        <w:proofErr w:type="spellEnd"/>
        <w:r w:rsidRPr="00610E07">
          <w:rPr>
            <w:rFonts w:ascii="Times New Roman" w:hAnsi="Times New Roman" w:cs="Times New Roman"/>
            <w:sz w:val="24"/>
            <w:szCs w:val="24"/>
            <w:rPrChange w:id="956" w:author="sunny" w:date="2017-01-04T19:24:00Z">
              <w:rPr>
                <w:rFonts w:ascii="Times New Roman" w:hAnsi="Times New Roman" w:cs="Times New Roman"/>
                <w:sz w:val="24"/>
                <w:szCs w:val="24"/>
              </w:rPr>
            </w:rPrChange>
          </w:rPr>
          <w:t xml:space="preserve">-based compounds against Neisseria </w:t>
        </w:r>
        <w:proofErr w:type="spellStart"/>
        <w:r w:rsidRPr="00610E07">
          <w:rPr>
            <w:rFonts w:ascii="Times New Roman" w:hAnsi="Times New Roman" w:cs="Times New Roman"/>
            <w:sz w:val="24"/>
            <w:szCs w:val="24"/>
            <w:rPrChange w:id="957"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958" w:author="sunny" w:date="2017-01-04T19:24:00Z">
              <w:rPr>
                <w:rFonts w:ascii="Times New Roman" w:hAnsi="Times New Roman" w:cs="Times New Roman"/>
                <w:sz w:val="24"/>
                <w:szCs w:val="24"/>
              </w:rPr>
            </w:rPrChange>
          </w:rPr>
          <w:t xml:space="preserve"> in vitro and in vivo. </w:t>
        </w:r>
        <w:proofErr w:type="spellStart"/>
        <w:r w:rsidRPr="00610E07">
          <w:rPr>
            <w:rFonts w:ascii="Times New Roman" w:hAnsi="Times New Roman" w:cs="Times New Roman"/>
            <w:sz w:val="24"/>
            <w:szCs w:val="24"/>
            <w:rPrChange w:id="959" w:author="sunny" w:date="2017-01-04T19:24:00Z">
              <w:rPr>
                <w:rFonts w:ascii="Times New Roman" w:hAnsi="Times New Roman" w:cs="Times New Roman"/>
                <w:sz w:val="24"/>
                <w:szCs w:val="24"/>
              </w:rPr>
            </w:rPrChange>
          </w:rPr>
          <w:t>Int</w:t>
        </w:r>
        <w:proofErr w:type="spellEnd"/>
        <w:r w:rsidRPr="00610E07">
          <w:rPr>
            <w:rFonts w:ascii="Times New Roman" w:hAnsi="Times New Roman" w:cs="Times New Roman"/>
            <w:sz w:val="24"/>
            <w:szCs w:val="24"/>
            <w:rPrChange w:id="960" w:author="sunny" w:date="2017-01-04T19:24:00Z">
              <w:rPr>
                <w:rFonts w:ascii="Times New Roman" w:hAnsi="Times New Roman" w:cs="Times New Roman"/>
                <w:sz w:val="24"/>
                <w:szCs w:val="24"/>
              </w:rPr>
            </w:rPrChange>
          </w:rPr>
          <w:t xml:space="preserve"> J </w:t>
        </w:r>
        <w:proofErr w:type="spellStart"/>
        <w:r w:rsidRPr="00610E07">
          <w:rPr>
            <w:rFonts w:ascii="Times New Roman" w:hAnsi="Times New Roman" w:cs="Times New Roman"/>
            <w:sz w:val="24"/>
            <w:szCs w:val="24"/>
            <w:rPrChange w:id="961"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962" w:author="sunny" w:date="2017-01-04T19:24:00Z">
              <w:rPr>
                <w:rFonts w:ascii="Times New Roman" w:hAnsi="Times New Roman" w:cs="Times New Roman"/>
                <w:sz w:val="24"/>
                <w:szCs w:val="24"/>
              </w:rPr>
            </w:rPrChange>
          </w:rPr>
          <w:t xml:space="preserve"> Agents 2016; 48: 367–72.</w:t>
        </w:r>
      </w:ins>
    </w:p>
    <w:p w14:paraId="2A1AA0CB" w14:textId="77777777" w:rsidR="00610E07" w:rsidRPr="00610E07" w:rsidRDefault="00610E07" w:rsidP="00610E07">
      <w:pPr>
        <w:pStyle w:val="Bibliography"/>
        <w:rPr>
          <w:ins w:id="963" w:author="sunny" w:date="2017-01-04T19:24:00Z"/>
          <w:rFonts w:ascii="Times New Roman" w:hAnsi="Times New Roman" w:cs="Times New Roman"/>
          <w:sz w:val="24"/>
          <w:szCs w:val="24"/>
          <w:rPrChange w:id="964" w:author="sunny" w:date="2017-01-04T19:24:00Z">
            <w:rPr>
              <w:ins w:id="965" w:author="sunny" w:date="2017-01-04T19:24:00Z"/>
              <w:rFonts w:ascii="Times New Roman" w:hAnsi="Times New Roman" w:cs="Times New Roman"/>
              <w:sz w:val="24"/>
              <w:szCs w:val="24"/>
            </w:rPr>
          </w:rPrChange>
        </w:rPr>
        <w:pPrChange w:id="966" w:author="sunny" w:date="2017-01-04T19:24:00Z">
          <w:pPr>
            <w:widowControl w:val="0"/>
            <w:autoSpaceDE w:val="0"/>
            <w:autoSpaceDN w:val="0"/>
            <w:adjustRightInd w:val="0"/>
            <w:spacing w:after="0" w:line="240" w:lineRule="auto"/>
          </w:pPr>
        </w:pPrChange>
      </w:pPr>
      <w:ins w:id="967" w:author="sunny" w:date="2017-01-04T19:24:00Z">
        <w:r w:rsidRPr="00610E07">
          <w:rPr>
            <w:rFonts w:ascii="Times New Roman" w:hAnsi="Times New Roman" w:cs="Times New Roman"/>
            <w:sz w:val="24"/>
            <w:szCs w:val="24"/>
            <w:rPrChange w:id="968" w:author="sunny" w:date="2017-01-04T19:24:00Z">
              <w:rPr>
                <w:rFonts w:ascii="Times New Roman" w:hAnsi="Times New Roman" w:cs="Times New Roman"/>
                <w:sz w:val="24"/>
                <w:szCs w:val="24"/>
              </w:rPr>
            </w:rPrChange>
          </w:rPr>
          <w:t xml:space="preserve">39. </w:t>
        </w:r>
        <w:proofErr w:type="spellStart"/>
        <w:r w:rsidRPr="00610E07">
          <w:rPr>
            <w:rFonts w:ascii="Times New Roman" w:hAnsi="Times New Roman" w:cs="Times New Roman"/>
            <w:sz w:val="24"/>
            <w:szCs w:val="24"/>
            <w:rPrChange w:id="969" w:author="sunny" w:date="2017-01-04T19:24:00Z">
              <w:rPr>
                <w:rFonts w:ascii="Times New Roman" w:hAnsi="Times New Roman" w:cs="Times New Roman"/>
                <w:sz w:val="24"/>
                <w:szCs w:val="24"/>
              </w:rPr>
            </w:rPrChange>
          </w:rPr>
          <w:t>Elshikh</w:t>
        </w:r>
        <w:proofErr w:type="spellEnd"/>
        <w:r w:rsidRPr="00610E07">
          <w:rPr>
            <w:rFonts w:ascii="Times New Roman" w:hAnsi="Times New Roman" w:cs="Times New Roman"/>
            <w:sz w:val="24"/>
            <w:szCs w:val="24"/>
            <w:rPrChange w:id="970" w:author="sunny" w:date="2017-01-04T19:24:00Z">
              <w:rPr>
                <w:rFonts w:ascii="Times New Roman" w:hAnsi="Times New Roman" w:cs="Times New Roman"/>
                <w:sz w:val="24"/>
                <w:szCs w:val="24"/>
              </w:rPr>
            </w:rPrChange>
          </w:rPr>
          <w:t xml:space="preserve"> M, Ahmed S, Funston S, et al. </w:t>
        </w:r>
        <w:proofErr w:type="spellStart"/>
        <w:r w:rsidRPr="00610E07">
          <w:rPr>
            <w:rFonts w:ascii="Times New Roman" w:hAnsi="Times New Roman" w:cs="Times New Roman"/>
            <w:sz w:val="24"/>
            <w:szCs w:val="24"/>
            <w:rPrChange w:id="971" w:author="sunny" w:date="2017-01-04T19:24:00Z">
              <w:rPr>
                <w:rFonts w:ascii="Times New Roman" w:hAnsi="Times New Roman" w:cs="Times New Roman"/>
                <w:sz w:val="24"/>
                <w:szCs w:val="24"/>
              </w:rPr>
            </w:rPrChange>
          </w:rPr>
          <w:t>Resazurin</w:t>
        </w:r>
        <w:proofErr w:type="spellEnd"/>
        <w:r w:rsidRPr="00610E07">
          <w:rPr>
            <w:rFonts w:ascii="Times New Roman" w:hAnsi="Times New Roman" w:cs="Times New Roman"/>
            <w:sz w:val="24"/>
            <w:szCs w:val="24"/>
            <w:rPrChange w:id="972" w:author="sunny" w:date="2017-01-04T19:24:00Z">
              <w:rPr>
                <w:rFonts w:ascii="Times New Roman" w:hAnsi="Times New Roman" w:cs="Times New Roman"/>
                <w:sz w:val="24"/>
                <w:szCs w:val="24"/>
              </w:rPr>
            </w:rPrChange>
          </w:rPr>
          <w:t xml:space="preserve">-based 96-well plate </w:t>
        </w:r>
        <w:proofErr w:type="spellStart"/>
        <w:r w:rsidRPr="00610E07">
          <w:rPr>
            <w:rFonts w:ascii="Times New Roman" w:hAnsi="Times New Roman" w:cs="Times New Roman"/>
            <w:sz w:val="24"/>
            <w:szCs w:val="24"/>
            <w:rPrChange w:id="973" w:author="sunny" w:date="2017-01-04T19:24:00Z">
              <w:rPr>
                <w:rFonts w:ascii="Times New Roman" w:hAnsi="Times New Roman" w:cs="Times New Roman"/>
                <w:sz w:val="24"/>
                <w:szCs w:val="24"/>
              </w:rPr>
            </w:rPrChange>
          </w:rPr>
          <w:t>microdilution</w:t>
        </w:r>
        <w:proofErr w:type="spellEnd"/>
        <w:r w:rsidRPr="00610E07">
          <w:rPr>
            <w:rFonts w:ascii="Times New Roman" w:hAnsi="Times New Roman" w:cs="Times New Roman"/>
            <w:sz w:val="24"/>
            <w:szCs w:val="24"/>
            <w:rPrChange w:id="974" w:author="sunny" w:date="2017-01-04T19:24:00Z">
              <w:rPr>
                <w:rFonts w:ascii="Times New Roman" w:hAnsi="Times New Roman" w:cs="Times New Roman"/>
                <w:sz w:val="24"/>
                <w:szCs w:val="24"/>
              </w:rPr>
            </w:rPrChange>
          </w:rPr>
          <w:t xml:space="preserve"> method for the determination of minimum inhibitory concentration of </w:t>
        </w:r>
        <w:proofErr w:type="spellStart"/>
        <w:r w:rsidRPr="00610E07">
          <w:rPr>
            <w:rFonts w:ascii="Times New Roman" w:hAnsi="Times New Roman" w:cs="Times New Roman"/>
            <w:sz w:val="24"/>
            <w:szCs w:val="24"/>
            <w:rPrChange w:id="975" w:author="sunny" w:date="2017-01-04T19:24:00Z">
              <w:rPr>
                <w:rFonts w:ascii="Times New Roman" w:hAnsi="Times New Roman" w:cs="Times New Roman"/>
                <w:sz w:val="24"/>
                <w:szCs w:val="24"/>
              </w:rPr>
            </w:rPrChange>
          </w:rPr>
          <w:t>biosurfactants</w:t>
        </w:r>
        <w:proofErr w:type="spellEnd"/>
        <w:r w:rsidRPr="00610E07">
          <w:rPr>
            <w:rFonts w:ascii="Times New Roman" w:hAnsi="Times New Roman" w:cs="Times New Roman"/>
            <w:sz w:val="24"/>
            <w:szCs w:val="24"/>
            <w:rPrChange w:id="976"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977" w:author="sunny" w:date="2017-01-04T19:24:00Z">
              <w:rPr>
                <w:rFonts w:ascii="Times New Roman" w:hAnsi="Times New Roman" w:cs="Times New Roman"/>
                <w:sz w:val="24"/>
                <w:szCs w:val="24"/>
              </w:rPr>
            </w:rPrChange>
          </w:rPr>
          <w:t>Biotechnol</w:t>
        </w:r>
        <w:proofErr w:type="spellEnd"/>
        <w:r w:rsidRPr="00610E07">
          <w:rPr>
            <w:rFonts w:ascii="Times New Roman" w:hAnsi="Times New Roman" w:cs="Times New Roman"/>
            <w:sz w:val="24"/>
            <w:szCs w:val="24"/>
            <w:rPrChange w:id="978"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979" w:author="sunny" w:date="2017-01-04T19:24:00Z">
              <w:rPr>
                <w:rFonts w:ascii="Times New Roman" w:hAnsi="Times New Roman" w:cs="Times New Roman"/>
                <w:sz w:val="24"/>
                <w:szCs w:val="24"/>
              </w:rPr>
            </w:rPrChange>
          </w:rPr>
          <w:t>Lett</w:t>
        </w:r>
        <w:proofErr w:type="spellEnd"/>
        <w:r w:rsidRPr="00610E07">
          <w:rPr>
            <w:rFonts w:ascii="Times New Roman" w:hAnsi="Times New Roman" w:cs="Times New Roman"/>
            <w:sz w:val="24"/>
            <w:szCs w:val="24"/>
            <w:rPrChange w:id="980" w:author="sunny" w:date="2017-01-04T19:24:00Z">
              <w:rPr>
                <w:rFonts w:ascii="Times New Roman" w:hAnsi="Times New Roman" w:cs="Times New Roman"/>
                <w:sz w:val="24"/>
                <w:szCs w:val="24"/>
              </w:rPr>
            </w:rPrChange>
          </w:rPr>
          <w:t xml:space="preserve"> 2016; 38: 1015–9.</w:t>
        </w:r>
      </w:ins>
    </w:p>
    <w:p w14:paraId="5A9764FC" w14:textId="77777777" w:rsidR="00610E07" w:rsidRPr="00610E07" w:rsidRDefault="00610E07" w:rsidP="00610E07">
      <w:pPr>
        <w:pStyle w:val="Bibliography"/>
        <w:rPr>
          <w:ins w:id="981" w:author="sunny" w:date="2017-01-04T19:24:00Z"/>
          <w:rFonts w:ascii="Times New Roman" w:hAnsi="Times New Roman" w:cs="Times New Roman"/>
          <w:sz w:val="24"/>
          <w:szCs w:val="24"/>
          <w:rPrChange w:id="982" w:author="sunny" w:date="2017-01-04T19:24:00Z">
            <w:rPr>
              <w:ins w:id="983" w:author="sunny" w:date="2017-01-04T19:24:00Z"/>
              <w:rFonts w:ascii="Times New Roman" w:hAnsi="Times New Roman" w:cs="Times New Roman"/>
              <w:sz w:val="24"/>
              <w:szCs w:val="24"/>
            </w:rPr>
          </w:rPrChange>
        </w:rPr>
        <w:pPrChange w:id="984" w:author="sunny" w:date="2017-01-04T19:24:00Z">
          <w:pPr>
            <w:widowControl w:val="0"/>
            <w:autoSpaceDE w:val="0"/>
            <w:autoSpaceDN w:val="0"/>
            <w:adjustRightInd w:val="0"/>
            <w:spacing w:after="0" w:line="240" w:lineRule="auto"/>
          </w:pPr>
        </w:pPrChange>
      </w:pPr>
      <w:ins w:id="985" w:author="sunny" w:date="2017-01-04T19:24:00Z">
        <w:r w:rsidRPr="00610E07">
          <w:rPr>
            <w:rFonts w:ascii="Times New Roman" w:hAnsi="Times New Roman" w:cs="Times New Roman"/>
            <w:sz w:val="24"/>
            <w:szCs w:val="24"/>
            <w:rPrChange w:id="986" w:author="sunny" w:date="2017-01-04T19:24:00Z">
              <w:rPr>
                <w:rFonts w:ascii="Times New Roman" w:hAnsi="Times New Roman" w:cs="Times New Roman"/>
                <w:sz w:val="24"/>
                <w:szCs w:val="24"/>
              </w:rPr>
            </w:rPrChange>
          </w:rPr>
          <w:t xml:space="preserve">40. Mann C m., Markham J l. A new method for determining the minimum inhibitory concentration of essential oils. J </w:t>
        </w:r>
        <w:proofErr w:type="spellStart"/>
        <w:r w:rsidRPr="00610E07">
          <w:rPr>
            <w:rFonts w:ascii="Times New Roman" w:hAnsi="Times New Roman" w:cs="Times New Roman"/>
            <w:sz w:val="24"/>
            <w:szCs w:val="24"/>
            <w:rPrChange w:id="987" w:author="sunny" w:date="2017-01-04T19:24:00Z">
              <w:rPr>
                <w:rFonts w:ascii="Times New Roman" w:hAnsi="Times New Roman" w:cs="Times New Roman"/>
                <w:sz w:val="24"/>
                <w:szCs w:val="24"/>
              </w:rPr>
            </w:rPrChange>
          </w:rPr>
          <w:t>Appl</w:t>
        </w:r>
        <w:proofErr w:type="spellEnd"/>
        <w:r w:rsidRPr="00610E07">
          <w:rPr>
            <w:rFonts w:ascii="Times New Roman" w:hAnsi="Times New Roman" w:cs="Times New Roman"/>
            <w:sz w:val="24"/>
            <w:szCs w:val="24"/>
            <w:rPrChange w:id="988"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989" w:author="sunny" w:date="2017-01-04T19:24:00Z">
              <w:rPr>
                <w:rFonts w:ascii="Times New Roman" w:hAnsi="Times New Roman" w:cs="Times New Roman"/>
                <w:sz w:val="24"/>
                <w:szCs w:val="24"/>
              </w:rPr>
            </w:rPrChange>
          </w:rPr>
          <w:t>Microbiol</w:t>
        </w:r>
        <w:proofErr w:type="spellEnd"/>
        <w:r w:rsidRPr="00610E07">
          <w:rPr>
            <w:rFonts w:ascii="Times New Roman" w:hAnsi="Times New Roman" w:cs="Times New Roman"/>
            <w:sz w:val="24"/>
            <w:szCs w:val="24"/>
            <w:rPrChange w:id="990" w:author="sunny" w:date="2017-01-04T19:24:00Z">
              <w:rPr>
                <w:rFonts w:ascii="Times New Roman" w:hAnsi="Times New Roman" w:cs="Times New Roman"/>
                <w:sz w:val="24"/>
                <w:szCs w:val="24"/>
              </w:rPr>
            </w:rPrChange>
          </w:rPr>
          <w:t xml:space="preserve"> 1998; 84: 538–44.</w:t>
        </w:r>
      </w:ins>
    </w:p>
    <w:p w14:paraId="7D09FE32" w14:textId="77777777" w:rsidR="00610E07" w:rsidRPr="00610E07" w:rsidRDefault="00610E07" w:rsidP="00610E07">
      <w:pPr>
        <w:pStyle w:val="Bibliography"/>
        <w:rPr>
          <w:ins w:id="991" w:author="sunny" w:date="2017-01-04T19:24:00Z"/>
          <w:rFonts w:ascii="Times New Roman" w:hAnsi="Times New Roman" w:cs="Times New Roman"/>
          <w:sz w:val="24"/>
          <w:szCs w:val="24"/>
          <w:rPrChange w:id="992" w:author="sunny" w:date="2017-01-04T19:24:00Z">
            <w:rPr>
              <w:ins w:id="993" w:author="sunny" w:date="2017-01-04T19:24:00Z"/>
              <w:rFonts w:ascii="Times New Roman" w:hAnsi="Times New Roman" w:cs="Times New Roman"/>
              <w:sz w:val="24"/>
              <w:szCs w:val="24"/>
            </w:rPr>
          </w:rPrChange>
        </w:rPr>
        <w:pPrChange w:id="994" w:author="sunny" w:date="2017-01-04T19:24:00Z">
          <w:pPr>
            <w:widowControl w:val="0"/>
            <w:autoSpaceDE w:val="0"/>
            <w:autoSpaceDN w:val="0"/>
            <w:adjustRightInd w:val="0"/>
            <w:spacing w:after="0" w:line="240" w:lineRule="auto"/>
          </w:pPr>
        </w:pPrChange>
      </w:pPr>
      <w:ins w:id="995" w:author="sunny" w:date="2017-01-04T19:24:00Z">
        <w:r w:rsidRPr="00610E07">
          <w:rPr>
            <w:rFonts w:ascii="Times New Roman" w:hAnsi="Times New Roman" w:cs="Times New Roman"/>
            <w:sz w:val="24"/>
            <w:szCs w:val="24"/>
            <w:rPrChange w:id="996" w:author="sunny" w:date="2017-01-04T19:24:00Z">
              <w:rPr>
                <w:rFonts w:ascii="Times New Roman" w:hAnsi="Times New Roman" w:cs="Times New Roman"/>
                <w:sz w:val="24"/>
                <w:szCs w:val="24"/>
              </w:rPr>
            </w:rPrChange>
          </w:rPr>
          <w:t xml:space="preserve">40. </w:t>
        </w:r>
        <w:proofErr w:type="spellStart"/>
        <w:r w:rsidRPr="00610E07">
          <w:rPr>
            <w:rFonts w:ascii="Times New Roman" w:hAnsi="Times New Roman" w:cs="Times New Roman"/>
            <w:sz w:val="24"/>
            <w:szCs w:val="24"/>
            <w:rPrChange w:id="997" w:author="sunny" w:date="2017-01-04T19:24:00Z">
              <w:rPr>
                <w:rFonts w:ascii="Times New Roman" w:hAnsi="Times New Roman" w:cs="Times New Roman"/>
                <w:sz w:val="24"/>
                <w:szCs w:val="24"/>
              </w:rPr>
            </w:rPrChange>
          </w:rPr>
          <w:t>Unemo</w:t>
        </w:r>
        <w:proofErr w:type="spellEnd"/>
        <w:r w:rsidRPr="00610E07">
          <w:rPr>
            <w:rFonts w:ascii="Times New Roman" w:hAnsi="Times New Roman" w:cs="Times New Roman"/>
            <w:sz w:val="24"/>
            <w:szCs w:val="24"/>
            <w:rPrChange w:id="998" w:author="sunny" w:date="2017-01-04T19:24:00Z">
              <w:rPr>
                <w:rFonts w:ascii="Times New Roman" w:hAnsi="Times New Roman" w:cs="Times New Roman"/>
                <w:sz w:val="24"/>
                <w:szCs w:val="24"/>
              </w:rPr>
            </w:rPrChange>
          </w:rPr>
          <w:t xml:space="preserve"> M, </w:t>
        </w:r>
        <w:proofErr w:type="spellStart"/>
        <w:r w:rsidRPr="00610E07">
          <w:rPr>
            <w:rFonts w:ascii="Times New Roman" w:hAnsi="Times New Roman" w:cs="Times New Roman"/>
            <w:sz w:val="24"/>
            <w:szCs w:val="24"/>
            <w:rPrChange w:id="999" w:author="sunny" w:date="2017-01-04T19:24:00Z">
              <w:rPr>
                <w:rFonts w:ascii="Times New Roman" w:hAnsi="Times New Roman" w:cs="Times New Roman"/>
                <w:sz w:val="24"/>
                <w:szCs w:val="24"/>
              </w:rPr>
            </w:rPrChange>
          </w:rPr>
          <w:t>Fasth</w:t>
        </w:r>
        <w:proofErr w:type="spellEnd"/>
        <w:r w:rsidRPr="00610E07">
          <w:rPr>
            <w:rFonts w:ascii="Times New Roman" w:hAnsi="Times New Roman" w:cs="Times New Roman"/>
            <w:sz w:val="24"/>
            <w:szCs w:val="24"/>
            <w:rPrChange w:id="1000" w:author="sunny" w:date="2017-01-04T19:24:00Z">
              <w:rPr>
                <w:rFonts w:ascii="Times New Roman" w:hAnsi="Times New Roman" w:cs="Times New Roman"/>
                <w:sz w:val="24"/>
                <w:szCs w:val="24"/>
              </w:rPr>
            </w:rPrChange>
          </w:rPr>
          <w:t xml:space="preserve"> O, </w:t>
        </w:r>
        <w:proofErr w:type="spellStart"/>
        <w:r w:rsidRPr="00610E07">
          <w:rPr>
            <w:rFonts w:ascii="Times New Roman" w:hAnsi="Times New Roman" w:cs="Times New Roman"/>
            <w:sz w:val="24"/>
            <w:szCs w:val="24"/>
            <w:rPrChange w:id="1001" w:author="sunny" w:date="2017-01-04T19:24:00Z">
              <w:rPr>
                <w:rFonts w:ascii="Times New Roman" w:hAnsi="Times New Roman" w:cs="Times New Roman"/>
                <w:sz w:val="24"/>
                <w:szCs w:val="24"/>
              </w:rPr>
            </w:rPrChange>
          </w:rPr>
          <w:t>Fredlund</w:t>
        </w:r>
        <w:proofErr w:type="spellEnd"/>
        <w:r w:rsidRPr="00610E07">
          <w:rPr>
            <w:rFonts w:ascii="Times New Roman" w:hAnsi="Times New Roman" w:cs="Times New Roman"/>
            <w:sz w:val="24"/>
            <w:szCs w:val="24"/>
            <w:rPrChange w:id="1002" w:author="sunny" w:date="2017-01-04T19:24:00Z">
              <w:rPr>
                <w:rFonts w:ascii="Times New Roman" w:hAnsi="Times New Roman" w:cs="Times New Roman"/>
                <w:sz w:val="24"/>
                <w:szCs w:val="24"/>
              </w:rPr>
            </w:rPrChange>
          </w:rPr>
          <w:t xml:space="preserve"> H, </w:t>
        </w:r>
        <w:proofErr w:type="spellStart"/>
        <w:r w:rsidRPr="00610E07">
          <w:rPr>
            <w:rFonts w:ascii="Times New Roman" w:hAnsi="Times New Roman" w:cs="Times New Roman"/>
            <w:sz w:val="24"/>
            <w:szCs w:val="24"/>
            <w:rPrChange w:id="1003" w:author="sunny" w:date="2017-01-04T19:24:00Z">
              <w:rPr>
                <w:rFonts w:ascii="Times New Roman" w:hAnsi="Times New Roman" w:cs="Times New Roman"/>
                <w:sz w:val="24"/>
                <w:szCs w:val="24"/>
              </w:rPr>
            </w:rPrChange>
          </w:rPr>
          <w:t>Limnios</w:t>
        </w:r>
        <w:proofErr w:type="spellEnd"/>
        <w:r w:rsidRPr="00610E07">
          <w:rPr>
            <w:rFonts w:ascii="Times New Roman" w:hAnsi="Times New Roman" w:cs="Times New Roman"/>
            <w:sz w:val="24"/>
            <w:szCs w:val="24"/>
            <w:rPrChange w:id="1004" w:author="sunny" w:date="2017-01-04T19:24:00Z">
              <w:rPr>
                <w:rFonts w:ascii="Times New Roman" w:hAnsi="Times New Roman" w:cs="Times New Roman"/>
                <w:sz w:val="24"/>
                <w:szCs w:val="24"/>
              </w:rPr>
            </w:rPrChange>
          </w:rPr>
          <w:t xml:space="preserve"> A, </w:t>
        </w:r>
        <w:proofErr w:type="spellStart"/>
        <w:r w:rsidRPr="00610E07">
          <w:rPr>
            <w:rFonts w:ascii="Times New Roman" w:hAnsi="Times New Roman" w:cs="Times New Roman"/>
            <w:sz w:val="24"/>
            <w:szCs w:val="24"/>
            <w:rPrChange w:id="1005" w:author="sunny" w:date="2017-01-04T19:24:00Z">
              <w:rPr>
                <w:rFonts w:ascii="Times New Roman" w:hAnsi="Times New Roman" w:cs="Times New Roman"/>
                <w:sz w:val="24"/>
                <w:szCs w:val="24"/>
              </w:rPr>
            </w:rPrChange>
          </w:rPr>
          <w:t>Tapsall</w:t>
        </w:r>
        <w:proofErr w:type="spellEnd"/>
        <w:r w:rsidRPr="00610E07">
          <w:rPr>
            <w:rFonts w:ascii="Times New Roman" w:hAnsi="Times New Roman" w:cs="Times New Roman"/>
            <w:sz w:val="24"/>
            <w:szCs w:val="24"/>
            <w:rPrChange w:id="1006" w:author="sunny" w:date="2017-01-04T19:24:00Z">
              <w:rPr>
                <w:rFonts w:ascii="Times New Roman" w:hAnsi="Times New Roman" w:cs="Times New Roman"/>
                <w:sz w:val="24"/>
                <w:szCs w:val="24"/>
              </w:rPr>
            </w:rPrChange>
          </w:rPr>
          <w:t xml:space="preserve"> J. Phenotypic and genetic characterization of the 2008 WHO Neisseria </w:t>
        </w:r>
        <w:proofErr w:type="spellStart"/>
        <w:r w:rsidRPr="00610E07">
          <w:rPr>
            <w:rFonts w:ascii="Times New Roman" w:hAnsi="Times New Roman" w:cs="Times New Roman"/>
            <w:sz w:val="24"/>
            <w:szCs w:val="24"/>
            <w:rPrChange w:id="1007"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1008" w:author="sunny" w:date="2017-01-04T19:24:00Z">
              <w:rPr>
                <w:rFonts w:ascii="Times New Roman" w:hAnsi="Times New Roman" w:cs="Times New Roman"/>
                <w:sz w:val="24"/>
                <w:szCs w:val="24"/>
              </w:rPr>
            </w:rPrChange>
          </w:rPr>
          <w:t xml:space="preserve"> reference strain panel intended for global quality assurance and quality control of </w:t>
        </w:r>
        <w:proofErr w:type="spellStart"/>
        <w:r w:rsidRPr="00610E07">
          <w:rPr>
            <w:rFonts w:ascii="Times New Roman" w:hAnsi="Times New Roman" w:cs="Times New Roman"/>
            <w:sz w:val="24"/>
            <w:szCs w:val="24"/>
            <w:rPrChange w:id="1009" w:author="sunny" w:date="2017-01-04T19:24:00Z">
              <w:rPr>
                <w:rFonts w:ascii="Times New Roman" w:hAnsi="Times New Roman" w:cs="Times New Roman"/>
                <w:sz w:val="24"/>
                <w:szCs w:val="24"/>
              </w:rPr>
            </w:rPrChange>
          </w:rPr>
          <w:t>gonococcal</w:t>
        </w:r>
        <w:proofErr w:type="spellEnd"/>
        <w:r w:rsidRPr="00610E07">
          <w:rPr>
            <w:rFonts w:ascii="Times New Roman" w:hAnsi="Times New Roman" w:cs="Times New Roman"/>
            <w:sz w:val="24"/>
            <w:szCs w:val="24"/>
            <w:rPrChange w:id="1010" w:author="sunny" w:date="2017-01-04T19:24:00Z">
              <w:rPr>
                <w:rFonts w:ascii="Times New Roman" w:hAnsi="Times New Roman" w:cs="Times New Roman"/>
                <w:sz w:val="24"/>
                <w:szCs w:val="24"/>
              </w:rPr>
            </w:rPrChange>
          </w:rPr>
          <w:t xml:space="preserve"> antimicrobial resistance surveillance for public health purposes. </w:t>
        </w:r>
        <w:r w:rsidRPr="00610E07">
          <w:rPr>
            <w:rFonts w:ascii="Times New Roman" w:hAnsi="Times New Roman" w:cs="Times New Roman"/>
            <w:i/>
            <w:iCs/>
            <w:sz w:val="24"/>
            <w:szCs w:val="24"/>
            <w:rPrChange w:id="1011" w:author="sunny" w:date="2017-01-04T19:24:00Z">
              <w:rPr>
                <w:rFonts w:ascii="Times New Roman" w:hAnsi="Times New Roman" w:cs="Times New Roman"/>
                <w:i/>
                <w:iCs/>
                <w:sz w:val="24"/>
                <w:szCs w:val="24"/>
              </w:rPr>
            </w:rPrChange>
          </w:rPr>
          <w:t xml:space="preserve">J </w:t>
        </w:r>
        <w:proofErr w:type="spellStart"/>
        <w:r w:rsidRPr="00610E07">
          <w:rPr>
            <w:rFonts w:ascii="Times New Roman" w:hAnsi="Times New Roman" w:cs="Times New Roman"/>
            <w:i/>
            <w:iCs/>
            <w:sz w:val="24"/>
            <w:szCs w:val="24"/>
            <w:rPrChange w:id="1012" w:author="sunny" w:date="2017-01-04T19:24:00Z">
              <w:rPr>
                <w:rFonts w:ascii="Times New Roman" w:hAnsi="Times New Roman" w:cs="Times New Roman"/>
                <w:i/>
                <w:iCs/>
                <w:sz w:val="24"/>
                <w:szCs w:val="24"/>
              </w:rPr>
            </w:rPrChange>
          </w:rPr>
          <w:t>Antimicrob</w:t>
        </w:r>
        <w:proofErr w:type="spellEnd"/>
        <w:r w:rsidRPr="00610E07">
          <w:rPr>
            <w:rFonts w:ascii="Times New Roman" w:hAnsi="Times New Roman" w:cs="Times New Roman"/>
            <w:i/>
            <w:iCs/>
            <w:sz w:val="24"/>
            <w:szCs w:val="24"/>
            <w:rPrChange w:id="1013" w:author="sunny" w:date="2017-01-04T19:24:00Z">
              <w:rPr>
                <w:rFonts w:ascii="Times New Roman" w:hAnsi="Times New Roman" w:cs="Times New Roman"/>
                <w:i/>
                <w:iCs/>
                <w:sz w:val="24"/>
                <w:szCs w:val="24"/>
              </w:rPr>
            </w:rPrChange>
          </w:rPr>
          <w:t xml:space="preserve"> </w:t>
        </w:r>
        <w:proofErr w:type="spellStart"/>
        <w:r w:rsidRPr="00610E07">
          <w:rPr>
            <w:rFonts w:ascii="Times New Roman" w:hAnsi="Times New Roman" w:cs="Times New Roman"/>
            <w:i/>
            <w:iCs/>
            <w:sz w:val="24"/>
            <w:szCs w:val="24"/>
            <w:rPrChange w:id="1014" w:author="sunny" w:date="2017-01-04T19:24:00Z">
              <w:rPr>
                <w:rFonts w:ascii="Times New Roman" w:hAnsi="Times New Roman" w:cs="Times New Roman"/>
                <w:i/>
                <w:iCs/>
                <w:sz w:val="24"/>
                <w:szCs w:val="24"/>
              </w:rPr>
            </w:rPrChange>
          </w:rPr>
          <w:t>Chemother</w:t>
        </w:r>
        <w:proofErr w:type="spellEnd"/>
        <w:r w:rsidRPr="00610E07">
          <w:rPr>
            <w:rFonts w:ascii="Times New Roman" w:hAnsi="Times New Roman" w:cs="Times New Roman"/>
            <w:sz w:val="24"/>
            <w:szCs w:val="24"/>
            <w:rPrChange w:id="1015" w:author="sunny" w:date="2017-01-04T19:24:00Z">
              <w:rPr>
                <w:rFonts w:ascii="Times New Roman" w:hAnsi="Times New Roman" w:cs="Times New Roman"/>
                <w:sz w:val="24"/>
                <w:szCs w:val="24"/>
              </w:rPr>
            </w:rPrChange>
          </w:rPr>
          <w:t xml:space="preserve"> 2009; </w:t>
        </w:r>
        <w:r w:rsidRPr="00610E07">
          <w:rPr>
            <w:rFonts w:ascii="Times New Roman" w:hAnsi="Times New Roman" w:cs="Times New Roman"/>
            <w:b/>
            <w:bCs/>
            <w:sz w:val="24"/>
            <w:szCs w:val="24"/>
            <w:rPrChange w:id="1016" w:author="sunny" w:date="2017-01-04T19:24:00Z">
              <w:rPr>
                <w:rFonts w:ascii="Times New Roman" w:hAnsi="Times New Roman" w:cs="Times New Roman"/>
                <w:b/>
                <w:bCs/>
                <w:sz w:val="24"/>
                <w:szCs w:val="24"/>
              </w:rPr>
            </w:rPrChange>
          </w:rPr>
          <w:t>63</w:t>
        </w:r>
        <w:r w:rsidRPr="00610E07">
          <w:rPr>
            <w:rFonts w:ascii="Times New Roman" w:hAnsi="Times New Roman" w:cs="Times New Roman"/>
            <w:sz w:val="24"/>
            <w:szCs w:val="24"/>
            <w:rPrChange w:id="1017" w:author="sunny" w:date="2017-01-04T19:24:00Z">
              <w:rPr>
                <w:rFonts w:ascii="Times New Roman" w:hAnsi="Times New Roman" w:cs="Times New Roman"/>
                <w:sz w:val="24"/>
                <w:szCs w:val="24"/>
              </w:rPr>
            </w:rPrChange>
          </w:rPr>
          <w:t>: 1142–51.</w:t>
        </w:r>
      </w:ins>
    </w:p>
    <w:p w14:paraId="0369BE87" w14:textId="77777777" w:rsidR="00610E07" w:rsidRPr="00610E07" w:rsidRDefault="00610E07" w:rsidP="00610E07">
      <w:pPr>
        <w:pStyle w:val="Bibliography"/>
        <w:rPr>
          <w:ins w:id="1018" w:author="sunny" w:date="2017-01-04T19:24:00Z"/>
          <w:rFonts w:ascii="Times New Roman" w:hAnsi="Times New Roman" w:cs="Times New Roman"/>
          <w:sz w:val="24"/>
          <w:szCs w:val="24"/>
          <w:rPrChange w:id="1019" w:author="sunny" w:date="2017-01-04T19:24:00Z">
            <w:rPr>
              <w:ins w:id="1020" w:author="sunny" w:date="2017-01-04T19:24:00Z"/>
              <w:rFonts w:ascii="Times New Roman" w:hAnsi="Times New Roman" w:cs="Times New Roman"/>
              <w:sz w:val="24"/>
              <w:szCs w:val="24"/>
            </w:rPr>
          </w:rPrChange>
        </w:rPr>
        <w:pPrChange w:id="1021" w:author="sunny" w:date="2017-01-04T19:24:00Z">
          <w:pPr>
            <w:widowControl w:val="0"/>
            <w:autoSpaceDE w:val="0"/>
            <w:autoSpaceDN w:val="0"/>
            <w:adjustRightInd w:val="0"/>
            <w:spacing w:after="0" w:line="240" w:lineRule="auto"/>
          </w:pPr>
        </w:pPrChange>
      </w:pPr>
      <w:ins w:id="1022" w:author="sunny" w:date="2017-01-04T19:24:00Z">
        <w:r w:rsidRPr="00610E07">
          <w:rPr>
            <w:rFonts w:ascii="Times New Roman" w:hAnsi="Times New Roman" w:cs="Times New Roman"/>
            <w:sz w:val="24"/>
            <w:szCs w:val="24"/>
            <w:rPrChange w:id="1023" w:author="sunny" w:date="2017-01-04T19:24:00Z">
              <w:rPr>
                <w:rFonts w:ascii="Times New Roman" w:hAnsi="Times New Roman" w:cs="Times New Roman"/>
                <w:sz w:val="24"/>
                <w:szCs w:val="24"/>
              </w:rPr>
            </w:rPrChange>
          </w:rPr>
          <w:t xml:space="preserve">41. </w:t>
        </w:r>
        <w:proofErr w:type="spellStart"/>
        <w:r w:rsidRPr="00610E07">
          <w:rPr>
            <w:rFonts w:ascii="Times New Roman" w:hAnsi="Times New Roman" w:cs="Times New Roman"/>
            <w:sz w:val="24"/>
            <w:szCs w:val="24"/>
            <w:rPrChange w:id="1024" w:author="sunny" w:date="2017-01-04T19:24:00Z">
              <w:rPr>
                <w:rFonts w:ascii="Times New Roman" w:hAnsi="Times New Roman" w:cs="Times New Roman"/>
                <w:sz w:val="24"/>
                <w:szCs w:val="24"/>
              </w:rPr>
            </w:rPrChange>
          </w:rPr>
          <w:t>Unemo</w:t>
        </w:r>
        <w:proofErr w:type="spellEnd"/>
        <w:r w:rsidRPr="00610E07">
          <w:rPr>
            <w:rFonts w:ascii="Times New Roman" w:hAnsi="Times New Roman" w:cs="Times New Roman"/>
            <w:sz w:val="24"/>
            <w:szCs w:val="24"/>
            <w:rPrChange w:id="1025" w:author="sunny" w:date="2017-01-04T19:24:00Z">
              <w:rPr>
                <w:rFonts w:ascii="Times New Roman" w:hAnsi="Times New Roman" w:cs="Times New Roman"/>
                <w:sz w:val="24"/>
                <w:szCs w:val="24"/>
              </w:rPr>
            </w:rPrChange>
          </w:rPr>
          <w:t xml:space="preserve"> M, </w:t>
        </w:r>
        <w:proofErr w:type="spellStart"/>
        <w:r w:rsidRPr="00610E07">
          <w:rPr>
            <w:rFonts w:ascii="Times New Roman" w:hAnsi="Times New Roman" w:cs="Times New Roman"/>
            <w:sz w:val="24"/>
            <w:szCs w:val="24"/>
            <w:rPrChange w:id="1026" w:author="sunny" w:date="2017-01-04T19:24:00Z">
              <w:rPr>
                <w:rFonts w:ascii="Times New Roman" w:hAnsi="Times New Roman" w:cs="Times New Roman"/>
                <w:sz w:val="24"/>
                <w:szCs w:val="24"/>
              </w:rPr>
            </w:rPrChange>
          </w:rPr>
          <w:t>Golparian</w:t>
        </w:r>
        <w:proofErr w:type="spellEnd"/>
        <w:r w:rsidRPr="00610E07">
          <w:rPr>
            <w:rFonts w:ascii="Times New Roman" w:hAnsi="Times New Roman" w:cs="Times New Roman"/>
            <w:sz w:val="24"/>
            <w:szCs w:val="24"/>
            <w:rPrChange w:id="1027" w:author="sunny" w:date="2017-01-04T19:24:00Z">
              <w:rPr>
                <w:rFonts w:ascii="Times New Roman" w:hAnsi="Times New Roman" w:cs="Times New Roman"/>
                <w:sz w:val="24"/>
                <w:szCs w:val="24"/>
              </w:rPr>
            </w:rPrChange>
          </w:rPr>
          <w:t xml:space="preserve"> D, Sánchez-</w:t>
        </w:r>
        <w:proofErr w:type="spellStart"/>
        <w:r w:rsidRPr="00610E07">
          <w:rPr>
            <w:rFonts w:ascii="Times New Roman" w:hAnsi="Times New Roman" w:cs="Times New Roman"/>
            <w:sz w:val="24"/>
            <w:szCs w:val="24"/>
            <w:rPrChange w:id="1028" w:author="sunny" w:date="2017-01-04T19:24:00Z">
              <w:rPr>
                <w:rFonts w:ascii="Times New Roman" w:hAnsi="Times New Roman" w:cs="Times New Roman"/>
                <w:sz w:val="24"/>
                <w:szCs w:val="24"/>
              </w:rPr>
            </w:rPrChange>
          </w:rPr>
          <w:t>Busó</w:t>
        </w:r>
        <w:proofErr w:type="spellEnd"/>
        <w:r w:rsidRPr="00610E07">
          <w:rPr>
            <w:rFonts w:ascii="Times New Roman" w:hAnsi="Times New Roman" w:cs="Times New Roman"/>
            <w:sz w:val="24"/>
            <w:szCs w:val="24"/>
            <w:rPrChange w:id="1029" w:author="sunny" w:date="2017-01-04T19:24:00Z">
              <w:rPr>
                <w:rFonts w:ascii="Times New Roman" w:hAnsi="Times New Roman" w:cs="Times New Roman"/>
                <w:sz w:val="24"/>
                <w:szCs w:val="24"/>
              </w:rPr>
            </w:rPrChange>
          </w:rPr>
          <w:t xml:space="preserve"> L, </w:t>
        </w:r>
        <w:r w:rsidRPr="00610E07">
          <w:rPr>
            <w:rFonts w:ascii="Times New Roman" w:hAnsi="Times New Roman" w:cs="Times New Roman"/>
            <w:i/>
            <w:iCs/>
            <w:sz w:val="24"/>
            <w:szCs w:val="24"/>
            <w:rPrChange w:id="1030" w:author="sunny" w:date="2017-01-04T19:24:00Z">
              <w:rPr>
                <w:rFonts w:ascii="Times New Roman" w:hAnsi="Times New Roman" w:cs="Times New Roman"/>
                <w:i/>
                <w:iCs/>
                <w:sz w:val="24"/>
                <w:szCs w:val="24"/>
              </w:rPr>
            </w:rPrChange>
          </w:rPr>
          <w:t>et al.</w:t>
        </w:r>
        <w:r w:rsidRPr="00610E07">
          <w:rPr>
            <w:rFonts w:ascii="Times New Roman" w:hAnsi="Times New Roman" w:cs="Times New Roman"/>
            <w:sz w:val="24"/>
            <w:szCs w:val="24"/>
            <w:rPrChange w:id="1031" w:author="sunny" w:date="2017-01-04T19:24:00Z">
              <w:rPr>
                <w:rFonts w:ascii="Times New Roman" w:hAnsi="Times New Roman" w:cs="Times New Roman"/>
                <w:sz w:val="24"/>
                <w:szCs w:val="24"/>
              </w:rPr>
            </w:rPrChange>
          </w:rPr>
          <w:t xml:space="preserve"> The novel 2016 WHO Neisseria </w:t>
        </w:r>
        <w:proofErr w:type="spellStart"/>
        <w:r w:rsidRPr="00610E07">
          <w:rPr>
            <w:rFonts w:ascii="Times New Roman" w:hAnsi="Times New Roman" w:cs="Times New Roman"/>
            <w:sz w:val="24"/>
            <w:szCs w:val="24"/>
            <w:rPrChange w:id="1032"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1033" w:author="sunny" w:date="2017-01-04T19:24:00Z">
              <w:rPr>
                <w:rFonts w:ascii="Times New Roman" w:hAnsi="Times New Roman" w:cs="Times New Roman"/>
                <w:sz w:val="24"/>
                <w:szCs w:val="24"/>
              </w:rPr>
            </w:rPrChange>
          </w:rPr>
          <w:t xml:space="preserve"> reference strains for global quality assurance of laboratory investigations: phenotypic, genetic and reference genome characterization. </w:t>
        </w:r>
        <w:r w:rsidRPr="00610E07">
          <w:rPr>
            <w:rFonts w:ascii="Times New Roman" w:hAnsi="Times New Roman" w:cs="Times New Roman"/>
            <w:i/>
            <w:iCs/>
            <w:sz w:val="24"/>
            <w:szCs w:val="24"/>
            <w:rPrChange w:id="1034" w:author="sunny" w:date="2017-01-04T19:24:00Z">
              <w:rPr>
                <w:rFonts w:ascii="Times New Roman" w:hAnsi="Times New Roman" w:cs="Times New Roman"/>
                <w:i/>
                <w:iCs/>
                <w:sz w:val="24"/>
                <w:szCs w:val="24"/>
              </w:rPr>
            </w:rPrChange>
          </w:rPr>
          <w:t xml:space="preserve">J </w:t>
        </w:r>
        <w:proofErr w:type="spellStart"/>
        <w:r w:rsidRPr="00610E07">
          <w:rPr>
            <w:rFonts w:ascii="Times New Roman" w:hAnsi="Times New Roman" w:cs="Times New Roman"/>
            <w:i/>
            <w:iCs/>
            <w:sz w:val="24"/>
            <w:szCs w:val="24"/>
            <w:rPrChange w:id="1035" w:author="sunny" w:date="2017-01-04T19:24:00Z">
              <w:rPr>
                <w:rFonts w:ascii="Times New Roman" w:hAnsi="Times New Roman" w:cs="Times New Roman"/>
                <w:i/>
                <w:iCs/>
                <w:sz w:val="24"/>
                <w:szCs w:val="24"/>
              </w:rPr>
            </w:rPrChange>
          </w:rPr>
          <w:t>Antimicrob</w:t>
        </w:r>
        <w:proofErr w:type="spellEnd"/>
        <w:r w:rsidRPr="00610E07">
          <w:rPr>
            <w:rFonts w:ascii="Times New Roman" w:hAnsi="Times New Roman" w:cs="Times New Roman"/>
            <w:i/>
            <w:iCs/>
            <w:sz w:val="24"/>
            <w:szCs w:val="24"/>
            <w:rPrChange w:id="1036" w:author="sunny" w:date="2017-01-04T19:24:00Z">
              <w:rPr>
                <w:rFonts w:ascii="Times New Roman" w:hAnsi="Times New Roman" w:cs="Times New Roman"/>
                <w:i/>
                <w:iCs/>
                <w:sz w:val="24"/>
                <w:szCs w:val="24"/>
              </w:rPr>
            </w:rPrChange>
          </w:rPr>
          <w:t xml:space="preserve"> </w:t>
        </w:r>
        <w:proofErr w:type="spellStart"/>
        <w:r w:rsidRPr="00610E07">
          <w:rPr>
            <w:rFonts w:ascii="Times New Roman" w:hAnsi="Times New Roman" w:cs="Times New Roman"/>
            <w:i/>
            <w:iCs/>
            <w:sz w:val="24"/>
            <w:szCs w:val="24"/>
            <w:rPrChange w:id="1037" w:author="sunny" w:date="2017-01-04T19:24:00Z">
              <w:rPr>
                <w:rFonts w:ascii="Times New Roman" w:hAnsi="Times New Roman" w:cs="Times New Roman"/>
                <w:i/>
                <w:iCs/>
                <w:sz w:val="24"/>
                <w:szCs w:val="24"/>
              </w:rPr>
            </w:rPrChange>
          </w:rPr>
          <w:t>Chemother</w:t>
        </w:r>
        <w:proofErr w:type="spellEnd"/>
        <w:r w:rsidRPr="00610E07">
          <w:rPr>
            <w:rFonts w:ascii="Times New Roman" w:hAnsi="Times New Roman" w:cs="Times New Roman"/>
            <w:sz w:val="24"/>
            <w:szCs w:val="24"/>
            <w:rPrChange w:id="1038" w:author="sunny" w:date="2017-01-04T19:24:00Z">
              <w:rPr>
                <w:rFonts w:ascii="Times New Roman" w:hAnsi="Times New Roman" w:cs="Times New Roman"/>
                <w:sz w:val="24"/>
                <w:szCs w:val="24"/>
              </w:rPr>
            </w:rPrChange>
          </w:rPr>
          <w:t xml:space="preserve"> 2016; </w:t>
        </w:r>
        <w:r w:rsidRPr="00610E07">
          <w:rPr>
            <w:rFonts w:ascii="Times New Roman" w:hAnsi="Times New Roman" w:cs="Times New Roman"/>
            <w:b/>
            <w:bCs/>
            <w:sz w:val="24"/>
            <w:szCs w:val="24"/>
            <w:rPrChange w:id="1039" w:author="sunny" w:date="2017-01-04T19:24:00Z">
              <w:rPr>
                <w:rFonts w:ascii="Times New Roman" w:hAnsi="Times New Roman" w:cs="Times New Roman"/>
                <w:b/>
                <w:bCs/>
                <w:sz w:val="24"/>
                <w:szCs w:val="24"/>
              </w:rPr>
            </w:rPrChange>
          </w:rPr>
          <w:t>71</w:t>
        </w:r>
        <w:r w:rsidRPr="00610E07">
          <w:rPr>
            <w:rFonts w:ascii="Times New Roman" w:hAnsi="Times New Roman" w:cs="Times New Roman"/>
            <w:sz w:val="24"/>
            <w:szCs w:val="24"/>
            <w:rPrChange w:id="1040" w:author="sunny" w:date="2017-01-04T19:24:00Z">
              <w:rPr>
                <w:rFonts w:ascii="Times New Roman" w:hAnsi="Times New Roman" w:cs="Times New Roman"/>
                <w:sz w:val="24"/>
                <w:szCs w:val="24"/>
              </w:rPr>
            </w:rPrChange>
          </w:rPr>
          <w:t>: 3096–108.</w:t>
        </w:r>
      </w:ins>
    </w:p>
    <w:p w14:paraId="0ABEE5FC" w14:textId="77777777" w:rsidR="00610E07" w:rsidRPr="00610E07" w:rsidRDefault="00610E07" w:rsidP="00610E07">
      <w:pPr>
        <w:pStyle w:val="Bibliography"/>
        <w:rPr>
          <w:ins w:id="1041" w:author="sunny" w:date="2017-01-04T19:24:00Z"/>
          <w:rFonts w:ascii="Times New Roman" w:hAnsi="Times New Roman" w:cs="Times New Roman"/>
          <w:sz w:val="24"/>
          <w:szCs w:val="24"/>
          <w:rPrChange w:id="1042" w:author="sunny" w:date="2017-01-04T19:24:00Z">
            <w:rPr>
              <w:ins w:id="1043" w:author="sunny" w:date="2017-01-04T19:24:00Z"/>
              <w:rFonts w:ascii="Times New Roman" w:hAnsi="Times New Roman" w:cs="Times New Roman"/>
              <w:sz w:val="24"/>
              <w:szCs w:val="24"/>
            </w:rPr>
          </w:rPrChange>
        </w:rPr>
        <w:pPrChange w:id="1044" w:author="sunny" w:date="2017-01-04T19:24:00Z">
          <w:pPr>
            <w:widowControl w:val="0"/>
            <w:autoSpaceDE w:val="0"/>
            <w:autoSpaceDN w:val="0"/>
            <w:adjustRightInd w:val="0"/>
            <w:spacing w:after="0" w:line="240" w:lineRule="auto"/>
          </w:pPr>
        </w:pPrChange>
      </w:pPr>
      <w:ins w:id="1045" w:author="sunny" w:date="2017-01-04T19:24:00Z">
        <w:r w:rsidRPr="00610E07">
          <w:rPr>
            <w:rFonts w:ascii="Times New Roman" w:hAnsi="Times New Roman" w:cs="Times New Roman"/>
            <w:sz w:val="24"/>
            <w:szCs w:val="24"/>
            <w:rPrChange w:id="1046" w:author="sunny" w:date="2017-01-04T19:24:00Z">
              <w:rPr>
                <w:rFonts w:ascii="Times New Roman" w:hAnsi="Times New Roman" w:cs="Times New Roman"/>
                <w:sz w:val="24"/>
                <w:szCs w:val="24"/>
              </w:rPr>
            </w:rPrChange>
          </w:rPr>
          <w:t xml:space="preserve">41. Ritz C, </w:t>
        </w:r>
        <w:proofErr w:type="spellStart"/>
        <w:r w:rsidRPr="00610E07">
          <w:rPr>
            <w:rFonts w:ascii="Times New Roman" w:hAnsi="Times New Roman" w:cs="Times New Roman"/>
            <w:sz w:val="24"/>
            <w:szCs w:val="24"/>
            <w:rPrChange w:id="1047" w:author="sunny" w:date="2017-01-04T19:24:00Z">
              <w:rPr>
                <w:rFonts w:ascii="Times New Roman" w:hAnsi="Times New Roman" w:cs="Times New Roman"/>
                <w:sz w:val="24"/>
                <w:szCs w:val="24"/>
              </w:rPr>
            </w:rPrChange>
          </w:rPr>
          <w:t>Streibig</w:t>
        </w:r>
        <w:proofErr w:type="spellEnd"/>
        <w:r w:rsidRPr="00610E07">
          <w:rPr>
            <w:rFonts w:ascii="Times New Roman" w:hAnsi="Times New Roman" w:cs="Times New Roman"/>
            <w:sz w:val="24"/>
            <w:szCs w:val="24"/>
            <w:rPrChange w:id="1048" w:author="sunny" w:date="2017-01-04T19:24:00Z">
              <w:rPr>
                <w:rFonts w:ascii="Times New Roman" w:hAnsi="Times New Roman" w:cs="Times New Roman"/>
                <w:sz w:val="24"/>
                <w:szCs w:val="24"/>
              </w:rPr>
            </w:rPrChange>
          </w:rPr>
          <w:t xml:space="preserve"> J. Bioassay analysis using R. J Stat </w:t>
        </w:r>
        <w:proofErr w:type="spellStart"/>
        <w:r w:rsidRPr="00610E07">
          <w:rPr>
            <w:rFonts w:ascii="Times New Roman" w:hAnsi="Times New Roman" w:cs="Times New Roman"/>
            <w:sz w:val="24"/>
            <w:szCs w:val="24"/>
            <w:rPrChange w:id="1049" w:author="sunny" w:date="2017-01-04T19:24:00Z">
              <w:rPr>
                <w:rFonts w:ascii="Times New Roman" w:hAnsi="Times New Roman" w:cs="Times New Roman"/>
                <w:sz w:val="24"/>
                <w:szCs w:val="24"/>
              </w:rPr>
            </w:rPrChange>
          </w:rPr>
          <w:t>Softw</w:t>
        </w:r>
        <w:proofErr w:type="spellEnd"/>
        <w:r w:rsidRPr="00610E07">
          <w:rPr>
            <w:rFonts w:ascii="Times New Roman" w:hAnsi="Times New Roman" w:cs="Times New Roman"/>
            <w:sz w:val="24"/>
            <w:szCs w:val="24"/>
            <w:rPrChange w:id="1050" w:author="sunny" w:date="2017-01-04T19:24:00Z">
              <w:rPr>
                <w:rFonts w:ascii="Times New Roman" w:hAnsi="Times New Roman" w:cs="Times New Roman"/>
                <w:sz w:val="24"/>
                <w:szCs w:val="24"/>
              </w:rPr>
            </w:rPrChange>
          </w:rPr>
          <w:t xml:space="preserve"> 2005; 12: 1–22.</w:t>
        </w:r>
      </w:ins>
    </w:p>
    <w:p w14:paraId="5889BD14" w14:textId="77777777" w:rsidR="00610E07" w:rsidRPr="00610E07" w:rsidRDefault="00610E07" w:rsidP="00610E07">
      <w:pPr>
        <w:pStyle w:val="Bibliography"/>
        <w:rPr>
          <w:ins w:id="1051" w:author="sunny" w:date="2017-01-04T19:24:00Z"/>
          <w:rFonts w:ascii="Times New Roman" w:hAnsi="Times New Roman" w:cs="Times New Roman"/>
          <w:sz w:val="24"/>
          <w:szCs w:val="24"/>
          <w:rPrChange w:id="1052" w:author="sunny" w:date="2017-01-04T19:24:00Z">
            <w:rPr>
              <w:ins w:id="1053" w:author="sunny" w:date="2017-01-04T19:24:00Z"/>
              <w:rFonts w:ascii="Times New Roman" w:hAnsi="Times New Roman" w:cs="Times New Roman"/>
              <w:sz w:val="24"/>
              <w:szCs w:val="24"/>
            </w:rPr>
          </w:rPrChange>
        </w:rPr>
        <w:pPrChange w:id="1054" w:author="sunny" w:date="2017-01-04T19:24:00Z">
          <w:pPr>
            <w:widowControl w:val="0"/>
            <w:autoSpaceDE w:val="0"/>
            <w:autoSpaceDN w:val="0"/>
            <w:adjustRightInd w:val="0"/>
            <w:spacing w:after="0" w:line="240" w:lineRule="auto"/>
          </w:pPr>
        </w:pPrChange>
      </w:pPr>
      <w:ins w:id="1055" w:author="sunny" w:date="2017-01-04T19:24:00Z">
        <w:r w:rsidRPr="00610E07">
          <w:rPr>
            <w:rFonts w:ascii="Times New Roman" w:hAnsi="Times New Roman" w:cs="Times New Roman"/>
            <w:sz w:val="24"/>
            <w:szCs w:val="24"/>
            <w:rPrChange w:id="1056" w:author="sunny" w:date="2017-01-04T19:24:00Z">
              <w:rPr>
                <w:rFonts w:ascii="Times New Roman" w:hAnsi="Times New Roman" w:cs="Times New Roman"/>
                <w:sz w:val="24"/>
                <w:szCs w:val="24"/>
              </w:rPr>
            </w:rPrChange>
          </w:rPr>
          <w:t xml:space="preserve">42. Ritz C, </w:t>
        </w:r>
        <w:proofErr w:type="spellStart"/>
        <w:r w:rsidRPr="00610E07">
          <w:rPr>
            <w:rFonts w:ascii="Times New Roman" w:hAnsi="Times New Roman" w:cs="Times New Roman"/>
            <w:sz w:val="24"/>
            <w:szCs w:val="24"/>
            <w:rPrChange w:id="1057" w:author="sunny" w:date="2017-01-04T19:24:00Z">
              <w:rPr>
                <w:rFonts w:ascii="Times New Roman" w:hAnsi="Times New Roman" w:cs="Times New Roman"/>
                <w:sz w:val="24"/>
                <w:szCs w:val="24"/>
              </w:rPr>
            </w:rPrChange>
          </w:rPr>
          <w:t>Baty</w:t>
        </w:r>
        <w:proofErr w:type="spellEnd"/>
        <w:r w:rsidRPr="00610E07">
          <w:rPr>
            <w:rFonts w:ascii="Times New Roman" w:hAnsi="Times New Roman" w:cs="Times New Roman"/>
            <w:sz w:val="24"/>
            <w:szCs w:val="24"/>
            <w:rPrChange w:id="1058" w:author="sunny" w:date="2017-01-04T19:24:00Z">
              <w:rPr>
                <w:rFonts w:ascii="Times New Roman" w:hAnsi="Times New Roman" w:cs="Times New Roman"/>
                <w:sz w:val="24"/>
                <w:szCs w:val="24"/>
              </w:rPr>
            </w:rPrChange>
          </w:rPr>
          <w:t xml:space="preserve"> F, </w:t>
        </w:r>
        <w:proofErr w:type="spellStart"/>
        <w:r w:rsidRPr="00610E07">
          <w:rPr>
            <w:rFonts w:ascii="Times New Roman" w:hAnsi="Times New Roman" w:cs="Times New Roman"/>
            <w:sz w:val="24"/>
            <w:szCs w:val="24"/>
            <w:rPrChange w:id="1059" w:author="sunny" w:date="2017-01-04T19:24:00Z">
              <w:rPr>
                <w:rFonts w:ascii="Times New Roman" w:hAnsi="Times New Roman" w:cs="Times New Roman"/>
                <w:sz w:val="24"/>
                <w:szCs w:val="24"/>
              </w:rPr>
            </w:rPrChange>
          </w:rPr>
          <w:t>Streibig</w:t>
        </w:r>
        <w:proofErr w:type="spellEnd"/>
        <w:r w:rsidRPr="00610E07">
          <w:rPr>
            <w:rFonts w:ascii="Times New Roman" w:hAnsi="Times New Roman" w:cs="Times New Roman"/>
            <w:sz w:val="24"/>
            <w:szCs w:val="24"/>
            <w:rPrChange w:id="1060" w:author="sunny" w:date="2017-01-04T19:24:00Z">
              <w:rPr>
                <w:rFonts w:ascii="Times New Roman" w:hAnsi="Times New Roman" w:cs="Times New Roman"/>
                <w:sz w:val="24"/>
                <w:szCs w:val="24"/>
              </w:rPr>
            </w:rPrChange>
          </w:rPr>
          <w:t xml:space="preserve"> J et al. Dose-Response analysis using R. PLOS ONE 2015; 10: e0146021.</w:t>
        </w:r>
      </w:ins>
    </w:p>
    <w:p w14:paraId="37277B83" w14:textId="77777777" w:rsidR="00610E07" w:rsidRPr="00610E07" w:rsidRDefault="00610E07" w:rsidP="00610E07">
      <w:pPr>
        <w:pStyle w:val="Bibliography"/>
        <w:rPr>
          <w:ins w:id="1061" w:author="sunny" w:date="2017-01-04T19:24:00Z"/>
          <w:rFonts w:ascii="Times New Roman" w:hAnsi="Times New Roman" w:cs="Times New Roman"/>
          <w:sz w:val="24"/>
          <w:szCs w:val="24"/>
          <w:rPrChange w:id="1062" w:author="sunny" w:date="2017-01-04T19:24:00Z">
            <w:rPr>
              <w:ins w:id="1063" w:author="sunny" w:date="2017-01-04T19:24:00Z"/>
              <w:rFonts w:ascii="Times New Roman" w:hAnsi="Times New Roman" w:cs="Times New Roman"/>
              <w:sz w:val="24"/>
              <w:szCs w:val="24"/>
            </w:rPr>
          </w:rPrChange>
        </w:rPr>
        <w:pPrChange w:id="1064" w:author="sunny" w:date="2017-01-04T19:24:00Z">
          <w:pPr>
            <w:widowControl w:val="0"/>
            <w:autoSpaceDE w:val="0"/>
            <w:autoSpaceDN w:val="0"/>
            <w:adjustRightInd w:val="0"/>
            <w:spacing w:after="0" w:line="240" w:lineRule="auto"/>
          </w:pPr>
        </w:pPrChange>
      </w:pPr>
      <w:ins w:id="1065" w:author="sunny" w:date="2017-01-04T19:24:00Z">
        <w:r w:rsidRPr="00610E07">
          <w:rPr>
            <w:rFonts w:ascii="Times New Roman" w:hAnsi="Times New Roman" w:cs="Times New Roman"/>
            <w:sz w:val="24"/>
            <w:szCs w:val="24"/>
            <w:rPrChange w:id="1066" w:author="sunny" w:date="2017-01-04T19:24:00Z">
              <w:rPr>
                <w:rFonts w:ascii="Times New Roman" w:hAnsi="Times New Roman" w:cs="Times New Roman"/>
                <w:sz w:val="24"/>
                <w:szCs w:val="24"/>
              </w:rPr>
            </w:rPrChange>
          </w:rPr>
          <w:t xml:space="preserve">43. Renaud </w:t>
        </w:r>
        <w:proofErr w:type="spellStart"/>
        <w:r w:rsidRPr="00610E07">
          <w:rPr>
            <w:rFonts w:ascii="Times New Roman" w:hAnsi="Times New Roman" w:cs="Times New Roman"/>
            <w:sz w:val="24"/>
            <w:szCs w:val="24"/>
            <w:rPrChange w:id="1067" w:author="sunny" w:date="2017-01-04T19:24:00Z">
              <w:rPr>
                <w:rFonts w:ascii="Times New Roman" w:hAnsi="Times New Roman" w:cs="Times New Roman"/>
                <w:sz w:val="24"/>
                <w:szCs w:val="24"/>
              </w:rPr>
            </w:rPrChange>
          </w:rPr>
          <w:t>Gaujoux</w:t>
        </w:r>
        <w:proofErr w:type="spellEnd"/>
        <w:r w:rsidRPr="00610E07">
          <w:rPr>
            <w:rFonts w:ascii="Times New Roman" w:hAnsi="Times New Roman" w:cs="Times New Roman"/>
            <w:sz w:val="24"/>
            <w:szCs w:val="24"/>
            <w:rPrChange w:id="1068"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1069" w:author="sunny" w:date="2017-01-04T19:24:00Z">
              <w:rPr>
                <w:rFonts w:ascii="Times New Roman" w:hAnsi="Times New Roman" w:cs="Times New Roman"/>
                <w:sz w:val="24"/>
                <w:szCs w:val="24"/>
              </w:rPr>
            </w:rPrChange>
          </w:rPr>
          <w:t>Cathal</w:t>
        </w:r>
        <w:proofErr w:type="spellEnd"/>
        <w:r w:rsidRPr="00610E07">
          <w:rPr>
            <w:rFonts w:ascii="Times New Roman" w:hAnsi="Times New Roman" w:cs="Times New Roman"/>
            <w:sz w:val="24"/>
            <w:szCs w:val="24"/>
            <w:rPrChange w:id="1070" w:author="sunny" w:date="2017-01-04T19:24:00Z">
              <w:rPr>
                <w:rFonts w:ascii="Times New Roman" w:hAnsi="Times New Roman" w:cs="Times New Roman"/>
                <w:sz w:val="24"/>
                <w:szCs w:val="24"/>
              </w:rPr>
            </w:rPrChange>
          </w:rPr>
          <w:t xml:space="preserve"> </w:t>
        </w:r>
        <w:proofErr w:type="spellStart"/>
        <w:r w:rsidRPr="00610E07">
          <w:rPr>
            <w:rFonts w:ascii="Times New Roman" w:hAnsi="Times New Roman" w:cs="Times New Roman"/>
            <w:sz w:val="24"/>
            <w:szCs w:val="24"/>
            <w:rPrChange w:id="1071" w:author="sunny" w:date="2017-01-04T19:24:00Z">
              <w:rPr>
                <w:rFonts w:ascii="Times New Roman" w:hAnsi="Times New Roman" w:cs="Times New Roman"/>
                <w:sz w:val="24"/>
                <w:szCs w:val="24"/>
              </w:rPr>
            </w:rPrChange>
          </w:rPr>
          <w:t>Seoighe</w:t>
        </w:r>
        <w:proofErr w:type="spellEnd"/>
        <w:r w:rsidRPr="00610E07">
          <w:rPr>
            <w:rFonts w:ascii="Times New Roman" w:hAnsi="Times New Roman" w:cs="Times New Roman"/>
            <w:sz w:val="24"/>
            <w:szCs w:val="24"/>
            <w:rPrChange w:id="1072" w:author="sunny" w:date="2017-01-04T19:24:00Z">
              <w:rPr>
                <w:rFonts w:ascii="Times New Roman" w:hAnsi="Times New Roman" w:cs="Times New Roman"/>
                <w:sz w:val="24"/>
                <w:szCs w:val="24"/>
              </w:rPr>
            </w:rPrChange>
          </w:rPr>
          <w:t xml:space="preserve"> (2010). A flexible R package for nonnegative matrix factorization. BMC Bioinformatics 2010, 11:367.</w:t>
        </w:r>
      </w:ins>
    </w:p>
    <w:p w14:paraId="00BA22DE" w14:textId="77777777" w:rsidR="00610E07" w:rsidRPr="00610E07" w:rsidRDefault="00610E07" w:rsidP="00610E07">
      <w:pPr>
        <w:pStyle w:val="Bibliography"/>
        <w:rPr>
          <w:ins w:id="1073" w:author="sunny" w:date="2017-01-04T19:24:00Z"/>
          <w:rFonts w:ascii="Times New Roman" w:hAnsi="Times New Roman" w:cs="Times New Roman"/>
          <w:sz w:val="24"/>
          <w:szCs w:val="24"/>
          <w:rPrChange w:id="1074" w:author="sunny" w:date="2017-01-04T19:24:00Z">
            <w:rPr>
              <w:ins w:id="1075" w:author="sunny" w:date="2017-01-04T19:24:00Z"/>
              <w:rFonts w:ascii="Times New Roman" w:hAnsi="Times New Roman" w:cs="Times New Roman"/>
              <w:sz w:val="24"/>
              <w:szCs w:val="24"/>
            </w:rPr>
          </w:rPrChange>
        </w:rPr>
        <w:pPrChange w:id="1076" w:author="sunny" w:date="2017-01-04T19:24:00Z">
          <w:pPr>
            <w:widowControl w:val="0"/>
            <w:autoSpaceDE w:val="0"/>
            <w:autoSpaceDN w:val="0"/>
            <w:adjustRightInd w:val="0"/>
            <w:spacing w:after="0" w:line="240" w:lineRule="auto"/>
          </w:pPr>
        </w:pPrChange>
      </w:pPr>
      <w:ins w:id="1077" w:author="sunny" w:date="2017-01-04T19:24:00Z">
        <w:r w:rsidRPr="00610E07">
          <w:rPr>
            <w:rFonts w:ascii="Times New Roman" w:hAnsi="Times New Roman" w:cs="Times New Roman"/>
            <w:sz w:val="24"/>
            <w:szCs w:val="24"/>
            <w:rPrChange w:id="1078" w:author="sunny" w:date="2017-01-04T19:24:00Z">
              <w:rPr>
                <w:rFonts w:ascii="Times New Roman" w:hAnsi="Times New Roman" w:cs="Times New Roman"/>
                <w:sz w:val="24"/>
                <w:szCs w:val="24"/>
              </w:rPr>
            </w:rPrChange>
          </w:rPr>
          <w:t>44. EUCAST. The European Committee on Antimicrobial Susceptibility Testing. Breakpoint tables for interpretation of MICs and zone diameters. 2016.</w:t>
        </w:r>
      </w:ins>
    </w:p>
    <w:p w14:paraId="7FD83CB1" w14:textId="77777777" w:rsidR="00610E07" w:rsidRPr="00610E07" w:rsidRDefault="00610E07" w:rsidP="00610E07">
      <w:pPr>
        <w:pStyle w:val="Bibliography"/>
        <w:rPr>
          <w:ins w:id="1079" w:author="sunny" w:date="2017-01-04T19:24:00Z"/>
          <w:rFonts w:ascii="Times New Roman" w:hAnsi="Times New Roman" w:cs="Times New Roman"/>
          <w:sz w:val="24"/>
          <w:szCs w:val="24"/>
          <w:rPrChange w:id="1080" w:author="sunny" w:date="2017-01-04T19:24:00Z">
            <w:rPr>
              <w:ins w:id="1081" w:author="sunny" w:date="2017-01-04T19:24:00Z"/>
              <w:rFonts w:ascii="Times New Roman" w:hAnsi="Times New Roman" w:cs="Times New Roman"/>
              <w:sz w:val="24"/>
              <w:szCs w:val="24"/>
            </w:rPr>
          </w:rPrChange>
        </w:rPr>
        <w:pPrChange w:id="1082" w:author="sunny" w:date="2017-01-04T19:24:00Z">
          <w:pPr>
            <w:widowControl w:val="0"/>
            <w:autoSpaceDE w:val="0"/>
            <w:autoSpaceDN w:val="0"/>
            <w:adjustRightInd w:val="0"/>
            <w:spacing w:after="0" w:line="240" w:lineRule="auto"/>
          </w:pPr>
        </w:pPrChange>
      </w:pPr>
      <w:ins w:id="1083" w:author="sunny" w:date="2017-01-04T19:24:00Z">
        <w:r w:rsidRPr="00610E07">
          <w:rPr>
            <w:rFonts w:ascii="Times New Roman" w:hAnsi="Times New Roman" w:cs="Times New Roman"/>
            <w:sz w:val="24"/>
            <w:szCs w:val="24"/>
            <w:rPrChange w:id="1084" w:author="sunny" w:date="2017-01-04T19:24:00Z">
              <w:rPr>
                <w:rFonts w:ascii="Times New Roman" w:hAnsi="Times New Roman" w:cs="Times New Roman"/>
                <w:sz w:val="24"/>
                <w:szCs w:val="24"/>
              </w:rPr>
            </w:rPrChange>
          </w:rPr>
          <w:t xml:space="preserve">45. CLSI, Wayne, PA, USA. Clinical and Laboratory Standards Institute. Development of In Vitro Susceptibility Testing Criteria and Quality Control Parameters, 2nd </w:t>
        </w:r>
        <w:proofErr w:type="spellStart"/>
        <w:r w:rsidRPr="00610E07">
          <w:rPr>
            <w:rFonts w:ascii="Times New Roman" w:hAnsi="Times New Roman" w:cs="Times New Roman"/>
            <w:sz w:val="24"/>
            <w:szCs w:val="24"/>
            <w:rPrChange w:id="1085" w:author="sunny" w:date="2017-01-04T19:24:00Z">
              <w:rPr>
                <w:rFonts w:ascii="Times New Roman" w:hAnsi="Times New Roman" w:cs="Times New Roman"/>
                <w:sz w:val="24"/>
                <w:szCs w:val="24"/>
              </w:rPr>
            </w:rPrChange>
          </w:rPr>
          <w:t>edn</w:t>
        </w:r>
        <w:proofErr w:type="spellEnd"/>
        <w:r w:rsidRPr="00610E07">
          <w:rPr>
            <w:rFonts w:ascii="Times New Roman" w:hAnsi="Times New Roman" w:cs="Times New Roman"/>
            <w:sz w:val="24"/>
            <w:szCs w:val="24"/>
            <w:rPrChange w:id="1086" w:author="sunny" w:date="2017-01-04T19:24:00Z">
              <w:rPr>
                <w:rFonts w:ascii="Times New Roman" w:hAnsi="Times New Roman" w:cs="Times New Roman"/>
                <w:sz w:val="24"/>
                <w:szCs w:val="24"/>
              </w:rPr>
            </w:rPrChange>
          </w:rPr>
          <w:t xml:space="preserve">. Approved </w:t>
        </w:r>
        <w:r w:rsidRPr="00610E07">
          <w:rPr>
            <w:rFonts w:ascii="Times New Roman" w:hAnsi="Times New Roman" w:cs="Times New Roman"/>
            <w:sz w:val="24"/>
            <w:szCs w:val="24"/>
            <w:rPrChange w:id="1087" w:author="sunny" w:date="2017-01-04T19:24:00Z">
              <w:rPr>
                <w:rFonts w:ascii="Times New Roman" w:hAnsi="Times New Roman" w:cs="Times New Roman"/>
                <w:sz w:val="24"/>
                <w:szCs w:val="24"/>
              </w:rPr>
            </w:rPrChange>
          </w:rPr>
          <w:lastRenderedPageBreak/>
          <w:t>Guideline M23-A2. 2001. Available at: http://shop.clsi.org/site/Sample_pdf/M23A3_sample.pdf. Accessed December 7, 2016.</w:t>
        </w:r>
      </w:ins>
    </w:p>
    <w:p w14:paraId="259D4C4A" w14:textId="77777777" w:rsidR="00610E07" w:rsidRPr="00610E07" w:rsidRDefault="00610E07" w:rsidP="00610E07">
      <w:pPr>
        <w:pStyle w:val="Bibliography"/>
        <w:rPr>
          <w:ins w:id="1088" w:author="sunny" w:date="2017-01-04T19:24:00Z"/>
          <w:rFonts w:ascii="Times New Roman" w:hAnsi="Times New Roman" w:cs="Times New Roman"/>
          <w:sz w:val="24"/>
          <w:szCs w:val="24"/>
          <w:rPrChange w:id="1089" w:author="sunny" w:date="2017-01-04T19:24:00Z">
            <w:rPr>
              <w:ins w:id="1090" w:author="sunny" w:date="2017-01-04T19:24:00Z"/>
              <w:rFonts w:ascii="Times New Roman" w:hAnsi="Times New Roman" w:cs="Times New Roman"/>
              <w:sz w:val="24"/>
              <w:szCs w:val="24"/>
            </w:rPr>
          </w:rPrChange>
        </w:rPr>
        <w:pPrChange w:id="1091" w:author="sunny" w:date="2017-01-04T19:24:00Z">
          <w:pPr>
            <w:widowControl w:val="0"/>
            <w:autoSpaceDE w:val="0"/>
            <w:autoSpaceDN w:val="0"/>
            <w:adjustRightInd w:val="0"/>
            <w:spacing w:after="0" w:line="240" w:lineRule="auto"/>
          </w:pPr>
        </w:pPrChange>
      </w:pPr>
      <w:ins w:id="1092" w:author="sunny" w:date="2017-01-04T19:24:00Z">
        <w:r w:rsidRPr="00610E07">
          <w:rPr>
            <w:rFonts w:ascii="Times New Roman" w:hAnsi="Times New Roman" w:cs="Times New Roman"/>
            <w:sz w:val="24"/>
            <w:szCs w:val="24"/>
            <w:rPrChange w:id="1093" w:author="sunny" w:date="2017-01-04T19:24:00Z">
              <w:rPr>
                <w:rFonts w:ascii="Times New Roman" w:hAnsi="Times New Roman" w:cs="Times New Roman"/>
                <w:sz w:val="24"/>
                <w:szCs w:val="24"/>
              </w:rPr>
            </w:rPrChange>
          </w:rPr>
          <w:t xml:space="preserve">46. Parikh R, Mathai A, Parikh S et al. Understanding and using sensitivity, specificity and predictive values. Indian J </w:t>
        </w:r>
        <w:proofErr w:type="spellStart"/>
        <w:r w:rsidRPr="00610E07">
          <w:rPr>
            <w:rFonts w:ascii="Times New Roman" w:hAnsi="Times New Roman" w:cs="Times New Roman"/>
            <w:sz w:val="24"/>
            <w:szCs w:val="24"/>
            <w:rPrChange w:id="1094" w:author="sunny" w:date="2017-01-04T19:24:00Z">
              <w:rPr>
                <w:rFonts w:ascii="Times New Roman" w:hAnsi="Times New Roman" w:cs="Times New Roman"/>
                <w:sz w:val="24"/>
                <w:szCs w:val="24"/>
              </w:rPr>
            </w:rPrChange>
          </w:rPr>
          <w:t>Ophthalmol</w:t>
        </w:r>
        <w:proofErr w:type="spellEnd"/>
        <w:r w:rsidRPr="00610E07">
          <w:rPr>
            <w:rFonts w:ascii="Times New Roman" w:hAnsi="Times New Roman" w:cs="Times New Roman"/>
            <w:sz w:val="24"/>
            <w:szCs w:val="24"/>
            <w:rPrChange w:id="1095" w:author="sunny" w:date="2017-01-04T19:24:00Z">
              <w:rPr>
                <w:rFonts w:ascii="Times New Roman" w:hAnsi="Times New Roman" w:cs="Times New Roman"/>
                <w:sz w:val="24"/>
                <w:szCs w:val="24"/>
              </w:rPr>
            </w:rPrChange>
          </w:rPr>
          <w:t xml:space="preserve"> 2008; 56: 45–50.</w:t>
        </w:r>
      </w:ins>
    </w:p>
    <w:p w14:paraId="1E8466CF" w14:textId="77777777" w:rsidR="00610E07" w:rsidRPr="00610E07" w:rsidRDefault="00610E07" w:rsidP="00610E07">
      <w:pPr>
        <w:pStyle w:val="Bibliography"/>
        <w:rPr>
          <w:ins w:id="1096" w:author="sunny" w:date="2017-01-04T19:24:00Z"/>
          <w:rFonts w:ascii="Times New Roman" w:hAnsi="Times New Roman" w:cs="Times New Roman"/>
          <w:sz w:val="24"/>
          <w:szCs w:val="24"/>
          <w:rPrChange w:id="1097" w:author="sunny" w:date="2017-01-04T19:24:00Z">
            <w:rPr>
              <w:ins w:id="1098" w:author="sunny" w:date="2017-01-04T19:24:00Z"/>
              <w:rFonts w:ascii="Times New Roman" w:hAnsi="Times New Roman" w:cs="Times New Roman"/>
              <w:sz w:val="24"/>
              <w:szCs w:val="24"/>
            </w:rPr>
          </w:rPrChange>
        </w:rPr>
        <w:pPrChange w:id="1099" w:author="sunny" w:date="2017-01-04T19:24:00Z">
          <w:pPr>
            <w:widowControl w:val="0"/>
            <w:autoSpaceDE w:val="0"/>
            <w:autoSpaceDN w:val="0"/>
            <w:adjustRightInd w:val="0"/>
            <w:spacing w:after="0" w:line="240" w:lineRule="auto"/>
          </w:pPr>
        </w:pPrChange>
      </w:pPr>
      <w:ins w:id="1100" w:author="sunny" w:date="2017-01-04T19:24:00Z">
        <w:r w:rsidRPr="00610E07">
          <w:rPr>
            <w:rFonts w:ascii="Times New Roman" w:hAnsi="Times New Roman" w:cs="Times New Roman"/>
            <w:sz w:val="24"/>
            <w:szCs w:val="24"/>
            <w:rPrChange w:id="1101" w:author="sunny" w:date="2017-01-04T19:24:00Z">
              <w:rPr>
                <w:rFonts w:ascii="Times New Roman" w:hAnsi="Times New Roman" w:cs="Times New Roman"/>
                <w:sz w:val="24"/>
                <w:szCs w:val="24"/>
              </w:rPr>
            </w:rPrChange>
          </w:rPr>
          <w:t xml:space="preserve">47. Di </w:t>
        </w:r>
        <w:proofErr w:type="spellStart"/>
        <w:r w:rsidRPr="00610E07">
          <w:rPr>
            <w:rFonts w:ascii="Times New Roman" w:hAnsi="Times New Roman" w:cs="Times New Roman"/>
            <w:sz w:val="24"/>
            <w:szCs w:val="24"/>
            <w:rPrChange w:id="1102" w:author="sunny" w:date="2017-01-04T19:24:00Z">
              <w:rPr>
                <w:rFonts w:ascii="Times New Roman" w:hAnsi="Times New Roman" w:cs="Times New Roman"/>
                <w:sz w:val="24"/>
                <w:szCs w:val="24"/>
              </w:rPr>
            </w:rPrChange>
          </w:rPr>
          <w:t>Veroli</w:t>
        </w:r>
        <w:proofErr w:type="spellEnd"/>
        <w:r w:rsidRPr="00610E07">
          <w:rPr>
            <w:rFonts w:ascii="Times New Roman" w:hAnsi="Times New Roman" w:cs="Times New Roman"/>
            <w:sz w:val="24"/>
            <w:szCs w:val="24"/>
            <w:rPrChange w:id="1103" w:author="sunny" w:date="2017-01-04T19:24:00Z">
              <w:rPr>
                <w:rFonts w:ascii="Times New Roman" w:hAnsi="Times New Roman" w:cs="Times New Roman"/>
                <w:sz w:val="24"/>
                <w:szCs w:val="24"/>
              </w:rPr>
            </w:rPrChange>
          </w:rPr>
          <w:t xml:space="preserve"> GY, </w:t>
        </w:r>
        <w:proofErr w:type="spellStart"/>
        <w:r w:rsidRPr="00610E07">
          <w:rPr>
            <w:rFonts w:ascii="Times New Roman" w:hAnsi="Times New Roman" w:cs="Times New Roman"/>
            <w:sz w:val="24"/>
            <w:szCs w:val="24"/>
            <w:rPrChange w:id="1104" w:author="sunny" w:date="2017-01-04T19:24:00Z">
              <w:rPr>
                <w:rFonts w:ascii="Times New Roman" w:hAnsi="Times New Roman" w:cs="Times New Roman"/>
                <w:sz w:val="24"/>
                <w:szCs w:val="24"/>
              </w:rPr>
            </w:rPrChange>
          </w:rPr>
          <w:t>Fornari</w:t>
        </w:r>
        <w:proofErr w:type="spellEnd"/>
        <w:r w:rsidRPr="00610E07">
          <w:rPr>
            <w:rFonts w:ascii="Times New Roman" w:hAnsi="Times New Roman" w:cs="Times New Roman"/>
            <w:sz w:val="24"/>
            <w:szCs w:val="24"/>
            <w:rPrChange w:id="1105" w:author="sunny" w:date="2017-01-04T19:24:00Z">
              <w:rPr>
                <w:rFonts w:ascii="Times New Roman" w:hAnsi="Times New Roman" w:cs="Times New Roman"/>
                <w:sz w:val="24"/>
                <w:szCs w:val="24"/>
              </w:rPr>
            </w:rPrChange>
          </w:rPr>
          <w:t xml:space="preserve"> C, </w:t>
        </w:r>
        <w:proofErr w:type="spellStart"/>
        <w:r w:rsidRPr="00610E07">
          <w:rPr>
            <w:rFonts w:ascii="Times New Roman" w:hAnsi="Times New Roman" w:cs="Times New Roman"/>
            <w:sz w:val="24"/>
            <w:szCs w:val="24"/>
            <w:rPrChange w:id="1106" w:author="sunny" w:date="2017-01-04T19:24:00Z">
              <w:rPr>
                <w:rFonts w:ascii="Times New Roman" w:hAnsi="Times New Roman" w:cs="Times New Roman"/>
                <w:sz w:val="24"/>
                <w:szCs w:val="24"/>
              </w:rPr>
            </w:rPrChange>
          </w:rPr>
          <w:t>Goldlust</w:t>
        </w:r>
        <w:proofErr w:type="spellEnd"/>
        <w:r w:rsidRPr="00610E07">
          <w:rPr>
            <w:rFonts w:ascii="Times New Roman" w:hAnsi="Times New Roman" w:cs="Times New Roman"/>
            <w:sz w:val="24"/>
            <w:szCs w:val="24"/>
            <w:rPrChange w:id="1107" w:author="sunny" w:date="2017-01-04T19:24:00Z">
              <w:rPr>
                <w:rFonts w:ascii="Times New Roman" w:hAnsi="Times New Roman" w:cs="Times New Roman"/>
                <w:sz w:val="24"/>
                <w:szCs w:val="24"/>
              </w:rPr>
            </w:rPrChange>
          </w:rPr>
          <w:t xml:space="preserve"> I, et al. An automated fitting procedure and software for dose-response curves with multiphasic features. </w:t>
        </w:r>
        <w:proofErr w:type="spellStart"/>
        <w:r w:rsidRPr="00610E07">
          <w:rPr>
            <w:rFonts w:ascii="Times New Roman" w:hAnsi="Times New Roman" w:cs="Times New Roman"/>
            <w:sz w:val="24"/>
            <w:szCs w:val="24"/>
            <w:rPrChange w:id="1108" w:author="sunny" w:date="2017-01-04T19:24:00Z">
              <w:rPr>
                <w:rFonts w:ascii="Times New Roman" w:hAnsi="Times New Roman" w:cs="Times New Roman"/>
                <w:sz w:val="24"/>
                <w:szCs w:val="24"/>
              </w:rPr>
            </w:rPrChange>
          </w:rPr>
          <w:t>Sci</w:t>
        </w:r>
        <w:proofErr w:type="spellEnd"/>
        <w:r w:rsidRPr="00610E07">
          <w:rPr>
            <w:rFonts w:ascii="Times New Roman" w:hAnsi="Times New Roman" w:cs="Times New Roman"/>
            <w:sz w:val="24"/>
            <w:szCs w:val="24"/>
            <w:rPrChange w:id="1109" w:author="sunny" w:date="2017-01-04T19:24:00Z">
              <w:rPr>
                <w:rFonts w:ascii="Times New Roman" w:hAnsi="Times New Roman" w:cs="Times New Roman"/>
                <w:sz w:val="24"/>
                <w:szCs w:val="24"/>
              </w:rPr>
            </w:rPrChange>
          </w:rPr>
          <w:t xml:space="preserve"> Rep 2015; 5: 14701.</w:t>
        </w:r>
      </w:ins>
    </w:p>
    <w:p w14:paraId="5868E851" w14:textId="77777777" w:rsidR="00610E07" w:rsidRPr="00610E07" w:rsidRDefault="00610E07" w:rsidP="00610E07">
      <w:pPr>
        <w:pStyle w:val="Bibliography"/>
        <w:rPr>
          <w:ins w:id="1110" w:author="sunny" w:date="2017-01-04T19:24:00Z"/>
          <w:rFonts w:ascii="Times New Roman" w:hAnsi="Times New Roman" w:cs="Times New Roman"/>
          <w:sz w:val="24"/>
          <w:szCs w:val="24"/>
          <w:rPrChange w:id="1111" w:author="sunny" w:date="2017-01-04T19:24:00Z">
            <w:rPr>
              <w:ins w:id="1112" w:author="sunny" w:date="2017-01-04T19:24:00Z"/>
              <w:rFonts w:ascii="Times New Roman" w:hAnsi="Times New Roman" w:cs="Times New Roman"/>
              <w:sz w:val="24"/>
              <w:szCs w:val="24"/>
            </w:rPr>
          </w:rPrChange>
        </w:rPr>
        <w:pPrChange w:id="1113" w:author="sunny" w:date="2017-01-04T19:24:00Z">
          <w:pPr>
            <w:widowControl w:val="0"/>
            <w:autoSpaceDE w:val="0"/>
            <w:autoSpaceDN w:val="0"/>
            <w:adjustRightInd w:val="0"/>
            <w:spacing w:after="0" w:line="240" w:lineRule="auto"/>
          </w:pPr>
        </w:pPrChange>
      </w:pPr>
      <w:ins w:id="1114" w:author="sunny" w:date="2017-01-04T19:24:00Z">
        <w:r w:rsidRPr="00610E07">
          <w:rPr>
            <w:rFonts w:ascii="Times New Roman" w:hAnsi="Times New Roman" w:cs="Times New Roman"/>
            <w:sz w:val="24"/>
            <w:szCs w:val="24"/>
            <w:rPrChange w:id="1115" w:author="sunny" w:date="2017-01-04T19:24:00Z">
              <w:rPr>
                <w:rFonts w:ascii="Times New Roman" w:hAnsi="Times New Roman" w:cs="Times New Roman"/>
                <w:sz w:val="24"/>
                <w:szCs w:val="24"/>
              </w:rPr>
            </w:rPrChange>
          </w:rPr>
          <w:t xml:space="preserve">48. </w:t>
        </w:r>
        <w:proofErr w:type="spellStart"/>
        <w:r w:rsidRPr="00610E07">
          <w:rPr>
            <w:rFonts w:ascii="Times New Roman" w:hAnsi="Times New Roman" w:cs="Times New Roman"/>
            <w:sz w:val="24"/>
            <w:szCs w:val="24"/>
            <w:rPrChange w:id="1116" w:author="sunny" w:date="2017-01-04T19:24:00Z">
              <w:rPr>
                <w:rFonts w:ascii="Times New Roman" w:hAnsi="Times New Roman" w:cs="Times New Roman"/>
                <w:sz w:val="24"/>
                <w:szCs w:val="24"/>
              </w:rPr>
            </w:rPrChange>
          </w:rPr>
          <w:t>Unemo</w:t>
        </w:r>
        <w:proofErr w:type="spellEnd"/>
        <w:r w:rsidRPr="00610E07">
          <w:rPr>
            <w:rFonts w:ascii="Times New Roman" w:hAnsi="Times New Roman" w:cs="Times New Roman"/>
            <w:sz w:val="24"/>
            <w:szCs w:val="24"/>
            <w:rPrChange w:id="1117" w:author="sunny" w:date="2017-01-04T19:24:00Z">
              <w:rPr>
                <w:rFonts w:ascii="Times New Roman" w:hAnsi="Times New Roman" w:cs="Times New Roman"/>
                <w:sz w:val="24"/>
                <w:szCs w:val="24"/>
              </w:rPr>
            </w:rPrChange>
          </w:rPr>
          <w:t xml:space="preserve"> M, </w:t>
        </w:r>
        <w:proofErr w:type="spellStart"/>
        <w:r w:rsidRPr="00610E07">
          <w:rPr>
            <w:rFonts w:ascii="Times New Roman" w:hAnsi="Times New Roman" w:cs="Times New Roman"/>
            <w:sz w:val="24"/>
            <w:szCs w:val="24"/>
            <w:rPrChange w:id="1118" w:author="sunny" w:date="2017-01-04T19:24:00Z">
              <w:rPr>
                <w:rFonts w:ascii="Times New Roman" w:hAnsi="Times New Roman" w:cs="Times New Roman"/>
                <w:sz w:val="24"/>
                <w:szCs w:val="24"/>
              </w:rPr>
            </w:rPrChange>
          </w:rPr>
          <w:t>Golparian</w:t>
        </w:r>
        <w:proofErr w:type="spellEnd"/>
        <w:r w:rsidRPr="00610E07">
          <w:rPr>
            <w:rFonts w:ascii="Times New Roman" w:hAnsi="Times New Roman" w:cs="Times New Roman"/>
            <w:sz w:val="24"/>
            <w:szCs w:val="24"/>
            <w:rPrChange w:id="1119" w:author="sunny" w:date="2017-01-04T19:24:00Z">
              <w:rPr>
                <w:rFonts w:ascii="Times New Roman" w:hAnsi="Times New Roman" w:cs="Times New Roman"/>
                <w:sz w:val="24"/>
                <w:szCs w:val="24"/>
              </w:rPr>
            </w:rPrChange>
          </w:rPr>
          <w:t xml:space="preserve"> D, Nicholas R et al. High-level </w:t>
        </w:r>
        <w:proofErr w:type="spellStart"/>
        <w:r w:rsidRPr="00610E07">
          <w:rPr>
            <w:rFonts w:ascii="Times New Roman" w:hAnsi="Times New Roman" w:cs="Times New Roman"/>
            <w:sz w:val="24"/>
            <w:szCs w:val="24"/>
            <w:rPrChange w:id="1120" w:author="sunny" w:date="2017-01-04T19:24:00Z">
              <w:rPr>
                <w:rFonts w:ascii="Times New Roman" w:hAnsi="Times New Roman" w:cs="Times New Roman"/>
                <w:sz w:val="24"/>
                <w:szCs w:val="24"/>
              </w:rPr>
            </w:rPrChange>
          </w:rPr>
          <w:t>Cefixime</w:t>
        </w:r>
        <w:proofErr w:type="spellEnd"/>
        <w:r w:rsidRPr="00610E07">
          <w:rPr>
            <w:rFonts w:ascii="Times New Roman" w:hAnsi="Times New Roman" w:cs="Times New Roman"/>
            <w:sz w:val="24"/>
            <w:szCs w:val="24"/>
            <w:rPrChange w:id="1121" w:author="sunny" w:date="2017-01-04T19:24:00Z">
              <w:rPr>
                <w:rFonts w:ascii="Times New Roman" w:hAnsi="Times New Roman" w:cs="Times New Roman"/>
                <w:sz w:val="24"/>
                <w:szCs w:val="24"/>
              </w:rPr>
            </w:rPrChange>
          </w:rPr>
          <w:t xml:space="preserve">- and Ceftriaxone-resistant Neisseria </w:t>
        </w:r>
        <w:proofErr w:type="spellStart"/>
        <w:r w:rsidRPr="00610E07">
          <w:rPr>
            <w:rFonts w:ascii="Times New Roman" w:hAnsi="Times New Roman" w:cs="Times New Roman"/>
            <w:sz w:val="24"/>
            <w:szCs w:val="24"/>
            <w:rPrChange w:id="1122"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1123" w:author="sunny" w:date="2017-01-04T19:24:00Z">
              <w:rPr>
                <w:rFonts w:ascii="Times New Roman" w:hAnsi="Times New Roman" w:cs="Times New Roman"/>
                <w:sz w:val="24"/>
                <w:szCs w:val="24"/>
              </w:rPr>
            </w:rPrChange>
          </w:rPr>
          <w:t xml:space="preserve"> in France: Novel </w:t>
        </w:r>
        <w:proofErr w:type="spellStart"/>
        <w:proofErr w:type="gramStart"/>
        <w:r w:rsidRPr="00610E07">
          <w:rPr>
            <w:rFonts w:ascii="Times New Roman" w:hAnsi="Times New Roman" w:cs="Times New Roman"/>
            <w:sz w:val="24"/>
            <w:szCs w:val="24"/>
            <w:rPrChange w:id="1124" w:author="sunny" w:date="2017-01-04T19:24:00Z">
              <w:rPr>
                <w:rFonts w:ascii="Times New Roman" w:hAnsi="Times New Roman" w:cs="Times New Roman"/>
                <w:sz w:val="24"/>
                <w:szCs w:val="24"/>
              </w:rPr>
            </w:rPrChange>
          </w:rPr>
          <w:t>penA</w:t>
        </w:r>
        <w:proofErr w:type="spellEnd"/>
        <w:proofErr w:type="gramEnd"/>
        <w:r w:rsidRPr="00610E07">
          <w:rPr>
            <w:rFonts w:ascii="Times New Roman" w:hAnsi="Times New Roman" w:cs="Times New Roman"/>
            <w:sz w:val="24"/>
            <w:szCs w:val="24"/>
            <w:rPrChange w:id="1125" w:author="sunny" w:date="2017-01-04T19:24:00Z">
              <w:rPr>
                <w:rFonts w:ascii="Times New Roman" w:hAnsi="Times New Roman" w:cs="Times New Roman"/>
                <w:sz w:val="24"/>
                <w:szCs w:val="24"/>
              </w:rPr>
            </w:rPrChange>
          </w:rPr>
          <w:t xml:space="preserve"> mosaic allele in a successful international clone causes treatment failure. </w:t>
        </w:r>
        <w:proofErr w:type="spellStart"/>
        <w:r w:rsidRPr="00610E07">
          <w:rPr>
            <w:rFonts w:ascii="Times New Roman" w:hAnsi="Times New Roman" w:cs="Times New Roman"/>
            <w:sz w:val="24"/>
            <w:szCs w:val="24"/>
            <w:rPrChange w:id="1126"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1127" w:author="sunny" w:date="2017-01-04T19:24:00Z">
              <w:rPr>
                <w:rFonts w:ascii="Times New Roman" w:hAnsi="Times New Roman" w:cs="Times New Roman"/>
                <w:sz w:val="24"/>
                <w:szCs w:val="24"/>
              </w:rPr>
            </w:rPrChange>
          </w:rPr>
          <w:t xml:space="preserve"> Agents </w:t>
        </w:r>
        <w:proofErr w:type="spellStart"/>
        <w:r w:rsidRPr="00610E07">
          <w:rPr>
            <w:rFonts w:ascii="Times New Roman" w:hAnsi="Times New Roman" w:cs="Times New Roman"/>
            <w:sz w:val="24"/>
            <w:szCs w:val="24"/>
            <w:rPrChange w:id="1128" w:author="sunny" w:date="2017-01-04T19:24:00Z">
              <w:rPr>
                <w:rFonts w:ascii="Times New Roman" w:hAnsi="Times New Roman" w:cs="Times New Roman"/>
                <w:sz w:val="24"/>
                <w:szCs w:val="24"/>
              </w:rPr>
            </w:rPrChange>
          </w:rPr>
          <w:t>Chemother</w:t>
        </w:r>
        <w:proofErr w:type="spellEnd"/>
        <w:r w:rsidRPr="00610E07">
          <w:rPr>
            <w:rFonts w:ascii="Times New Roman" w:hAnsi="Times New Roman" w:cs="Times New Roman"/>
            <w:sz w:val="24"/>
            <w:szCs w:val="24"/>
            <w:rPrChange w:id="1129" w:author="sunny" w:date="2017-01-04T19:24:00Z">
              <w:rPr>
                <w:rFonts w:ascii="Times New Roman" w:hAnsi="Times New Roman" w:cs="Times New Roman"/>
                <w:sz w:val="24"/>
                <w:szCs w:val="24"/>
              </w:rPr>
            </w:rPrChange>
          </w:rPr>
          <w:t xml:space="preserve"> 2012; 56: 1273–80.</w:t>
        </w:r>
      </w:ins>
    </w:p>
    <w:p w14:paraId="4BA55274" w14:textId="77777777" w:rsidR="00610E07" w:rsidRPr="00610E07" w:rsidRDefault="00610E07" w:rsidP="00610E07">
      <w:pPr>
        <w:pStyle w:val="Bibliography"/>
        <w:rPr>
          <w:ins w:id="1130" w:author="sunny" w:date="2017-01-04T19:24:00Z"/>
          <w:rFonts w:ascii="Times New Roman" w:hAnsi="Times New Roman" w:cs="Times New Roman"/>
          <w:sz w:val="24"/>
          <w:szCs w:val="24"/>
          <w:rPrChange w:id="1131" w:author="sunny" w:date="2017-01-04T19:24:00Z">
            <w:rPr>
              <w:ins w:id="1132" w:author="sunny" w:date="2017-01-04T19:24:00Z"/>
              <w:rFonts w:ascii="Times New Roman" w:hAnsi="Times New Roman" w:cs="Times New Roman"/>
              <w:sz w:val="24"/>
              <w:szCs w:val="24"/>
            </w:rPr>
          </w:rPrChange>
        </w:rPr>
        <w:pPrChange w:id="1133" w:author="sunny" w:date="2017-01-04T19:24:00Z">
          <w:pPr>
            <w:widowControl w:val="0"/>
            <w:autoSpaceDE w:val="0"/>
            <w:autoSpaceDN w:val="0"/>
            <w:adjustRightInd w:val="0"/>
            <w:spacing w:after="0" w:line="240" w:lineRule="auto"/>
          </w:pPr>
        </w:pPrChange>
      </w:pPr>
      <w:ins w:id="1134" w:author="sunny" w:date="2017-01-04T19:24:00Z">
        <w:r w:rsidRPr="00610E07">
          <w:rPr>
            <w:rFonts w:ascii="Times New Roman" w:hAnsi="Times New Roman" w:cs="Times New Roman"/>
            <w:sz w:val="24"/>
            <w:szCs w:val="24"/>
            <w:rPrChange w:id="1135" w:author="sunny" w:date="2017-01-04T19:24:00Z">
              <w:rPr>
                <w:rFonts w:ascii="Times New Roman" w:hAnsi="Times New Roman" w:cs="Times New Roman"/>
                <w:sz w:val="24"/>
                <w:szCs w:val="24"/>
              </w:rPr>
            </w:rPrChange>
          </w:rPr>
          <w:t xml:space="preserve">49. </w:t>
        </w:r>
        <w:proofErr w:type="spellStart"/>
        <w:r w:rsidRPr="00610E07">
          <w:rPr>
            <w:rFonts w:ascii="Times New Roman" w:hAnsi="Times New Roman" w:cs="Times New Roman"/>
            <w:sz w:val="24"/>
            <w:szCs w:val="24"/>
            <w:rPrChange w:id="1136" w:author="sunny" w:date="2017-01-04T19:24:00Z">
              <w:rPr>
                <w:rFonts w:ascii="Times New Roman" w:hAnsi="Times New Roman" w:cs="Times New Roman"/>
                <w:sz w:val="24"/>
                <w:szCs w:val="24"/>
              </w:rPr>
            </w:rPrChange>
          </w:rPr>
          <w:t>Kocaoglu</w:t>
        </w:r>
        <w:proofErr w:type="spellEnd"/>
        <w:r w:rsidRPr="00610E07">
          <w:rPr>
            <w:rFonts w:ascii="Times New Roman" w:hAnsi="Times New Roman" w:cs="Times New Roman"/>
            <w:sz w:val="24"/>
            <w:szCs w:val="24"/>
            <w:rPrChange w:id="1137" w:author="sunny" w:date="2017-01-04T19:24:00Z">
              <w:rPr>
                <w:rFonts w:ascii="Times New Roman" w:hAnsi="Times New Roman" w:cs="Times New Roman"/>
                <w:sz w:val="24"/>
                <w:szCs w:val="24"/>
              </w:rPr>
            </w:rPrChange>
          </w:rPr>
          <w:t xml:space="preserve"> O, </w:t>
        </w:r>
        <w:proofErr w:type="spellStart"/>
        <w:r w:rsidRPr="00610E07">
          <w:rPr>
            <w:rFonts w:ascii="Times New Roman" w:hAnsi="Times New Roman" w:cs="Times New Roman"/>
            <w:sz w:val="24"/>
            <w:szCs w:val="24"/>
            <w:rPrChange w:id="1138" w:author="sunny" w:date="2017-01-04T19:24:00Z">
              <w:rPr>
                <w:rFonts w:ascii="Times New Roman" w:hAnsi="Times New Roman" w:cs="Times New Roman"/>
                <w:sz w:val="24"/>
                <w:szCs w:val="24"/>
              </w:rPr>
            </w:rPrChange>
          </w:rPr>
          <w:t>Tsui</w:t>
        </w:r>
        <w:proofErr w:type="spellEnd"/>
        <w:r w:rsidRPr="00610E07">
          <w:rPr>
            <w:rFonts w:ascii="Times New Roman" w:hAnsi="Times New Roman" w:cs="Times New Roman"/>
            <w:sz w:val="24"/>
            <w:szCs w:val="24"/>
            <w:rPrChange w:id="1139" w:author="sunny" w:date="2017-01-04T19:24:00Z">
              <w:rPr>
                <w:rFonts w:ascii="Times New Roman" w:hAnsi="Times New Roman" w:cs="Times New Roman"/>
                <w:sz w:val="24"/>
                <w:szCs w:val="24"/>
              </w:rPr>
            </w:rPrChange>
          </w:rPr>
          <w:t xml:space="preserve"> H-CT, Winkler ME et al. Profiling of β-Lactam selectivity for penicillin-binding proteins in Streptococcus </w:t>
        </w:r>
        <w:proofErr w:type="spellStart"/>
        <w:r w:rsidRPr="00610E07">
          <w:rPr>
            <w:rFonts w:ascii="Times New Roman" w:hAnsi="Times New Roman" w:cs="Times New Roman"/>
            <w:sz w:val="24"/>
            <w:szCs w:val="24"/>
            <w:rPrChange w:id="1140" w:author="sunny" w:date="2017-01-04T19:24:00Z">
              <w:rPr>
                <w:rFonts w:ascii="Times New Roman" w:hAnsi="Times New Roman" w:cs="Times New Roman"/>
                <w:sz w:val="24"/>
                <w:szCs w:val="24"/>
              </w:rPr>
            </w:rPrChange>
          </w:rPr>
          <w:t>pneumoniae</w:t>
        </w:r>
        <w:proofErr w:type="spellEnd"/>
        <w:r w:rsidRPr="00610E07">
          <w:rPr>
            <w:rFonts w:ascii="Times New Roman" w:hAnsi="Times New Roman" w:cs="Times New Roman"/>
            <w:sz w:val="24"/>
            <w:szCs w:val="24"/>
            <w:rPrChange w:id="1141" w:author="sunny" w:date="2017-01-04T19:24:00Z">
              <w:rPr>
                <w:rFonts w:ascii="Times New Roman" w:hAnsi="Times New Roman" w:cs="Times New Roman"/>
                <w:sz w:val="24"/>
                <w:szCs w:val="24"/>
              </w:rPr>
            </w:rPrChange>
          </w:rPr>
          <w:t xml:space="preserve"> D39. </w:t>
        </w:r>
        <w:proofErr w:type="spellStart"/>
        <w:r w:rsidRPr="00610E07">
          <w:rPr>
            <w:rFonts w:ascii="Times New Roman" w:hAnsi="Times New Roman" w:cs="Times New Roman"/>
            <w:sz w:val="24"/>
            <w:szCs w:val="24"/>
            <w:rPrChange w:id="1142"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1143" w:author="sunny" w:date="2017-01-04T19:24:00Z">
              <w:rPr>
                <w:rFonts w:ascii="Times New Roman" w:hAnsi="Times New Roman" w:cs="Times New Roman"/>
                <w:sz w:val="24"/>
                <w:szCs w:val="24"/>
              </w:rPr>
            </w:rPrChange>
          </w:rPr>
          <w:t xml:space="preserve"> Agents </w:t>
        </w:r>
        <w:proofErr w:type="spellStart"/>
        <w:r w:rsidRPr="00610E07">
          <w:rPr>
            <w:rFonts w:ascii="Times New Roman" w:hAnsi="Times New Roman" w:cs="Times New Roman"/>
            <w:sz w:val="24"/>
            <w:szCs w:val="24"/>
            <w:rPrChange w:id="1144" w:author="sunny" w:date="2017-01-04T19:24:00Z">
              <w:rPr>
                <w:rFonts w:ascii="Times New Roman" w:hAnsi="Times New Roman" w:cs="Times New Roman"/>
                <w:sz w:val="24"/>
                <w:szCs w:val="24"/>
              </w:rPr>
            </w:rPrChange>
          </w:rPr>
          <w:t>Chemother</w:t>
        </w:r>
        <w:proofErr w:type="spellEnd"/>
        <w:r w:rsidRPr="00610E07">
          <w:rPr>
            <w:rFonts w:ascii="Times New Roman" w:hAnsi="Times New Roman" w:cs="Times New Roman"/>
            <w:sz w:val="24"/>
            <w:szCs w:val="24"/>
            <w:rPrChange w:id="1145" w:author="sunny" w:date="2017-01-04T19:24:00Z">
              <w:rPr>
                <w:rFonts w:ascii="Times New Roman" w:hAnsi="Times New Roman" w:cs="Times New Roman"/>
                <w:sz w:val="24"/>
                <w:szCs w:val="24"/>
              </w:rPr>
            </w:rPrChange>
          </w:rPr>
          <w:t xml:space="preserve"> 2015; 59: 3548–55.</w:t>
        </w:r>
      </w:ins>
    </w:p>
    <w:p w14:paraId="2058FC9E" w14:textId="77777777" w:rsidR="00610E07" w:rsidRPr="00610E07" w:rsidRDefault="00610E07" w:rsidP="00610E07">
      <w:pPr>
        <w:pStyle w:val="Bibliography"/>
        <w:rPr>
          <w:ins w:id="1146" w:author="sunny" w:date="2017-01-04T19:24:00Z"/>
          <w:rFonts w:ascii="Times New Roman" w:hAnsi="Times New Roman" w:cs="Times New Roman"/>
          <w:sz w:val="24"/>
          <w:szCs w:val="24"/>
          <w:rPrChange w:id="1147" w:author="sunny" w:date="2017-01-04T19:24:00Z">
            <w:rPr>
              <w:ins w:id="1148" w:author="sunny" w:date="2017-01-04T19:24:00Z"/>
              <w:rFonts w:ascii="Times New Roman" w:hAnsi="Times New Roman" w:cs="Times New Roman"/>
              <w:sz w:val="24"/>
              <w:szCs w:val="24"/>
            </w:rPr>
          </w:rPrChange>
        </w:rPr>
        <w:pPrChange w:id="1149" w:author="sunny" w:date="2017-01-04T19:24:00Z">
          <w:pPr>
            <w:widowControl w:val="0"/>
            <w:autoSpaceDE w:val="0"/>
            <w:autoSpaceDN w:val="0"/>
            <w:adjustRightInd w:val="0"/>
            <w:spacing w:after="0" w:line="240" w:lineRule="auto"/>
          </w:pPr>
        </w:pPrChange>
      </w:pPr>
      <w:ins w:id="1150" w:author="sunny" w:date="2017-01-04T19:24:00Z">
        <w:r w:rsidRPr="00610E07">
          <w:rPr>
            <w:rFonts w:ascii="Times New Roman" w:hAnsi="Times New Roman" w:cs="Times New Roman"/>
            <w:sz w:val="24"/>
            <w:szCs w:val="24"/>
            <w:rPrChange w:id="1151" w:author="sunny" w:date="2017-01-04T19:24:00Z">
              <w:rPr>
                <w:rFonts w:ascii="Times New Roman" w:hAnsi="Times New Roman" w:cs="Times New Roman"/>
                <w:sz w:val="24"/>
                <w:szCs w:val="24"/>
              </w:rPr>
            </w:rPrChange>
          </w:rPr>
          <w:t xml:space="preserve">50. Schmitt DM, Connolly KL, </w:t>
        </w:r>
        <w:proofErr w:type="spellStart"/>
        <w:r w:rsidRPr="00610E07">
          <w:rPr>
            <w:rFonts w:ascii="Times New Roman" w:hAnsi="Times New Roman" w:cs="Times New Roman"/>
            <w:sz w:val="24"/>
            <w:szCs w:val="24"/>
            <w:rPrChange w:id="1152" w:author="sunny" w:date="2017-01-04T19:24:00Z">
              <w:rPr>
                <w:rFonts w:ascii="Times New Roman" w:hAnsi="Times New Roman" w:cs="Times New Roman"/>
                <w:sz w:val="24"/>
                <w:szCs w:val="24"/>
              </w:rPr>
            </w:rPrChange>
          </w:rPr>
          <w:t>Jerse</w:t>
        </w:r>
        <w:proofErr w:type="spellEnd"/>
        <w:r w:rsidRPr="00610E07">
          <w:rPr>
            <w:rFonts w:ascii="Times New Roman" w:hAnsi="Times New Roman" w:cs="Times New Roman"/>
            <w:sz w:val="24"/>
            <w:szCs w:val="24"/>
            <w:rPrChange w:id="1153" w:author="sunny" w:date="2017-01-04T19:24:00Z">
              <w:rPr>
                <w:rFonts w:ascii="Times New Roman" w:hAnsi="Times New Roman" w:cs="Times New Roman"/>
                <w:sz w:val="24"/>
                <w:szCs w:val="24"/>
              </w:rPr>
            </w:rPrChange>
          </w:rPr>
          <w:t xml:space="preserve"> AE et al. Antibacterial activity of </w:t>
        </w:r>
        <w:proofErr w:type="spellStart"/>
        <w:r w:rsidRPr="00610E07">
          <w:rPr>
            <w:rFonts w:ascii="Times New Roman" w:hAnsi="Times New Roman" w:cs="Times New Roman"/>
            <w:sz w:val="24"/>
            <w:szCs w:val="24"/>
            <w:rPrChange w:id="1154" w:author="sunny" w:date="2017-01-04T19:24:00Z">
              <w:rPr>
                <w:rFonts w:ascii="Times New Roman" w:hAnsi="Times New Roman" w:cs="Times New Roman"/>
                <w:sz w:val="24"/>
                <w:szCs w:val="24"/>
              </w:rPr>
            </w:rPrChange>
          </w:rPr>
          <w:t>resazurin</w:t>
        </w:r>
        <w:proofErr w:type="spellEnd"/>
        <w:r w:rsidRPr="00610E07">
          <w:rPr>
            <w:rFonts w:ascii="Times New Roman" w:hAnsi="Times New Roman" w:cs="Times New Roman"/>
            <w:sz w:val="24"/>
            <w:szCs w:val="24"/>
            <w:rPrChange w:id="1155" w:author="sunny" w:date="2017-01-04T19:24:00Z">
              <w:rPr>
                <w:rFonts w:ascii="Times New Roman" w:hAnsi="Times New Roman" w:cs="Times New Roman"/>
                <w:sz w:val="24"/>
                <w:szCs w:val="24"/>
              </w:rPr>
            </w:rPrChange>
          </w:rPr>
          <w:t xml:space="preserve">-based compounds against Neisseria </w:t>
        </w:r>
        <w:proofErr w:type="spellStart"/>
        <w:r w:rsidRPr="00610E07">
          <w:rPr>
            <w:rFonts w:ascii="Times New Roman" w:hAnsi="Times New Roman" w:cs="Times New Roman"/>
            <w:sz w:val="24"/>
            <w:szCs w:val="24"/>
            <w:rPrChange w:id="1156" w:author="sunny" w:date="2017-01-04T19:24:00Z">
              <w:rPr>
                <w:rFonts w:ascii="Times New Roman" w:hAnsi="Times New Roman" w:cs="Times New Roman"/>
                <w:sz w:val="24"/>
                <w:szCs w:val="24"/>
              </w:rPr>
            </w:rPrChange>
          </w:rPr>
          <w:t>gonorrhoeae</w:t>
        </w:r>
        <w:proofErr w:type="spellEnd"/>
        <w:r w:rsidRPr="00610E07">
          <w:rPr>
            <w:rFonts w:ascii="Times New Roman" w:hAnsi="Times New Roman" w:cs="Times New Roman"/>
            <w:sz w:val="24"/>
            <w:szCs w:val="24"/>
            <w:rPrChange w:id="1157" w:author="sunny" w:date="2017-01-04T19:24:00Z">
              <w:rPr>
                <w:rFonts w:ascii="Times New Roman" w:hAnsi="Times New Roman" w:cs="Times New Roman"/>
                <w:sz w:val="24"/>
                <w:szCs w:val="24"/>
              </w:rPr>
            </w:rPrChange>
          </w:rPr>
          <w:t xml:space="preserve"> in vitro and in vivo. </w:t>
        </w:r>
        <w:proofErr w:type="spellStart"/>
        <w:r w:rsidRPr="00610E07">
          <w:rPr>
            <w:rFonts w:ascii="Times New Roman" w:hAnsi="Times New Roman" w:cs="Times New Roman"/>
            <w:sz w:val="24"/>
            <w:szCs w:val="24"/>
            <w:rPrChange w:id="1158" w:author="sunny" w:date="2017-01-04T19:24:00Z">
              <w:rPr>
                <w:rFonts w:ascii="Times New Roman" w:hAnsi="Times New Roman" w:cs="Times New Roman"/>
                <w:sz w:val="24"/>
                <w:szCs w:val="24"/>
              </w:rPr>
            </w:rPrChange>
          </w:rPr>
          <w:t>Int</w:t>
        </w:r>
        <w:proofErr w:type="spellEnd"/>
        <w:r w:rsidRPr="00610E07">
          <w:rPr>
            <w:rFonts w:ascii="Times New Roman" w:hAnsi="Times New Roman" w:cs="Times New Roman"/>
            <w:sz w:val="24"/>
            <w:szCs w:val="24"/>
            <w:rPrChange w:id="1159" w:author="sunny" w:date="2017-01-04T19:24:00Z">
              <w:rPr>
                <w:rFonts w:ascii="Times New Roman" w:hAnsi="Times New Roman" w:cs="Times New Roman"/>
                <w:sz w:val="24"/>
                <w:szCs w:val="24"/>
              </w:rPr>
            </w:rPrChange>
          </w:rPr>
          <w:t xml:space="preserve"> J </w:t>
        </w:r>
        <w:proofErr w:type="spellStart"/>
        <w:r w:rsidRPr="00610E07">
          <w:rPr>
            <w:rFonts w:ascii="Times New Roman" w:hAnsi="Times New Roman" w:cs="Times New Roman"/>
            <w:sz w:val="24"/>
            <w:szCs w:val="24"/>
            <w:rPrChange w:id="1160" w:author="sunny" w:date="2017-01-04T19:24:00Z">
              <w:rPr>
                <w:rFonts w:ascii="Times New Roman" w:hAnsi="Times New Roman" w:cs="Times New Roman"/>
                <w:sz w:val="24"/>
                <w:szCs w:val="24"/>
              </w:rPr>
            </w:rPrChange>
          </w:rPr>
          <w:t>Antimicrob</w:t>
        </w:r>
        <w:proofErr w:type="spellEnd"/>
        <w:r w:rsidRPr="00610E07">
          <w:rPr>
            <w:rFonts w:ascii="Times New Roman" w:hAnsi="Times New Roman" w:cs="Times New Roman"/>
            <w:sz w:val="24"/>
            <w:szCs w:val="24"/>
            <w:rPrChange w:id="1161" w:author="sunny" w:date="2017-01-04T19:24:00Z">
              <w:rPr>
                <w:rFonts w:ascii="Times New Roman" w:hAnsi="Times New Roman" w:cs="Times New Roman"/>
                <w:sz w:val="24"/>
                <w:szCs w:val="24"/>
              </w:rPr>
            </w:rPrChange>
          </w:rPr>
          <w:t xml:space="preserve"> Agents 2016; 48: 367–72.</w:t>
        </w:r>
      </w:ins>
    </w:p>
    <w:p w14:paraId="7BF572E7" w14:textId="10DFF006" w:rsidR="00284C7B" w:rsidRPr="00284C7B" w:rsidDel="00610E07" w:rsidRDefault="00284C7B" w:rsidP="00284C7B">
      <w:pPr>
        <w:pStyle w:val="Bibliography"/>
        <w:rPr>
          <w:del w:id="1162" w:author="sunny" w:date="2017-01-04T19:24:00Z"/>
          <w:rFonts w:ascii="Times New Roman" w:hAnsi="Times New Roman" w:cs="Times New Roman"/>
          <w:sz w:val="24"/>
          <w:szCs w:val="24"/>
        </w:rPr>
      </w:pPr>
      <w:del w:id="1163" w:author="sunny" w:date="2017-01-04T19:24:00Z">
        <w:r w:rsidRPr="00284C7B" w:rsidDel="00610E07">
          <w:rPr>
            <w:rFonts w:ascii="Times New Roman" w:hAnsi="Times New Roman" w:cs="Times New Roman"/>
            <w:sz w:val="24"/>
            <w:szCs w:val="24"/>
          </w:rPr>
          <w:delText xml:space="preserve">1. WHO. Global action plan to control the spread and impact of antimicrobial resistance in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2012. Available at: http://apps.who.int/iris/bitstream/10665/44863/1/9789241503501_eng.pdf. Accessed December 6, 2016.</w:delText>
        </w:r>
      </w:del>
    </w:p>
    <w:p w14:paraId="12460461" w14:textId="0C3C1B4E" w:rsidR="00284C7B" w:rsidRPr="00284C7B" w:rsidDel="00610E07" w:rsidRDefault="00284C7B" w:rsidP="00284C7B">
      <w:pPr>
        <w:pStyle w:val="Bibliography"/>
        <w:rPr>
          <w:del w:id="1164" w:author="sunny" w:date="2017-01-04T19:24:00Z"/>
          <w:rFonts w:ascii="Times New Roman" w:hAnsi="Times New Roman" w:cs="Times New Roman"/>
          <w:sz w:val="24"/>
          <w:szCs w:val="24"/>
        </w:rPr>
      </w:pPr>
      <w:del w:id="1165" w:author="sunny" w:date="2017-01-04T19:24:00Z">
        <w:r w:rsidRPr="00284C7B" w:rsidDel="00610E07">
          <w:rPr>
            <w:rFonts w:ascii="Times New Roman" w:hAnsi="Times New Roman" w:cs="Times New Roman"/>
            <w:sz w:val="24"/>
            <w:szCs w:val="24"/>
          </w:rPr>
          <w:delText xml:space="preserve">2. Newman L, Rowley J, Hoorn SV, </w:delText>
        </w:r>
        <w:r w:rsidRPr="007C078D"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global estimates of the prevalence and incidence of four curable sexually transmitted infections in 2012 based on systematic review and global reporting. PLOS ONE 2015; 10: e0143304.</w:delText>
        </w:r>
      </w:del>
    </w:p>
    <w:p w14:paraId="2322A57A" w14:textId="34884A99" w:rsidR="00284C7B" w:rsidRPr="00284C7B" w:rsidDel="00610E07" w:rsidRDefault="00284C7B" w:rsidP="00284C7B">
      <w:pPr>
        <w:pStyle w:val="Bibliography"/>
        <w:rPr>
          <w:del w:id="1166" w:author="sunny" w:date="2017-01-04T19:24:00Z"/>
          <w:rFonts w:ascii="Times New Roman" w:hAnsi="Times New Roman" w:cs="Times New Roman"/>
          <w:sz w:val="24"/>
          <w:szCs w:val="24"/>
        </w:rPr>
      </w:pPr>
      <w:del w:id="1167" w:author="sunny" w:date="2017-01-04T19:24:00Z">
        <w:r w:rsidRPr="00284C7B" w:rsidDel="00610E07">
          <w:rPr>
            <w:rFonts w:ascii="Times New Roman" w:hAnsi="Times New Roman" w:cs="Times New Roman"/>
            <w:sz w:val="24"/>
            <w:szCs w:val="24"/>
          </w:rPr>
          <w:delText xml:space="preserve">3. Unemo M, Shafer WM. Antimicrobial resistance in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xml:space="preserve"> in the 21st century: Past, Evolution, and Future. Clin Microbiol Rev 2014; 27: 587–613.</w:delText>
        </w:r>
      </w:del>
    </w:p>
    <w:p w14:paraId="0333018E" w14:textId="7F3E57CA" w:rsidR="00284C7B" w:rsidRPr="00284C7B" w:rsidDel="00610E07" w:rsidRDefault="00284C7B" w:rsidP="00284C7B">
      <w:pPr>
        <w:pStyle w:val="Bibliography"/>
        <w:rPr>
          <w:del w:id="1168" w:author="sunny" w:date="2017-01-04T19:24:00Z"/>
          <w:rFonts w:ascii="Times New Roman" w:hAnsi="Times New Roman" w:cs="Times New Roman"/>
          <w:sz w:val="24"/>
          <w:szCs w:val="24"/>
        </w:rPr>
      </w:pPr>
      <w:del w:id="1169" w:author="sunny" w:date="2017-01-04T19:24:00Z">
        <w:r w:rsidRPr="00284C7B" w:rsidDel="00610E07">
          <w:rPr>
            <w:rFonts w:ascii="Times New Roman" w:hAnsi="Times New Roman" w:cs="Times New Roman"/>
            <w:sz w:val="24"/>
            <w:szCs w:val="24"/>
          </w:rPr>
          <w:delText xml:space="preserve">4. Biedenbach DJ, Jones RN. Comparative assessment of Etest for testing susceptibilities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xml:space="preserve"> to penicillin, tetracycline, ceftriaxone, cefotaxime, and ciprofloxacin: investigation using 510(k) review criteria, recommended by the Food and Drug Administration. </w:delText>
        </w:r>
        <w:r w:rsidRPr="00284C7B" w:rsidDel="00610E07">
          <w:rPr>
            <w:rFonts w:ascii="Times New Roman" w:hAnsi="Times New Roman" w:cs="Times New Roman"/>
            <w:i/>
            <w:iCs/>
            <w:sz w:val="24"/>
            <w:szCs w:val="24"/>
          </w:rPr>
          <w:delText>J Clin Microbiol</w:delText>
        </w:r>
        <w:r w:rsidRPr="00284C7B" w:rsidDel="00610E07">
          <w:rPr>
            <w:rFonts w:ascii="Times New Roman" w:hAnsi="Times New Roman" w:cs="Times New Roman"/>
            <w:sz w:val="24"/>
            <w:szCs w:val="24"/>
          </w:rPr>
          <w:delText xml:space="preserve"> 1996; </w:delText>
        </w:r>
        <w:r w:rsidRPr="00284C7B" w:rsidDel="00610E07">
          <w:rPr>
            <w:rFonts w:ascii="Times New Roman" w:hAnsi="Times New Roman" w:cs="Times New Roman"/>
            <w:b/>
            <w:bCs/>
            <w:sz w:val="24"/>
            <w:szCs w:val="24"/>
          </w:rPr>
          <w:delText>34</w:delText>
        </w:r>
        <w:r w:rsidRPr="00284C7B" w:rsidDel="00610E07">
          <w:rPr>
            <w:rFonts w:ascii="Times New Roman" w:hAnsi="Times New Roman" w:cs="Times New Roman"/>
            <w:sz w:val="24"/>
            <w:szCs w:val="24"/>
          </w:rPr>
          <w:delText>: 3214–7.</w:delText>
        </w:r>
      </w:del>
    </w:p>
    <w:p w14:paraId="56CF5BF5" w14:textId="3092EA1D" w:rsidR="00284C7B" w:rsidRPr="00CC4D73" w:rsidDel="00610E07" w:rsidRDefault="00284C7B" w:rsidP="00284C7B">
      <w:pPr>
        <w:pStyle w:val="Bibliography"/>
        <w:rPr>
          <w:del w:id="1170" w:author="sunny" w:date="2017-01-04T19:24:00Z"/>
          <w:rFonts w:ascii="Times New Roman" w:hAnsi="Times New Roman" w:cs="Times New Roman"/>
          <w:sz w:val="24"/>
          <w:szCs w:val="24"/>
        </w:rPr>
      </w:pPr>
      <w:del w:id="1171" w:author="sunny" w:date="2017-01-04T19:24:00Z">
        <w:r w:rsidRPr="00284C7B" w:rsidDel="00610E07">
          <w:rPr>
            <w:rFonts w:ascii="Times New Roman" w:hAnsi="Times New Roman" w:cs="Times New Roman"/>
            <w:sz w:val="24"/>
            <w:szCs w:val="24"/>
          </w:rPr>
          <w:delText xml:space="preserve">5. Liu H, Taylor TH, Pettus K </w:delText>
        </w:r>
        <w:r w:rsidRPr="007C078D"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Assessment of Etest as an alternative to agar dilution for antimicrobial susceptibility testing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xml:space="preserve">. </w:delText>
        </w:r>
        <w:r w:rsidRPr="00CC4D73" w:rsidDel="00610E07">
          <w:rPr>
            <w:rFonts w:ascii="Times New Roman" w:hAnsi="Times New Roman" w:cs="Times New Roman"/>
            <w:sz w:val="24"/>
            <w:szCs w:val="24"/>
          </w:rPr>
          <w:delText>J Clin Microbiol 2014; 52: 1435–40.</w:delText>
        </w:r>
      </w:del>
    </w:p>
    <w:p w14:paraId="6C07A8C2" w14:textId="66CEF76F" w:rsidR="00284C7B" w:rsidRPr="00284C7B" w:rsidDel="00610E07" w:rsidRDefault="00284C7B" w:rsidP="00284C7B">
      <w:pPr>
        <w:pStyle w:val="Bibliography"/>
        <w:rPr>
          <w:del w:id="1172" w:author="sunny" w:date="2017-01-04T19:24:00Z"/>
          <w:rFonts w:ascii="Times New Roman" w:hAnsi="Times New Roman" w:cs="Times New Roman"/>
          <w:sz w:val="24"/>
          <w:szCs w:val="24"/>
        </w:rPr>
      </w:pPr>
      <w:del w:id="1173" w:author="sunny" w:date="2017-01-04T19:24:00Z">
        <w:r w:rsidRPr="00CC4D73" w:rsidDel="00610E07">
          <w:rPr>
            <w:rFonts w:ascii="Times New Roman" w:hAnsi="Times New Roman" w:cs="Times New Roman"/>
            <w:sz w:val="24"/>
            <w:szCs w:val="24"/>
          </w:rPr>
          <w:delText xml:space="preserve">6. Singh V, Bala M, Kakran M </w:delText>
        </w:r>
        <w:r w:rsidRPr="00CC4D73" w:rsidDel="00610E07">
          <w:rPr>
            <w:rFonts w:ascii="Times New Roman" w:hAnsi="Times New Roman" w:cs="Times New Roman"/>
            <w:i/>
            <w:sz w:val="24"/>
            <w:szCs w:val="24"/>
          </w:rPr>
          <w:delText>et al</w:delText>
        </w:r>
        <w:r w:rsidRPr="00CC4D73" w:rsidDel="00610E07">
          <w:rPr>
            <w:rFonts w:ascii="Times New Roman" w:hAnsi="Times New Roman" w:cs="Times New Roman"/>
            <w:sz w:val="24"/>
            <w:szCs w:val="24"/>
          </w:rPr>
          <w:delText xml:space="preserve">. </w:delText>
        </w:r>
        <w:r w:rsidRPr="00284C7B" w:rsidDel="00610E07">
          <w:rPr>
            <w:rFonts w:ascii="Times New Roman" w:hAnsi="Times New Roman" w:cs="Times New Roman"/>
            <w:sz w:val="24"/>
            <w:szCs w:val="24"/>
          </w:rPr>
          <w:delText xml:space="preserve">Comparative assessment of CDS, CLSI disc diffusion and Etest techniques for antimicrobial susceptibility testing of </w:delText>
        </w:r>
        <w:r w:rsidRPr="007C078D"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a 6-year study. BMJ Open 2012; 2: e000969.</w:delText>
        </w:r>
      </w:del>
    </w:p>
    <w:p w14:paraId="7CE21AC0" w14:textId="5ED90181" w:rsidR="00284C7B" w:rsidRPr="00284C7B" w:rsidDel="00610E07" w:rsidRDefault="00284C7B" w:rsidP="00284C7B">
      <w:pPr>
        <w:pStyle w:val="Bibliography"/>
        <w:rPr>
          <w:del w:id="1174" w:author="sunny" w:date="2017-01-04T19:24:00Z"/>
          <w:rFonts w:ascii="Times New Roman" w:hAnsi="Times New Roman" w:cs="Times New Roman"/>
          <w:sz w:val="24"/>
          <w:szCs w:val="24"/>
        </w:rPr>
      </w:pPr>
      <w:del w:id="1175" w:author="sunny" w:date="2017-01-04T19:24:00Z">
        <w:r w:rsidRPr="00284C7B" w:rsidDel="00610E07">
          <w:rPr>
            <w:rFonts w:ascii="Times New Roman" w:hAnsi="Times New Roman" w:cs="Times New Roman"/>
            <w:sz w:val="24"/>
            <w:szCs w:val="24"/>
          </w:rPr>
          <w:delText xml:space="preserve">7. Gose S, Kong CJ, Lee Y </w:delText>
        </w:r>
        <w:r w:rsidRPr="007C078D"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Comparison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xml:space="preserve"> MICs obtained by Etest and agar dilution for ceftriaxone, cefpodoxime, cefixime and azithromycin. J Microbiol Methods 2013; 95: 379–80.</w:delText>
        </w:r>
      </w:del>
    </w:p>
    <w:p w14:paraId="092936C2" w14:textId="7A95DC8C" w:rsidR="00284C7B" w:rsidRPr="00284C7B" w:rsidDel="00610E07" w:rsidRDefault="00284C7B" w:rsidP="00284C7B">
      <w:pPr>
        <w:pStyle w:val="Bibliography"/>
        <w:rPr>
          <w:del w:id="1176" w:author="sunny" w:date="2017-01-04T19:24:00Z"/>
          <w:rFonts w:ascii="Times New Roman" w:hAnsi="Times New Roman" w:cs="Times New Roman"/>
          <w:sz w:val="24"/>
          <w:szCs w:val="24"/>
        </w:rPr>
      </w:pPr>
      <w:del w:id="1177" w:author="sunny" w:date="2017-01-04T19:24:00Z">
        <w:r w:rsidRPr="00284C7B" w:rsidDel="00610E07">
          <w:rPr>
            <w:rFonts w:ascii="Times New Roman" w:hAnsi="Times New Roman" w:cs="Times New Roman"/>
            <w:sz w:val="24"/>
            <w:szCs w:val="24"/>
          </w:rPr>
          <w:lastRenderedPageBreak/>
          <w:delText xml:space="preserve">8. Liao C-H, Lai C-C, Hsu M-S </w:delText>
        </w:r>
        <w:r w:rsidRPr="007C078D"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Antimicrobial susceptibility of </w:delText>
        </w:r>
        <w:r w:rsidRPr="00D644BC" w:rsidDel="00610E07">
          <w:rPr>
            <w:rFonts w:ascii="Times New Roman" w:hAnsi="Times New Roman" w:cs="Times New Roman"/>
            <w:i/>
            <w:sz w:val="24"/>
            <w:szCs w:val="24"/>
          </w:rPr>
          <w:delText xml:space="preserve">Neisseria gonorrhoeae </w:delText>
        </w:r>
        <w:r w:rsidRPr="00284C7B" w:rsidDel="00610E07">
          <w:rPr>
            <w:rFonts w:ascii="Times New Roman" w:hAnsi="Times New Roman" w:cs="Times New Roman"/>
            <w:sz w:val="24"/>
            <w:szCs w:val="24"/>
          </w:rPr>
          <w:delText>isolates determined by the agar dilution, disk diffusion and Etest methods: comparison of results using GC agar and chocolate agar. Int J Antimicrob Agents 2010; 35: 457–60.</w:delText>
        </w:r>
      </w:del>
    </w:p>
    <w:p w14:paraId="0D265F76" w14:textId="5A7C5E7E" w:rsidR="00284C7B" w:rsidRPr="00284C7B" w:rsidDel="00610E07" w:rsidRDefault="00284C7B" w:rsidP="00284C7B">
      <w:pPr>
        <w:pStyle w:val="Bibliography"/>
        <w:rPr>
          <w:del w:id="1178" w:author="sunny" w:date="2017-01-04T19:24:00Z"/>
          <w:rFonts w:ascii="Times New Roman" w:hAnsi="Times New Roman" w:cs="Times New Roman"/>
          <w:sz w:val="24"/>
          <w:szCs w:val="24"/>
        </w:rPr>
      </w:pPr>
      <w:del w:id="1179" w:author="sunny" w:date="2017-01-04T19:24:00Z">
        <w:r w:rsidRPr="00284C7B" w:rsidDel="00610E07">
          <w:rPr>
            <w:rFonts w:ascii="Times New Roman" w:hAnsi="Times New Roman" w:cs="Times New Roman"/>
            <w:sz w:val="24"/>
            <w:szCs w:val="24"/>
          </w:rPr>
          <w:delText xml:space="preserve">9. Ison CA, Martin IMC, Lowndes CM </w:delText>
        </w:r>
        <w:r w:rsidRPr="007C078D"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Comparability of laboratory diagnosis and antimicrobial susceptibility testing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xml:space="preserve"> from reference laboratories in Western Europe. J Antimicrob Chemother 2006; 58: 580–6.</w:delText>
        </w:r>
      </w:del>
    </w:p>
    <w:p w14:paraId="1428E113" w14:textId="284D8299" w:rsidR="00284C7B" w:rsidRPr="00284C7B" w:rsidDel="00610E07" w:rsidRDefault="00284C7B" w:rsidP="00284C7B">
      <w:pPr>
        <w:pStyle w:val="Bibliography"/>
        <w:rPr>
          <w:del w:id="1180" w:author="sunny" w:date="2017-01-04T19:24:00Z"/>
          <w:rFonts w:ascii="Times New Roman" w:hAnsi="Times New Roman" w:cs="Times New Roman"/>
          <w:sz w:val="24"/>
          <w:szCs w:val="24"/>
        </w:rPr>
      </w:pPr>
      <w:del w:id="1181" w:author="sunny" w:date="2017-01-04T19:24:00Z">
        <w:r w:rsidRPr="00284C7B" w:rsidDel="00610E07">
          <w:rPr>
            <w:rFonts w:ascii="Times New Roman" w:hAnsi="Times New Roman" w:cs="Times New Roman"/>
            <w:sz w:val="24"/>
            <w:szCs w:val="24"/>
          </w:rPr>
          <w:delText xml:space="preserve">10. Kelly MT, Leicester C. Evaluation of the Autoscan Walkaway system for rapid identification and susceptibility testing of gram-negative bacilli. </w:delText>
        </w:r>
        <w:r w:rsidRPr="00284C7B" w:rsidDel="00610E07">
          <w:rPr>
            <w:rFonts w:ascii="Times New Roman" w:hAnsi="Times New Roman" w:cs="Times New Roman"/>
            <w:i/>
            <w:iCs/>
            <w:sz w:val="24"/>
            <w:szCs w:val="24"/>
          </w:rPr>
          <w:delText>J Clin Microbiol</w:delText>
        </w:r>
        <w:r w:rsidRPr="00284C7B" w:rsidDel="00610E07">
          <w:rPr>
            <w:rFonts w:ascii="Times New Roman" w:hAnsi="Times New Roman" w:cs="Times New Roman"/>
            <w:sz w:val="24"/>
            <w:szCs w:val="24"/>
          </w:rPr>
          <w:delText xml:space="preserve"> 1992; </w:delText>
        </w:r>
        <w:r w:rsidRPr="00284C7B" w:rsidDel="00610E07">
          <w:rPr>
            <w:rFonts w:ascii="Times New Roman" w:hAnsi="Times New Roman" w:cs="Times New Roman"/>
            <w:b/>
            <w:bCs/>
            <w:sz w:val="24"/>
            <w:szCs w:val="24"/>
          </w:rPr>
          <w:delText>30</w:delText>
        </w:r>
        <w:r w:rsidRPr="00284C7B" w:rsidDel="00610E07">
          <w:rPr>
            <w:rFonts w:ascii="Times New Roman" w:hAnsi="Times New Roman" w:cs="Times New Roman"/>
            <w:sz w:val="24"/>
            <w:szCs w:val="24"/>
          </w:rPr>
          <w:delText>: 1568–71.</w:delText>
        </w:r>
      </w:del>
    </w:p>
    <w:p w14:paraId="7F4F5A02" w14:textId="5AB50102" w:rsidR="00284C7B" w:rsidRPr="00284C7B" w:rsidDel="00610E07" w:rsidRDefault="00284C7B" w:rsidP="00284C7B">
      <w:pPr>
        <w:pStyle w:val="Bibliography"/>
        <w:rPr>
          <w:del w:id="1182" w:author="sunny" w:date="2017-01-04T19:24:00Z"/>
          <w:rFonts w:ascii="Times New Roman" w:hAnsi="Times New Roman" w:cs="Times New Roman"/>
          <w:sz w:val="24"/>
          <w:szCs w:val="24"/>
        </w:rPr>
      </w:pPr>
      <w:del w:id="1183" w:author="sunny" w:date="2017-01-04T19:24:00Z">
        <w:r w:rsidRPr="00284C7B" w:rsidDel="00610E07">
          <w:rPr>
            <w:rFonts w:ascii="Times New Roman" w:hAnsi="Times New Roman" w:cs="Times New Roman"/>
            <w:sz w:val="24"/>
            <w:szCs w:val="24"/>
          </w:rPr>
          <w:delText xml:space="preserve">11. Godsey JH, Bascomb S, Bonnette T, </w:delText>
        </w:r>
        <w:r w:rsidRPr="00284C7B" w:rsidDel="00610E07">
          <w:rPr>
            <w:rFonts w:ascii="Times New Roman" w:hAnsi="Times New Roman" w:cs="Times New Roman"/>
            <w:i/>
            <w:iCs/>
            <w:sz w:val="24"/>
            <w:szCs w:val="24"/>
          </w:rPr>
          <w:delText>et al.</w:delText>
        </w:r>
        <w:r w:rsidRPr="00284C7B" w:rsidDel="00610E07">
          <w:rPr>
            <w:rFonts w:ascii="Times New Roman" w:hAnsi="Times New Roman" w:cs="Times New Roman"/>
            <w:sz w:val="24"/>
            <w:szCs w:val="24"/>
          </w:rPr>
          <w:delText xml:space="preserve"> Rapid antimicrobial susceptibility testing of gram-negative bacilli using Baxter MicroScan rapid fluorogenic panels and autoSCAN-W/A. </w:delText>
        </w:r>
        <w:r w:rsidRPr="00284C7B" w:rsidDel="00610E07">
          <w:rPr>
            <w:rFonts w:ascii="Times New Roman" w:hAnsi="Times New Roman" w:cs="Times New Roman"/>
            <w:i/>
            <w:iCs/>
            <w:sz w:val="24"/>
            <w:szCs w:val="24"/>
          </w:rPr>
          <w:delText>Pathol Biol (Paris)</w:delText>
        </w:r>
        <w:r w:rsidRPr="00284C7B" w:rsidDel="00610E07">
          <w:rPr>
            <w:rFonts w:ascii="Times New Roman" w:hAnsi="Times New Roman" w:cs="Times New Roman"/>
            <w:sz w:val="24"/>
            <w:szCs w:val="24"/>
          </w:rPr>
          <w:delText xml:space="preserve"> 1991; </w:delText>
        </w:r>
        <w:r w:rsidRPr="00284C7B" w:rsidDel="00610E07">
          <w:rPr>
            <w:rFonts w:ascii="Times New Roman" w:hAnsi="Times New Roman" w:cs="Times New Roman"/>
            <w:b/>
            <w:bCs/>
            <w:sz w:val="24"/>
            <w:szCs w:val="24"/>
          </w:rPr>
          <w:delText>39</w:delText>
        </w:r>
        <w:r w:rsidRPr="00284C7B" w:rsidDel="00610E07">
          <w:rPr>
            <w:rFonts w:ascii="Times New Roman" w:hAnsi="Times New Roman" w:cs="Times New Roman"/>
            <w:sz w:val="24"/>
            <w:szCs w:val="24"/>
          </w:rPr>
          <w:delText>: 461–5.</w:delText>
        </w:r>
      </w:del>
    </w:p>
    <w:p w14:paraId="223D0334" w14:textId="0757EAB6" w:rsidR="00284C7B" w:rsidRPr="00284C7B" w:rsidDel="00610E07" w:rsidRDefault="00284C7B" w:rsidP="00284C7B">
      <w:pPr>
        <w:pStyle w:val="Bibliography"/>
        <w:rPr>
          <w:del w:id="1184" w:author="sunny" w:date="2017-01-04T19:24:00Z"/>
          <w:rFonts w:ascii="Times New Roman" w:hAnsi="Times New Roman" w:cs="Times New Roman"/>
          <w:sz w:val="24"/>
          <w:szCs w:val="24"/>
        </w:rPr>
      </w:pPr>
      <w:del w:id="1185" w:author="sunny" w:date="2017-01-04T19:24:00Z">
        <w:r w:rsidRPr="00527A98" w:rsidDel="00610E07">
          <w:rPr>
            <w:rFonts w:ascii="Times New Roman" w:hAnsi="Times New Roman" w:cs="Times New Roman"/>
            <w:sz w:val="24"/>
            <w:szCs w:val="24"/>
            <w:lang w:val="sv-SE"/>
          </w:rPr>
          <w:delText xml:space="preserve">12. Reller LB, Weinstein M, Jorgensen JH </w:delText>
        </w:r>
        <w:r w:rsidRPr="00527A98" w:rsidDel="00610E07">
          <w:rPr>
            <w:rFonts w:ascii="Times New Roman" w:hAnsi="Times New Roman" w:cs="Times New Roman"/>
            <w:i/>
            <w:sz w:val="24"/>
            <w:szCs w:val="24"/>
            <w:lang w:val="sv-SE"/>
          </w:rPr>
          <w:delText>et al</w:delText>
        </w:r>
        <w:r w:rsidRPr="00527A98" w:rsidDel="00610E07">
          <w:rPr>
            <w:rFonts w:ascii="Times New Roman" w:hAnsi="Times New Roman" w:cs="Times New Roman"/>
            <w:sz w:val="24"/>
            <w:szCs w:val="24"/>
            <w:lang w:val="sv-SE"/>
          </w:rPr>
          <w:delText xml:space="preserve">. </w:delText>
        </w:r>
        <w:r w:rsidRPr="00284C7B" w:rsidDel="00610E07">
          <w:rPr>
            <w:rFonts w:ascii="Times New Roman" w:hAnsi="Times New Roman" w:cs="Times New Roman"/>
            <w:sz w:val="24"/>
            <w:szCs w:val="24"/>
          </w:rPr>
          <w:delText>Antimicrobial susceptibility testing: a review of general principles and contemporary practices. Clin Infect Dis 2009; 49: 1749–55.</w:delText>
        </w:r>
      </w:del>
    </w:p>
    <w:p w14:paraId="19B09AC4" w14:textId="4A91F91F" w:rsidR="00284C7B" w:rsidRPr="00527A98" w:rsidDel="00610E07" w:rsidRDefault="00284C7B" w:rsidP="00284C7B">
      <w:pPr>
        <w:pStyle w:val="Bibliography"/>
        <w:rPr>
          <w:del w:id="1186" w:author="sunny" w:date="2017-01-04T19:24:00Z"/>
          <w:rFonts w:ascii="Times New Roman" w:hAnsi="Times New Roman" w:cs="Times New Roman"/>
          <w:sz w:val="24"/>
          <w:szCs w:val="24"/>
          <w:lang w:val="sv-SE"/>
        </w:rPr>
      </w:pPr>
      <w:del w:id="1187" w:author="sunny" w:date="2017-01-04T19:24:00Z">
        <w:r w:rsidRPr="00284C7B" w:rsidDel="00610E07">
          <w:rPr>
            <w:rFonts w:ascii="Times New Roman" w:hAnsi="Times New Roman" w:cs="Times New Roman"/>
            <w:sz w:val="24"/>
            <w:szCs w:val="24"/>
          </w:rPr>
          <w:delText xml:space="preserve">13. Wiegand I, Hilpert K, Hancock REW. Agar and broth dilution methods to determine the minimal inhibitory concentration (MIC) of antimicrobial substances. </w:delText>
        </w:r>
        <w:r w:rsidRPr="00527A98" w:rsidDel="00610E07">
          <w:rPr>
            <w:rFonts w:ascii="Times New Roman" w:hAnsi="Times New Roman" w:cs="Times New Roman"/>
            <w:sz w:val="24"/>
            <w:szCs w:val="24"/>
            <w:lang w:val="sv-SE"/>
          </w:rPr>
          <w:delText>Nat Protoc 2008; 3: 163–75.</w:delText>
        </w:r>
      </w:del>
    </w:p>
    <w:p w14:paraId="272DFF83" w14:textId="462D4C39" w:rsidR="00284C7B" w:rsidRPr="00284C7B" w:rsidDel="00610E07" w:rsidRDefault="00284C7B" w:rsidP="00284C7B">
      <w:pPr>
        <w:pStyle w:val="Bibliography"/>
        <w:rPr>
          <w:del w:id="1188" w:author="sunny" w:date="2017-01-04T19:24:00Z"/>
          <w:rFonts w:ascii="Times New Roman" w:hAnsi="Times New Roman" w:cs="Times New Roman"/>
          <w:sz w:val="24"/>
          <w:szCs w:val="24"/>
        </w:rPr>
      </w:pPr>
      <w:del w:id="1189" w:author="sunny" w:date="2017-01-04T19:24:00Z">
        <w:r w:rsidRPr="00527A98" w:rsidDel="00610E07">
          <w:rPr>
            <w:rFonts w:ascii="Times New Roman" w:hAnsi="Times New Roman" w:cs="Times New Roman"/>
            <w:sz w:val="24"/>
            <w:szCs w:val="24"/>
            <w:lang w:val="sv-SE"/>
          </w:rPr>
          <w:delText xml:space="preserve">14. Takei M, Yamaguchi Y, Fukuda H </w:delText>
        </w:r>
        <w:r w:rsidRPr="00527A98" w:rsidDel="00610E07">
          <w:rPr>
            <w:rFonts w:ascii="Times New Roman" w:hAnsi="Times New Roman" w:cs="Times New Roman"/>
            <w:i/>
            <w:sz w:val="24"/>
            <w:szCs w:val="24"/>
            <w:lang w:val="sv-SE"/>
          </w:rPr>
          <w:delText xml:space="preserve">et al. </w:delText>
        </w:r>
        <w:r w:rsidRPr="00284C7B" w:rsidDel="00610E07">
          <w:rPr>
            <w:rFonts w:ascii="Times New Roman" w:hAnsi="Times New Roman" w:cs="Times New Roman"/>
            <w:sz w:val="24"/>
            <w:szCs w:val="24"/>
          </w:rPr>
          <w:delText xml:space="preserve">Cultivation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xml:space="preserve"> in liquid media and determination of its in vitro susceptibilities to quinolones. J Clin Microbiol 2005; 43: 4321–7.</w:delText>
        </w:r>
      </w:del>
    </w:p>
    <w:p w14:paraId="2AB001CF" w14:textId="44E0CBB6" w:rsidR="00284C7B" w:rsidRPr="00284C7B" w:rsidDel="00610E07" w:rsidRDefault="00284C7B" w:rsidP="00284C7B">
      <w:pPr>
        <w:pStyle w:val="Bibliography"/>
        <w:rPr>
          <w:del w:id="1190" w:author="sunny" w:date="2017-01-04T19:24:00Z"/>
          <w:rFonts w:ascii="Times New Roman" w:hAnsi="Times New Roman" w:cs="Times New Roman"/>
          <w:sz w:val="24"/>
          <w:szCs w:val="24"/>
        </w:rPr>
      </w:pPr>
      <w:del w:id="1191" w:author="sunny" w:date="2017-01-04T19:24:00Z">
        <w:r w:rsidRPr="00284C7B" w:rsidDel="00610E07">
          <w:rPr>
            <w:rFonts w:ascii="Times New Roman" w:hAnsi="Times New Roman" w:cs="Times New Roman"/>
            <w:sz w:val="24"/>
            <w:szCs w:val="24"/>
          </w:rPr>
          <w:delText xml:space="preserve">15. Geers TA, Donabedian AM. Comparison of broth microdilution and agar dilution for susceptibility testing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Antimicrob Agents Chemother 1989; 33: 233–4.</w:delText>
        </w:r>
      </w:del>
    </w:p>
    <w:p w14:paraId="3D422509" w14:textId="6C31CBB1" w:rsidR="00284C7B" w:rsidRPr="00284C7B" w:rsidDel="00610E07" w:rsidRDefault="00284C7B" w:rsidP="00284C7B">
      <w:pPr>
        <w:pStyle w:val="Bibliography"/>
        <w:rPr>
          <w:del w:id="1192" w:author="sunny" w:date="2017-01-04T19:24:00Z"/>
          <w:rFonts w:ascii="Times New Roman" w:hAnsi="Times New Roman" w:cs="Times New Roman"/>
          <w:sz w:val="24"/>
          <w:szCs w:val="24"/>
        </w:rPr>
      </w:pPr>
      <w:del w:id="1193" w:author="sunny" w:date="2017-01-04T19:24:00Z">
        <w:r w:rsidRPr="00284C7B" w:rsidDel="00610E07">
          <w:rPr>
            <w:rFonts w:ascii="Times New Roman" w:hAnsi="Times New Roman" w:cs="Times New Roman"/>
            <w:sz w:val="24"/>
            <w:szCs w:val="24"/>
          </w:rPr>
          <w:delText xml:space="preserve">16. Shapiro MA, Heifetz CL, Sesnie JC. Comparison of microdilution and agar dilution procedures for testing antibiotic susceptibility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J Clin Microbiol 1984; 20: 828–30.</w:delText>
        </w:r>
      </w:del>
    </w:p>
    <w:p w14:paraId="2D93A502" w14:textId="3C7A64C8" w:rsidR="00284C7B" w:rsidRPr="00284C7B" w:rsidDel="00610E07" w:rsidRDefault="00284C7B" w:rsidP="00284C7B">
      <w:pPr>
        <w:pStyle w:val="Bibliography"/>
        <w:rPr>
          <w:del w:id="1194" w:author="sunny" w:date="2017-01-04T19:24:00Z"/>
          <w:rFonts w:ascii="Times New Roman" w:hAnsi="Times New Roman" w:cs="Times New Roman"/>
          <w:sz w:val="24"/>
          <w:szCs w:val="24"/>
        </w:rPr>
      </w:pPr>
      <w:del w:id="1195" w:author="sunny" w:date="2017-01-04T19:24:00Z">
        <w:r w:rsidRPr="00284C7B" w:rsidDel="00610E07">
          <w:rPr>
            <w:rFonts w:ascii="Times New Roman" w:hAnsi="Times New Roman" w:cs="Times New Roman"/>
            <w:sz w:val="24"/>
            <w:szCs w:val="24"/>
          </w:rPr>
          <w:delText xml:space="preserve">17. Dillard JP, Seifert HS. A peptidoglycan hydrolase similar to bacteriophage endolysins acts as an autolysin in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Mol Microbiol 1997; 25: 893–901.</w:delText>
        </w:r>
      </w:del>
    </w:p>
    <w:p w14:paraId="142E164B" w14:textId="785D85E6" w:rsidR="00284C7B" w:rsidRPr="00284C7B" w:rsidDel="00610E07" w:rsidRDefault="00284C7B" w:rsidP="00284C7B">
      <w:pPr>
        <w:pStyle w:val="Bibliography"/>
        <w:rPr>
          <w:del w:id="1196" w:author="sunny" w:date="2017-01-04T19:24:00Z"/>
          <w:rFonts w:ascii="Times New Roman" w:hAnsi="Times New Roman" w:cs="Times New Roman"/>
          <w:sz w:val="24"/>
          <w:szCs w:val="24"/>
        </w:rPr>
      </w:pPr>
      <w:del w:id="1197" w:author="sunny" w:date="2017-01-04T19:24:00Z">
        <w:r w:rsidRPr="00284C7B" w:rsidDel="00610E07">
          <w:rPr>
            <w:rFonts w:ascii="Times New Roman" w:hAnsi="Times New Roman" w:cs="Times New Roman"/>
            <w:sz w:val="24"/>
            <w:szCs w:val="24"/>
          </w:rPr>
          <w:delText xml:space="preserve">18. Elmros T, Burman LG, Bloom GD. Autolysis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J Bacteriol 1976; 126: 969–76.</w:delText>
        </w:r>
      </w:del>
    </w:p>
    <w:p w14:paraId="471A098C" w14:textId="5F37D68B" w:rsidR="00284C7B" w:rsidRPr="00284C7B" w:rsidDel="00610E07" w:rsidRDefault="00284C7B" w:rsidP="00284C7B">
      <w:pPr>
        <w:pStyle w:val="Bibliography"/>
        <w:rPr>
          <w:del w:id="1198" w:author="sunny" w:date="2017-01-04T19:24:00Z"/>
          <w:rFonts w:ascii="Times New Roman" w:hAnsi="Times New Roman" w:cs="Times New Roman"/>
          <w:sz w:val="24"/>
          <w:szCs w:val="24"/>
        </w:rPr>
      </w:pPr>
      <w:del w:id="1199" w:author="sunny" w:date="2017-01-04T19:24:00Z">
        <w:r w:rsidRPr="00284C7B" w:rsidDel="00610E07">
          <w:rPr>
            <w:rFonts w:ascii="Times New Roman" w:hAnsi="Times New Roman" w:cs="Times New Roman"/>
            <w:sz w:val="24"/>
            <w:szCs w:val="24"/>
          </w:rPr>
          <w:delText xml:space="preserve">19. Chan YA, Hackett KT, Dillard JP. The lytic transglycosylases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Microb Drug Resist 2012; 18: 271–9.</w:delText>
        </w:r>
      </w:del>
    </w:p>
    <w:p w14:paraId="4CED1294" w14:textId="5567A8E0" w:rsidR="00284C7B" w:rsidRPr="00284C7B" w:rsidDel="00610E07" w:rsidRDefault="00284C7B" w:rsidP="00284C7B">
      <w:pPr>
        <w:pStyle w:val="Bibliography"/>
        <w:rPr>
          <w:del w:id="1200" w:author="sunny" w:date="2017-01-04T19:24:00Z"/>
          <w:rFonts w:ascii="Times New Roman" w:hAnsi="Times New Roman" w:cs="Times New Roman"/>
          <w:sz w:val="24"/>
          <w:szCs w:val="24"/>
        </w:rPr>
      </w:pPr>
      <w:del w:id="1201" w:author="sunny" w:date="2017-01-04T19:24:00Z">
        <w:r w:rsidRPr="00284C7B" w:rsidDel="00610E07">
          <w:rPr>
            <w:rFonts w:ascii="Times New Roman" w:hAnsi="Times New Roman" w:cs="Times New Roman"/>
            <w:sz w:val="24"/>
            <w:szCs w:val="24"/>
          </w:rPr>
          <w:delText xml:space="preserve">20. Wade JJ, Graver MA. A fully defined, clear and protein-free liquid medium permitting dense growth of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xml:space="preserve"> from very low inocula. FEMS Microbiol Lett 2007; 273: 35–7.</w:delText>
        </w:r>
      </w:del>
    </w:p>
    <w:p w14:paraId="3DEEA5FC" w14:textId="5B8F32D2" w:rsidR="00284C7B" w:rsidRPr="00284C7B" w:rsidDel="00610E07" w:rsidRDefault="00284C7B" w:rsidP="00284C7B">
      <w:pPr>
        <w:pStyle w:val="Bibliography"/>
        <w:rPr>
          <w:del w:id="1202" w:author="sunny" w:date="2017-01-04T19:24:00Z"/>
          <w:rFonts w:ascii="Times New Roman" w:hAnsi="Times New Roman" w:cs="Times New Roman"/>
          <w:sz w:val="24"/>
          <w:szCs w:val="24"/>
        </w:rPr>
      </w:pPr>
      <w:del w:id="1203" w:author="sunny" w:date="2017-01-04T19:24:00Z">
        <w:r w:rsidRPr="00284C7B" w:rsidDel="00610E07">
          <w:rPr>
            <w:rFonts w:ascii="Times New Roman" w:hAnsi="Times New Roman" w:cs="Times New Roman"/>
            <w:sz w:val="24"/>
            <w:szCs w:val="24"/>
          </w:rPr>
          <w:delText xml:space="preserve">21. Foerster S, Golparian D, Jacobsson S et al. Genetic resistance determinants, in vitro time-kill curve analysis and pharmacodynamic functions for the novel topoisomerase II inhibitor ETX0914 (AZD0914) in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Front Microbiol 2015; 6: 1377.</w:delText>
        </w:r>
      </w:del>
    </w:p>
    <w:p w14:paraId="076295CF" w14:textId="7E3ACECA" w:rsidR="00284C7B" w:rsidRPr="00527A98" w:rsidDel="00610E07" w:rsidRDefault="00284C7B" w:rsidP="00284C7B">
      <w:pPr>
        <w:pStyle w:val="Bibliography"/>
        <w:rPr>
          <w:del w:id="1204" w:author="sunny" w:date="2017-01-04T19:24:00Z"/>
          <w:rFonts w:ascii="Times New Roman" w:hAnsi="Times New Roman" w:cs="Times New Roman"/>
          <w:sz w:val="24"/>
          <w:szCs w:val="24"/>
          <w:lang w:val="sv-SE"/>
        </w:rPr>
      </w:pPr>
      <w:del w:id="1205" w:author="sunny" w:date="2017-01-04T19:24:00Z">
        <w:r w:rsidRPr="00284C7B" w:rsidDel="00610E07">
          <w:rPr>
            <w:rFonts w:ascii="Times New Roman" w:hAnsi="Times New Roman" w:cs="Times New Roman"/>
            <w:sz w:val="24"/>
            <w:szCs w:val="24"/>
          </w:rPr>
          <w:lastRenderedPageBreak/>
          <w:delText xml:space="preserve">22. Foerster S, Unemo M, Hathaway LJ </w:delText>
        </w:r>
        <w:r w:rsidRPr="007C078D"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Time-kill curve analysis and pharmacodynamic functions for in vitro evaluation of antimicrobials against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xml:space="preserve">. </w:delText>
        </w:r>
        <w:r w:rsidRPr="00527A98" w:rsidDel="00610E07">
          <w:rPr>
            <w:rFonts w:ascii="Times New Roman" w:hAnsi="Times New Roman" w:cs="Times New Roman"/>
            <w:sz w:val="24"/>
            <w:szCs w:val="24"/>
            <w:lang w:val="sv-SE"/>
          </w:rPr>
          <w:delText>BMC Microbiol 2016; 16: 216.</w:delText>
        </w:r>
      </w:del>
    </w:p>
    <w:p w14:paraId="6C19D0D5" w14:textId="015218BD" w:rsidR="00284C7B" w:rsidRPr="00284C7B" w:rsidDel="00610E07" w:rsidRDefault="00284C7B" w:rsidP="00284C7B">
      <w:pPr>
        <w:pStyle w:val="Bibliography"/>
        <w:rPr>
          <w:del w:id="1206" w:author="sunny" w:date="2017-01-04T19:24:00Z"/>
          <w:rFonts w:ascii="Times New Roman" w:hAnsi="Times New Roman" w:cs="Times New Roman"/>
          <w:sz w:val="24"/>
          <w:szCs w:val="24"/>
        </w:rPr>
      </w:pPr>
      <w:del w:id="1207" w:author="sunny" w:date="2017-01-04T19:24:00Z">
        <w:r w:rsidRPr="00527A98" w:rsidDel="00610E07">
          <w:rPr>
            <w:rFonts w:ascii="Times New Roman" w:hAnsi="Times New Roman" w:cs="Times New Roman"/>
            <w:sz w:val="24"/>
            <w:szCs w:val="24"/>
            <w:lang w:val="sv-SE"/>
          </w:rPr>
          <w:delText xml:space="preserve">23. Kassteele J van de, Santen-Verheuvel MG van, Koedijk FDH </w:delText>
        </w:r>
        <w:r w:rsidRPr="00527A98" w:rsidDel="00610E07">
          <w:rPr>
            <w:rFonts w:ascii="Times New Roman" w:hAnsi="Times New Roman" w:cs="Times New Roman"/>
            <w:i/>
            <w:sz w:val="24"/>
            <w:szCs w:val="24"/>
            <w:lang w:val="sv-SE"/>
          </w:rPr>
          <w:delText>et al.</w:delText>
        </w:r>
        <w:r w:rsidRPr="00527A98" w:rsidDel="00610E07">
          <w:rPr>
            <w:rFonts w:ascii="Times New Roman" w:hAnsi="Times New Roman" w:cs="Times New Roman"/>
            <w:sz w:val="24"/>
            <w:szCs w:val="24"/>
            <w:lang w:val="sv-SE"/>
          </w:rPr>
          <w:delText xml:space="preserve"> </w:delText>
        </w:r>
        <w:r w:rsidRPr="00284C7B" w:rsidDel="00610E07">
          <w:rPr>
            <w:rFonts w:ascii="Times New Roman" w:hAnsi="Times New Roman" w:cs="Times New Roman"/>
            <w:sz w:val="24"/>
            <w:szCs w:val="24"/>
          </w:rPr>
          <w:delText>New statistical technique for analyzing MIC-based susceptibility data. Antimicrob Agents Chemother 2012; 56: 1557–63.</w:delText>
        </w:r>
      </w:del>
    </w:p>
    <w:p w14:paraId="356D62C8" w14:textId="646D9CEF" w:rsidR="00284C7B" w:rsidRPr="00284C7B" w:rsidDel="00610E07" w:rsidRDefault="00284C7B" w:rsidP="00284C7B">
      <w:pPr>
        <w:pStyle w:val="Bibliography"/>
        <w:rPr>
          <w:del w:id="1208" w:author="sunny" w:date="2017-01-04T19:24:00Z"/>
          <w:rFonts w:ascii="Times New Roman" w:hAnsi="Times New Roman" w:cs="Times New Roman"/>
          <w:sz w:val="24"/>
          <w:szCs w:val="24"/>
        </w:rPr>
      </w:pPr>
      <w:del w:id="1209" w:author="sunny" w:date="2017-01-04T19:24:00Z">
        <w:r w:rsidRPr="00284C7B" w:rsidDel="00610E07">
          <w:rPr>
            <w:rFonts w:ascii="Times New Roman" w:hAnsi="Times New Roman" w:cs="Times New Roman"/>
            <w:sz w:val="24"/>
            <w:szCs w:val="24"/>
          </w:rPr>
          <w:delText>24. Slob W. Benchmark dose and the three Rs. Part I. Getting more information from the same number of animals. Crit Rev Toxicol 2014; 44: 557–67.</w:delText>
        </w:r>
      </w:del>
    </w:p>
    <w:p w14:paraId="40735F9C" w14:textId="63451BA5" w:rsidR="00284C7B" w:rsidRPr="00284C7B" w:rsidDel="00610E07" w:rsidRDefault="00284C7B" w:rsidP="00284C7B">
      <w:pPr>
        <w:pStyle w:val="Bibliography"/>
        <w:rPr>
          <w:del w:id="1210" w:author="sunny" w:date="2017-01-04T19:24:00Z"/>
          <w:rFonts w:ascii="Times New Roman" w:hAnsi="Times New Roman" w:cs="Times New Roman"/>
          <w:sz w:val="24"/>
          <w:szCs w:val="24"/>
        </w:rPr>
      </w:pPr>
      <w:del w:id="1211" w:author="sunny" w:date="2017-01-04T19:24:00Z">
        <w:r w:rsidRPr="00284C7B" w:rsidDel="00610E07">
          <w:rPr>
            <w:rFonts w:ascii="Times New Roman" w:hAnsi="Times New Roman" w:cs="Times New Roman"/>
            <w:sz w:val="24"/>
            <w:szCs w:val="24"/>
          </w:rPr>
          <w:delText>25. Slob W. Benchmark dose and the three Rs. Part II. Consequences for study design and animal use. Crit Rev Toxicol 2014; 44: 568–80.</w:delText>
        </w:r>
      </w:del>
    </w:p>
    <w:p w14:paraId="2527AC0E" w14:textId="2C6D4643" w:rsidR="00284C7B" w:rsidRPr="00284C7B" w:rsidDel="00610E07" w:rsidRDefault="00284C7B" w:rsidP="00284C7B">
      <w:pPr>
        <w:pStyle w:val="Bibliography"/>
        <w:rPr>
          <w:del w:id="1212" w:author="sunny" w:date="2017-01-04T19:24:00Z"/>
          <w:rFonts w:ascii="Times New Roman" w:hAnsi="Times New Roman" w:cs="Times New Roman"/>
          <w:sz w:val="24"/>
          <w:szCs w:val="24"/>
        </w:rPr>
      </w:pPr>
      <w:del w:id="1213" w:author="sunny" w:date="2017-01-04T19:24:00Z">
        <w:r w:rsidRPr="00284C7B" w:rsidDel="00610E07">
          <w:rPr>
            <w:rFonts w:ascii="Times New Roman" w:hAnsi="Times New Roman" w:cs="Times New Roman"/>
            <w:sz w:val="24"/>
            <w:szCs w:val="24"/>
          </w:rPr>
          <w:delText>26. Davis JA, Gift JS, Zhao QJ. Introduction to benchmark dose methods and U.S. EPA’s benchmark dose software (BMDS) version 2.1.1. Toxicol Appl Pharmacol 2011; 254: 181–91.</w:delText>
        </w:r>
      </w:del>
    </w:p>
    <w:p w14:paraId="7E005A64" w14:textId="7A1145AE" w:rsidR="00284C7B" w:rsidRPr="00284C7B" w:rsidDel="00610E07" w:rsidRDefault="00284C7B" w:rsidP="00284C7B">
      <w:pPr>
        <w:pStyle w:val="Bibliography"/>
        <w:rPr>
          <w:del w:id="1214" w:author="sunny" w:date="2017-01-04T19:24:00Z"/>
          <w:rFonts w:ascii="Times New Roman" w:hAnsi="Times New Roman" w:cs="Times New Roman"/>
          <w:sz w:val="24"/>
          <w:szCs w:val="24"/>
        </w:rPr>
      </w:pPr>
      <w:del w:id="1215" w:author="sunny" w:date="2017-01-04T19:24:00Z">
        <w:r w:rsidRPr="00284C7B" w:rsidDel="00610E07">
          <w:rPr>
            <w:rFonts w:ascii="Times New Roman" w:hAnsi="Times New Roman" w:cs="Times New Roman"/>
            <w:sz w:val="24"/>
            <w:szCs w:val="24"/>
          </w:rPr>
          <w:delText xml:space="preserve">27. Filipsson AF, Sand S, Nilsson J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The benchmark dose method-review of available models, and recommendations for application in health risk assessment. Crit Rev Toxicol 2003; 33: 505–42.</w:delText>
        </w:r>
      </w:del>
    </w:p>
    <w:p w14:paraId="6E98AF34" w14:textId="57EEF5A9" w:rsidR="00284C7B" w:rsidRPr="00284C7B" w:rsidDel="00610E07" w:rsidRDefault="00284C7B" w:rsidP="00284C7B">
      <w:pPr>
        <w:pStyle w:val="Bibliography"/>
        <w:rPr>
          <w:del w:id="1216" w:author="sunny" w:date="2017-01-04T19:24:00Z"/>
          <w:rFonts w:ascii="Times New Roman" w:hAnsi="Times New Roman" w:cs="Times New Roman"/>
          <w:sz w:val="24"/>
          <w:szCs w:val="24"/>
        </w:rPr>
      </w:pPr>
      <w:del w:id="1217" w:author="sunny" w:date="2017-01-04T19:24:00Z">
        <w:r w:rsidRPr="00284C7B" w:rsidDel="00610E07">
          <w:rPr>
            <w:rFonts w:ascii="Times New Roman" w:hAnsi="Times New Roman" w:cs="Times New Roman"/>
            <w:sz w:val="24"/>
            <w:szCs w:val="24"/>
          </w:rPr>
          <w:delText xml:space="preserve">28. Sampah MES, Shen L, Jilek BL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Dose–response curve slope is a missing dimension in the analysis of HIV-1 drug resistance. Proc Natl Acad Sci U S A 2011; 108: 7613–8.</w:delText>
        </w:r>
      </w:del>
    </w:p>
    <w:p w14:paraId="728647E9" w14:textId="0A4DB510" w:rsidR="00284C7B" w:rsidRPr="00284C7B" w:rsidDel="00610E07" w:rsidRDefault="00284C7B" w:rsidP="00284C7B">
      <w:pPr>
        <w:pStyle w:val="Bibliography"/>
        <w:rPr>
          <w:del w:id="1218" w:author="sunny" w:date="2017-01-04T19:24:00Z"/>
          <w:rFonts w:ascii="Times New Roman" w:hAnsi="Times New Roman" w:cs="Times New Roman"/>
          <w:sz w:val="24"/>
          <w:szCs w:val="24"/>
        </w:rPr>
      </w:pPr>
      <w:del w:id="1219" w:author="sunny" w:date="2017-01-04T19:24:00Z">
        <w:r w:rsidRPr="00284C7B" w:rsidDel="00610E07">
          <w:rPr>
            <w:rFonts w:ascii="Times New Roman" w:hAnsi="Times New Roman" w:cs="Times New Roman"/>
            <w:sz w:val="24"/>
            <w:szCs w:val="24"/>
          </w:rPr>
          <w:delText xml:space="preserve">29. Regoes RR, Wiuff C, Zappala RM.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Pharmacodynamic functions: a multiparameter approach to the design of antibiotic treatment regimens. Antimicrob Agents Chemother 2004; 48: 3670–6.</w:delText>
        </w:r>
      </w:del>
    </w:p>
    <w:p w14:paraId="2481B6BF" w14:textId="52026EF8" w:rsidR="00284C7B" w:rsidRPr="00284C7B" w:rsidDel="00610E07" w:rsidRDefault="00284C7B" w:rsidP="00284C7B">
      <w:pPr>
        <w:pStyle w:val="Bibliography"/>
        <w:rPr>
          <w:del w:id="1220" w:author="sunny" w:date="2017-01-04T19:24:00Z"/>
          <w:rFonts w:ascii="Times New Roman" w:hAnsi="Times New Roman" w:cs="Times New Roman"/>
          <w:sz w:val="24"/>
          <w:szCs w:val="24"/>
        </w:rPr>
      </w:pPr>
      <w:del w:id="1221" w:author="sunny" w:date="2017-01-04T19:24:00Z">
        <w:r w:rsidRPr="00284C7B" w:rsidDel="00610E07">
          <w:rPr>
            <w:rFonts w:ascii="Times New Roman" w:hAnsi="Times New Roman" w:cs="Times New Roman"/>
            <w:sz w:val="24"/>
            <w:szCs w:val="24"/>
          </w:rPr>
          <w:delText xml:space="preserve">30. Foucquier J, Guedj M. Analysis of drug combinations: current methodological landscape. </w:delText>
        </w:r>
        <w:r w:rsidRPr="00284C7B" w:rsidDel="00610E07">
          <w:rPr>
            <w:rFonts w:ascii="Times New Roman" w:hAnsi="Times New Roman" w:cs="Times New Roman"/>
            <w:i/>
            <w:iCs/>
            <w:sz w:val="24"/>
            <w:szCs w:val="24"/>
          </w:rPr>
          <w:delText>Pharmacol Res Perspect</w:delText>
        </w:r>
        <w:r w:rsidRPr="00284C7B" w:rsidDel="00610E07">
          <w:rPr>
            <w:rFonts w:ascii="Times New Roman" w:hAnsi="Times New Roman" w:cs="Times New Roman"/>
            <w:sz w:val="24"/>
            <w:szCs w:val="24"/>
          </w:rPr>
          <w:delText xml:space="preserve"> 2015; </w:delText>
        </w:r>
        <w:r w:rsidRPr="00284C7B" w:rsidDel="00610E07">
          <w:rPr>
            <w:rFonts w:ascii="Times New Roman" w:hAnsi="Times New Roman" w:cs="Times New Roman"/>
            <w:b/>
            <w:bCs/>
            <w:sz w:val="24"/>
            <w:szCs w:val="24"/>
          </w:rPr>
          <w:delText>3</w:delText>
        </w:r>
        <w:r w:rsidRPr="00284C7B" w:rsidDel="00610E07">
          <w:rPr>
            <w:rFonts w:ascii="Times New Roman" w:hAnsi="Times New Roman" w:cs="Times New Roman"/>
            <w:sz w:val="24"/>
            <w:szCs w:val="24"/>
          </w:rPr>
          <w:delText>. Available at: http://www.ncbi.nlm.nih.gov/pmc/articles/PMC4492765/. Accessed November 17, 2015.</w:delText>
        </w:r>
      </w:del>
    </w:p>
    <w:p w14:paraId="1F4C9607" w14:textId="46067BD7" w:rsidR="00284C7B" w:rsidRPr="00284C7B" w:rsidDel="00610E07" w:rsidRDefault="00284C7B" w:rsidP="00284C7B">
      <w:pPr>
        <w:pStyle w:val="Bibliography"/>
        <w:rPr>
          <w:del w:id="1222" w:author="sunny" w:date="2017-01-04T19:24:00Z"/>
          <w:rFonts w:ascii="Times New Roman" w:hAnsi="Times New Roman" w:cs="Times New Roman"/>
          <w:sz w:val="24"/>
          <w:szCs w:val="24"/>
        </w:rPr>
      </w:pPr>
      <w:del w:id="1223" w:author="sunny" w:date="2017-01-04T19:24:00Z">
        <w:r w:rsidRPr="00284C7B" w:rsidDel="00610E07">
          <w:rPr>
            <w:rFonts w:ascii="Times New Roman" w:hAnsi="Times New Roman" w:cs="Times New Roman"/>
            <w:sz w:val="24"/>
            <w:szCs w:val="24"/>
          </w:rPr>
          <w:delText xml:space="preserve">31. Yu G, Baeder DY, Regoes RR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Combination Effects of Antimicrobial Peptides. Antimicrob Agents Chemother 2016; 60: 1717–24.</w:delText>
        </w:r>
      </w:del>
    </w:p>
    <w:p w14:paraId="58245FCF" w14:textId="354C2675" w:rsidR="00284C7B" w:rsidRPr="00284C7B" w:rsidDel="00610E07" w:rsidRDefault="00284C7B" w:rsidP="00284C7B">
      <w:pPr>
        <w:pStyle w:val="Bibliography"/>
        <w:rPr>
          <w:del w:id="1224" w:author="sunny" w:date="2017-01-04T19:24:00Z"/>
          <w:rFonts w:ascii="Times New Roman" w:hAnsi="Times New Roman" w:cs="Times New Roman"/>
          <w:sz w:val="24"/>
          <w:szCs w:val="24"/>
        </w:rPr>
      </w:pPr>
      <w:del w:id="1225" w:author="sunny" w:date="2017-01-04T19:24:00Z">
        <w:r w:rsidRPr="00284C7B" w:rsidDel="00610E07">
          <w:rPr>
            <w:rFonts w:ascii="Times New Roman" w:hAnsi="Times New Roman" w:cs="Times New Roman"/>
            <w:sz w:val="24"/>
            <w:szCs w:val="24"/>
          </w:rPr>
          <w:delText>32. Rampersad SN. Multiple applications of alamar blue as an indicator of metabolic function and cellular health in cell viability bioassays. Sensors 2012; 12: 12347–60.</w:delText>
        </w:r>
      </w:del>
    </w:p>
    <w:p w14:paraId="067C7D2B" w14:textId="1FF28F3F" w:rsidR="00284C7B" w:rsidRPr="00284C7B" w:rsidDel="00610E07" w:rsidRDefault="00284C7B" w:rsidP="00284C7B">
      <w:pPr>
        <w:pStyle w:val="Bibliography"/>
        <w:rPr>
          <w:del w:id="1226" w:author="sunny" w:date="2017-01-04T19:24:00Z"/>
          <w:rFonts w:ascii="Times New Roman" w:hAnsi="Times New Roman" w:cs="Times New Roman"/>
          <w:sz w:val="24"/>
          <w:szCs w:val="24"/>
        </w:rPr>
      </w:pPr>
      <w:del w:id="1227" w:author="sunny" w:date="2017-01-04T19:24:00Z">
        <w:r w:rsidRPr="00284C7B" w:rsidDel="00610E07">
          <w:rPr>
            <w:rFonts w:ascii="Times New Roman" w:hAnsi="Times New Roman" w:cs="Times New Roman"/>
            <w:sz w:val="24"/>
            <w:szCs w:val="24"/>
          </w:rPr>
          <w:delText xml:space="preserve">33. Khalifa RA, Nasser MS, Gomaa AA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Resazurin microtiter assay plate method for detection of susceptibility of multidrug resistant </w:delText>
        </w:r>
        <w:r w:rsidRPr="00D641E4" w:rsidDel="00610E07">
          <w:rPr>
            <w:rFonts w:ascii="Times New Roman" w:hAnsi="Times New Roman" w:cs="Times New Roman"/>
            <w:i/>
            <w:sz w:val="24"/>
            <w:szCs w:val="24"/>
          </w:rPr>
          <w:delText>Mycobacterium tuberculosis</w:delText>
        </w:r>
        <w:r w:rsidRPr="00284C7B" w:rsidDel="00610E07">
          <w:rPr>
            <w:rFonts w:ascii="Times New Roman" w:hAnsi="Times New Roman" w:cs="Times New Roman"/>
            <w:sz w:val="24"/>
            <w:szCs w:val="24"/>
          </w:rPr>
          <w:delText xml:space="preserve"> to second-line anti-tuberculous drugs. Egypt J Chest Dis Tuberc 2013; 62: 241–7.</w:delText>
        </w:r>
      </w:del>
    </w:p>
    <w:p w14:paraId="70DA7C7C" w14:textId="1BED2DC5" w:rsidR="00284C7B" w:rsidRPr="00284C7B" w:rsidDel="00610E07" w:rsidRDefault="00284C7B" w:rsidP="00284C7B">
      <w:pPr>
        <w:pStyle w:val="Bibliography"/>
        <w:rPr>
          <w:del w:id="1228" w:author="sunny" w:date="2017-01-04T19:24:00Z"/>
          <w:rFonts w:ascii="Times New Roman" w:hAnsi="Times New Roman" w:cs="Times New Roman"/>
          <w:sz w:val="24"/>
          <w:szCs w:val="24"/>
        </w:rPr>
      </w:pPr>
      <w:del w:id="1229" w:author="sunny" w:date="2017-01-04T19:24:00Z">
        <w:r w:rsidRPr="00284C7B" w:rsidDel="00610E07">
          <w:rPr>
            <w:rFonts w:ascii="Times New Roman" w:hAnsi="Times New Roman" w:cs="Times New Roman"/>
            <w:sz w:val="24"/>
            <w:szCs w:val="24"/>
          </w:rPr>
          <w:delText xml:space="preserve">34. Palomino J-C, Martin A, Camacho M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Resazurin microtiter assay plate: simple and inexpensive method for detection of drug resistance in </w:delText>
        </w:r>
        <w:r w:rsidRPr="00D641E4" w:rsidDel="00610E07">
          <w:rPr>
            <w:rFonts w:ascii="Times New Roman" w:hAnsi="Times New Roman" w:cs="Times New Roman"/>
            <w:i/>
            <w:sz w:val="24"/>
            <w:szCs w:val="24"/>
          </w:rPr>
          <w:delText>Mycobacterium tuberculosis</w:delText>
        </w:r>
        <w:r w:rsidRPr="00284C7B" w:rsidDel="00610E07">
          <w:rPr>
            <w:rFonts w:ascii="Times New Roman" w:hAnsi="Times New Roman" w:cs="Times New Roman"/>
            <w:sz w:val="24"/>
            <w:szCs w:val="24"/>
          </w:rPr>
          <w:delText>. Antimicrob Agents Chemother 2002; 46: 2720–2.</w:delText>
        </w:r>
      </w:del>
    </w:p>
    <w:p w14:paraId="08E6A526" w14:textId="7B2D14ED" w:rsidR="00284C7B" w:rsidRPr="00284C7B" w:rsidDel="00610E07" w:rsidRDefault="00284C7B" w:rsidP="00284C7B">
      <w:pPr>
        <w:pStyle w:val="Bibliography"/>
        <w:rPr>
          <w:del w:id="1230" w:author="sunny" w:date="2017-01-04T19:24:00Z"/>
          <w:rFonts w:ascii="Times New Roman" w:hAnsi="Times New Roman" w:cs="Times New Roman"/>
          <w:sz w:val="24"/>
          <w:szCs w:val="24"/>
        </w:rPr>
      </w:pPr>
      <w:del w:id="1231" w:author="sunny" w:date="2017-01-04T19:24:00Z">
        <w:r w:rsidRPr="00284C7B" w:rsidDel="00610E07">
          <w:rPr>
            <w:rFonts w:ascii="Times New Roman" w:hAnsi="Times New Roman" w:cs="Times New Roman"/>
            <w:sz w:val="24"/>
            <w:szCs w:val="24"/>
          </w:rPr>
          <w:delText xml:space="preserve">35. Zimmer B, Pallocca G, Dreser N, </w:delText>
        </w:r>
        <w:r w:rsidRPr="00284C7B" w:rsidDel="00610E07">
          <w:rPr>
            <w:rFonts w:ascii="Times New Roman" w:hAnsi="Times New Roman" w:cs="Times New Roman"/>
            <w:i/>
            <w:iCs/>
            <w:sz w:val="24"/>
            <w:szCs w:val="24"/>
          </w:rPr>
          <w:delText>et al.</w:delText>
        </w:r>
        <w:r w:rsidRPr="00284C7B" w:rsidDel="00610E07">
          <w:rPr>
            <w:rFonts w:ascii="Times New Roman" w:hAnsi="Times New Roman" w:cs="Times New Roman"/>
            <w:sz w:val="24"/>
            <w:szCs w:val="24"/>
          </w:rPr>
          <w:delText xml:space="preserve"> Profiling of drugs and environmental chemicals for functional impairment of neural crest migration in a novel stem cell-based test battery. </w:delText>
        </w:r>
        <w:r w:rsidRPr="00284C7B" w:rsidDel="00610E07">
          <w:rPr>
            <w:rFonts w:ascii="Times New Roman" w:hAnsi="Times New Roman" w:cs="Times New Roman"/>
            <w:i/>
            <w:iCs/>
            <w:sz w:val="24"/>
            <w:szCs w:val="24"/>
          </w:rPr>
          <w:delText>Arch Toxicol</w:delText>
        </w:r>
        <w:r w:rsidRPr="00284C7B" w:rsidDel="00610E07">
          <w:rPr>
            <w:rFonts w:ascii="Times New Roman" w:hAnsi="Times New Roman" w:cs="Times New Roman"/>
            <w:sz w:val="24"/>
            <w:szCs w:val="24"/>
          </w:rPr>
          <w:delText xml:space="preserve"> 2014; </w:delText>
        </w:r>
        <w:r w:rsidRPr="00284C7B" w:rsidDel="00610E07">
          <w:rPr>
            <w:rFonts w:ascii="Times New Roman" w:hAnsi="Times New Roman" w:cs="Times New Roman"/>
            <w:b/>
            <w:bCs/>
            <w:sz w:val="24"/>
            <w:szCs w:val="24"/>
          </w:rPr>
          <w:delText>88</w:delText>
        </w:r>
        <w:r w:rsidRPr="00284C7B" w:rsidDel="00610E07">
          <w:rPr>
            <w:rFonts w:ascii="Times New Roman" w:hAnsi="Times New Roman" w:cs="Times New Roman"/>
            <w:sz w:val="24"/>
            <w:szCs w:val="24"/>
          </w:rPr>
          <w:delText>: 1109–26.</w:delText>
        </w:r>
      </w:del>
    </w:p>
    <w:p w14:paraId="135A5F46" w14:textId="421EE081" w:rsidR="00284C7B" w:rsidRPr="00284C7B" w:rsidDel="00610E07" w:rsidRDefault="00284C7B" w:rsidP="00284C7B">
      <w:pPr>
        <w:pStyle w:val="Bibliography"/>
        <w:rPr>
          <w:del w:id="1232" w:author="sunny" w:date="2017-01-04T19:24:00Z"/>
          <w:rFonts w:ascii="Times New Roman" w:hAnsi="Times New Roman" w:cs="Times New Roman"/>
          <w:sz w:val="24"/>
          <w:szCs w:val="24"/>
        </w:rPr>
      </w:pPr>
      <w:del w:id="1233" w:author="sunny" w:date="2017-01-04T19:24:00Z">
        <w:r w:rsidRPr="00284C7B" w:rsidDel="00610E07">
          <w:rPr>
            <w:rFonts w:ascii="Times New Roman" w:hAnsi="Times New Roman" w:cs="Times New Roman"/>
            <w:sz w:val="24"/>
            <w:szCs w:val="24"/>
          </w:rPr>
          <w:lastRenderedPageBreak/>
          <w:delText xml:space="preserve">36. Lim KT, Zahari Z, Amanah A,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Development of resazurin-based assay in 384-well format for high throughput whole cell screening of </w:delText>
        </w:r>
        <w:r w:rsidRPr="00D641E4" w:rsidDel="00610E07">
          <w:rPr>
            <w:rFonts w:ascii="Times New Roman" w:hAnsi="Times New Roman" w:cs="Times New Roman"/>
            <w:i/>
            <w:sz w:val="24"/>
            <w:szCs w:val="24"/>
          </w:rPr>
          <w:delText>Trypanosoma brucei rhodesiense</w:delText>
        </w:r>
        <w:r w:rsidRPr="00284C7B" w:rsidDel="00610E07">
          <w:rPr>
            <w:rFonts w:ascii="Times New Roman" w:hAnsi="Times New Roman" w:cs="Times New Roman"/>
            <w:sz w:val="24"/>
            <w:szCs w:val="24"/>
          </w:rPr>
          <w:delText xml:space="preserve"> strain STIB 900 for the identification of potential anti-trypanosomal agents. Exp Parasitol 2016; 162: 49–56.</w:delText>
        </w:r>
      </w:del>
    </w:p>
    <w:p w14:paraId="0D05CA50" w14:textId="1928597C" w:rsidR="00284C7B" w:rsidRPr="00284C7B" w:rsidDel="00610E07" w:rsidRDefault="00284C7B" w:rsidP="00284C7B">
      <w:pPr>
        <w:pStyle w:val="Bibliography"/>
        <w:rPr>
          <w:del w:id="1234" w:author="sunny" w:date="2017-01-04T19:24:00Z"/>
          <w:rFonts w:ascii="Times New Roman" w:hAnsi="Times New Roman" w:cs="Times New Roman"/>
          <w:sz w:val="24"/>
          <w:szCs w:val="24"/>
        </w:rPr>
      </w:pPr>
      <w:del w:id="1235" w:author="sunny" w:date="2017-01-04T19:24:00Z">
        <w:r w:rsidRPr="00284C7B" w:rsidDel="00610E07">
          <w:rPr>
            <w:rFonts w:ascii="Times New Roman" w:hAnsi="Times New Roman" w:cs="Times New Roman"/>
            <w:sz w:val="24"/>
            <w:szCs w:val="24"/>
          </w:rPr>
          <w:delText xml:space="preserve">37. Pettit RK, Weber CA, Pettit GR. Application of a high throughput Alamar blue biofilm susceptibility assay to </w:delText>
        </w:r>
        <w:r w:rsidRPr="00D641E4" w:rsidDel="00610E07">
          <w:rPr>
            <w:rFonts w:ascii="Times New Roman" w:hAnsi="Times New Roman" w:cs="Times New Roman"/>
            <w:i/>
            <w:sz w:val="24"/>
            <w:szCs w:val="24"/>
          </w:rPr>
          <w:delText>Staphylococcus aureus</w:delText>
        </w:r>
        <w:r w:rsidRPr="00284C7B" w:rsidDel="00610E07">
          <w:rPr>
            <w:rFonts w:ascii="Times New Roman" w:hAnsi="Times New Roman" w:cs="Times New Roman"/>
            <w:sz w:val="24"/>
            <w:szCs w:val="24"/>
          </w:rPr>
          <w:delText xml:space="preserve"> biofilms. </w:delText>
        </w:r>
        <w:r w:rsidRPr="00284C7B" w:rsidDel="00610E07">
          <w:rPr>
            <w:rFonts w:ascii="Times New Roman" w:hAnsi="Times New Roman" w:cs="Times New Roman"/>
            <w:i/>
            <w:iCs/>
            <w:sz w:val="24"/>
            <w:szCs w:val="24"/>
          </w:rPr>
          <w:delText>Ann Clin Microbiol Antimicrob</w:delText>
        </w:r>
        <w:r w:rsidRPr="00284C7B" w:rsidDel="00610E07">
          <w:rPr>
            <w:rFonts w:ascii="Times New Roman" w:hAnsi="Times New Roman" w:cs="Times New Roman"/>
            <w:sz w:val="24"/>
            <w:szCs w:val="24"/>
          </w:rPr>
          <w:delText xml:space="preserve"> 2009; </w:delText>
        </w:r>
        <w:r w:rsidRPr="00284C7B" w:rsidDel="00610E07">
          <w:rPr>
            <w:rFonts w:ascii="Times New Roman" w:hAnsi="Times New Roman" w:cs="Times New Roman"/>
            <w:b/>
            <w:bCs/>
            <w:sz w:val="24"/>
            <w:szCs w:val="24"/>
          </w:rPr>
          <w:delText>8</w:delText>
        </w:r>
        <w:r w:rsidRPr="00284C7B" w:rsidDel="00610E07">
          <w:rPr>
            <w:rFonts w:ascii="Times New Roman" w:hAnsi="Times New Roman" w:cs="Times New Roman"/>
            <w:sz w:val="24"/>
            <w:szCs w:val="24"/>
          </w:rPr>
          <w:delText>: 28.</w:delText>
        </w:r>
      </w:del>
    </w:p>
    <w:p w14:paraId="322F1649" w14:textId="6DEAC4F1" w:rsidR="00284C7B" w:rsidRPr="00284C7B" w:rsidDel="00610E07" w:rsidRDefault="00284C7B" w:rsidP="00284C7B">
      <w:pPr>
        <w:pStyle w:val="Bibliography"/>
        <w:rPr>
          <w:del w:id="1236" w:author="sunny" w:date="2017-01-04T19:24:00Z"/>
          <w:rFonts w:ascii="Times New Roman" w:hAnsi="Times New Roman" w:cs="Times New Roman"/>
          <w:sz w:val="24"/>
          <w:szCs w:val="24"/>
        </w:rPr>
      </w:pPr>
      <w:del w:id="1237" w:author="sunny" w:date="2017-01-04T19:24:00Z">
        <w:r w:rsidRPr="00284C7B" w:rsidDel="00610E07">
          <w:rPr>
            <w:rFonts w:ascii="Times New Roman" w:hAnsi="Times New Roman" w:cs="Times New Roman"/>
            <w:sz w:val="24"/>
            <w:szCs w:val="24"/>
          </w:rPr>
          <w:delText xml:space="preserve">38. Schmitt DM, Connolly KL, Jerse AE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Antibacterial activity of resazurin-based compounds against </w:delText>
        </w:r>
        <w:r w:rsidRPr="00D641E4" w:rsidDel="00610E07">
          <w:rPr>
            <w:rFonts w:ascii="Times New Roman" w:hAnsi="Times New Roman" w:cs="Times New Roman"/>
            <w:i/>
            <w:sz w:val="24"/>
            <w:szCs w:val="24"/>
          </w:rPr>
          <w:delText xml:space="preserve">Neisseria gonorrhoeae </w:delText>
        </w:r>
        <w:r w:rsidRPr="00284C7B" w:rsidDel="00610E07">
          <w:rPr>
            <w:rFonts w:ascii="Times New Roman" w:hAnsi="Times New Roman" w:cs="Times New Roman"/>
            <w:sz w:val="24"/>
            <w:szCs w:val="24"/>
          </w:rPr>
          <w:delText>in vitro and in vivo. Int J Antimicrob Agents 2016; 48: 367–72.</w:delText>
        </w:r>
      </w:del>
    </w:p>
    <w:p w14:paraId="5376C356" w14:textId="06F76F97" w:rsidR="00284C7B" w:rsidRPr="00284C7B" w:rsidDel="00610E07" w:rsidRDefault="00284C7B" w:rsidP="00284C7B">
      <w:pPr>
        <w:pStyle w:val="Bibliography"/>
        <w:rPr>
          <w:del w:id="1238" w:author="sunny" w:date="2017-01-04T19:24:00Z"/>
          <w:rFonts w:ascii="Times New Roman" w:hAnsi="Times New Roman" w:cs="Times New Roman"/>
          <w:sz w:val="24"/>
          <w:szCs w:val="24"/>
        </w:rPr>
      </w:pPr>
      <w:del w:id="1239" w:author="sunny" w:date="2017-01-04T19:24:00Z">
        <w:r w:rsidRPr="00284C7B" w:rsidDel="00610E07">
          <w:rPr>
            <w:rFonts w:ascii="Times New Roman" w:hAnsi="Times New Roman" w:cs="Times New Roman"/>
            <w:sz w:val="24"/>
            <w:szCs w:val="24"/>
          </w:rPr>
          <w:delText xml:space="preserve">39. Elshikh M, Ahmed S, Funston S,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Resazurin-based 96-well plate microdilution method for the determination of minimum inhibitory concentration of biosurfactants. Biotechnol Lett 2016; 38: 1015–9.</w:delText>
        </w:r>
      </w:del>
    </w:p>
    <w:p w14:paraId="0E30ABC3" w14:textId="59EF9E1A" w:rsidR="00284C7B" w:rsidRPr="00284C7B" w:rsidDel="00610E07" w:rsidRDefault="00284C7B" w:rsidP="00284C7B">
      <w:pPr>
        <w:pStyle w:val="Bibliography"/>
        <w:rPr>
          <w:del w:id="1240" w:author="sunny" w:date="2017-01-04T19:24:00Z"/>
          <w:rFonts w:ascii="Times New Roman" w:hAnsi="Times New Roman" w:cs="Times New Roman"/>
          <w:sz w:val="24"/>
          <w:szCs w:val="24"/>
        </w:rPr>
      </w:pPr>
      <w:del w:id="1241" w:author="sunny" w:date="2017-01-04T19:24:00Z">
        <w:r w:rsidRPr="00284C7B" w:rsidDel="00610E07">
          <w:rPr>
            <w:rFonts w:ascii="Times New Roman" w:hAnsi="Times New Roman" w:cs="Times New Roman"/>
            <w:sz w:val="24"/>
            <w:szCs w:val="24"/>
          </w:rPr>
          <w:delText>40. Mann C m., Markham J l. A new method for determining the minimum inhibitory concentration of essential oils. J Appl Microbiol 1998; 84: 538–44.</w:delText>
        </w:r>
      </w:del>
    </w:p>
    <w:p w14:paraId="7C3A126E" w14:textId="57E4FE6D" w:rsidR="00284C7B" w:rsidRPr="00284C7B" w:rsidDel="00610E07" w:rsidRDefault="00284C7B" w:rsidP="00284C7B">
      <w:pPr>
        <w:pStyle w:val="Bibliography"/>
        <w:rPr>
          <w:del w:id="1242" w:author="sunny" w:date="2017-01-04T19:24:00Z"/>
          <w:rFonts w:ascii="Times New Roman" w:hAnsi="Times New Roman" w:cs="Times New Roman"/>
          <w:sz w:val="24"/>
          <w:szCs w:val="24"/>
        </w:rPr>
      </w:pPr>
      <w:del w:id="1243" w:author="sunny" w:date="2017-01-04T19:24:00Z">
        <w:r w:rsidRPr="00284C7B" w:rsidDel="00610E07">
          <w:rPr>
            <w:rFonts w:ascii="Times New Roman" w:hAnsi="Times New Roman" w:cs="Times New Roman"/>
            <w:sz w:val="24"/>
            <w:szCs w:val="24"/>
          </w:rPr>
          <w:delText>41. Ritz C, Streibig J. Bioassay analysis using R. J Stat Softw 2005; 12: 1–22.</w:delText>
        </w:r>
      </w:del>
    </w:p>
    <w:p w14:paraId="5AE207CF" w14:textId="0ACB5CD9" w:rsidR="00284C7B" w:rsidRPr="00284C7B" w:rsidDel="00610E07" w:rsidRDefault="00284C7B" w:rsidP="00284C7B">
      <w:pPr>
        <w:pStyle w:val="Bibliography"/>
        <w:rPr>
          <w:del w:id="1244" w:author="sunny" w:date="2017-01-04T19:24:00Z"/>
          <w:rFonts w:ascii="Times New Roman" w:hAnsi="Times New Roman" w:cs="Times New Roman"/>
          <w:sz w:val="24"/>
          <w:szCs w:val="24"/>
        </w:rPr>
      </w:pPr>
      <w:del w:id="1245" w:author="sunny" w:date="2017-01-04T19:24:00Z">
        <w:r w:rsidRPr="00284C7B" w:rsidDel="00610E07">
          <w:rPr>
            <w:rFonts w:ascii="Times New Roman" w:hAnsi="Times New Roman" w:cs="Times New Roman"/>
            <w:sz w:val="24"/>
            <w:szCs w:val="24"/>
          </w:rPr>
          <w:delText>42. Ritz C, Baty F, Streibig J et al. Dose-Response analysis using R. PLOS ONE 2015; 10: e0146021.</w:delText>
        </w:r>
      </w:del>
    </w:p>
    <w:p w14:paraId="2C528829" w14:textId="744A3B64" w:rsidR="00284C7B" w:rsidRPr="00284C7B" w:rsidDel="00610E07" w:rsidRDefault="00284C7B" w:rsidP="00284C7B">
      <w:pPr>
        <w:pStyle w:val="Bibliography"/>
        <w:rPr>
          <w:del w:id="1246" w:author="sunny" w:date="2017-01-04T19:24:00Z"/>
          <w:rFonts w:ascii="Times New Roman" w:hAnsi="Times New Roman" w:cs="Times New Roman"/>
          <w:sz w:val="24"/>
          <w:szCs w:val="24"/>
        </w:rPr>
      </w:pPr>
      <w:del w:id="1247" w:author="sunny" w:date="2017-01-04T19:24:00Z">
        <w:r w:rsidRPr="00284C7B" w:rsidDel="00610E07">
          <w:rPr>
            <w:rFonts w:ascii="Times New Roman" w:hAnsi="Times New Roman" w:cs="Times New Roman"/>
            <w:sz w:val="24"/>
            <w:szCs w:val="24"/>
          </w:rPr>
          <w:delText>43. Renaud Gaujoux, Cathal Seoighe (2010). A flexible R package for nonnegative matrix factorization. BMC Bioinformatics 2010, 11:367.</w:delText>
        </w:r>
      </w:del>
    </w:p>
    <w:p w14:paraId="753E5F50" w14:textId="1351C34A" w:rsidR="00284C7B" w:rsidRPr="00284C7B" w:rsidDel="00610E07" w:rsidRDefault="00284C7B" w:rsidP="00284C7B">
      <w:pPr>
        <w:pStyle w:val="Bibliography"/>
        <w:rPr>
          <w:del w:id="1248" w:author="sunny" w:date="2017-01-04T19:24:00Z"/>
          <w:rFonts w:ascii="Times New Roman" w:hAnsi="Times New Roman" w:cs="Times New Roman"/>
          <w:sz w:val="24"/>
          <w:szCs w:val="24"/>
        </w:rPr>
      </w:pPr>
      <w:del w:id="1249" w:author="sunny" w:date="2017-01-04T19:24:00Z">
        <w:r w:rsidRPr="00284C7B" w:rsidDel="00610E07">
          <w:rPr>
            <w:rFonts w:ascii="Times New Roman" w:hAnsi="Times New Roman" w:cs="Times New Roman"/>
            <w:sz w:val="24"/>
            <w:szCs w:val="24"/>
          </w:rPr>
          <w:delText>44. EUCAST. The European Committee on Antimicrobial Susceptibility Testing. Breakpoint tables for interpretation of MICs and zone diameters. 2016.</w:delText>
        </w:r>
      </w:del>
    </w:p>
    <w:p w14:paraId="74DB78C5" w14:textId="77A84846" w:rsidR="00284C7B" w:rsidRPr="00284C7B" w:rsidDel="00610E07" w:rsidRDefault="00284C7B" w:rsidP="00284C7B">
      <w:pPr>
        <w:pStyle w:val="Bibliography"/>
        <w:rPr>
          <w:del w:id="1250" w:author="sunny" w:date="2017-01-04T19:24:00Z"/>
          <w:rFonts w:ascii="Times New Roman" w:hAnsi="Times New Roman" w:cs="Times New Roman"/>
          <w:sz w:val="24"/>
          <w:szCs w:val="24"/>
        </w:rPr>
      </w:pPr>
      <w:del w:id="1251" w:author="sunny" w:date="2017-01-04T19:24:00Z">
        <w:r w:rsidRPr="00284C7B" w:rsidDel="00610E07">
          <w:rPr>
            <w:rFonts w:ascii="Times New Roman" w:hAnsi="Times New Roman" w:cs="Times New Roman"/>
            <w:sz w:val="24"/>
            <w:szCs w:val="24"/>
          </w:rPr>
          <w:delText>45. CLSI, Wayne, PA, USA. Clinical and Laboratory Standards Institute. Development of In Vitro Susceptibility Testing Criteria and Quality Control Parameters, 2nd edn. Approved Guideline M23-A2. 2001. Available at: http://shop.clsi.org/site/Sample_pdf/M23A3_sample.pdf. Accessed December 7, 2016.</w:delText>
        </w:r>
      </w:del>
    </w:p>
    <w:p w14:paraId="22B50F62" w14:textId="3C1225C1" w:rsidR="00284C7B" w:rsidRPr="00527A98" w:rsidDel="00610E07" w:rsidRDefault="00284C7B" w:rsidP="00284C7B">
      <w:pPr>
        <w:pStyle w:val="Bibliography"/>
        <w:rPr>
          <w:del w:id="1252" w:author="sunny" w:date="2017-01-04T19:24:00Z"/>
          <w:rFonts w:ascii="Times New Roman" w:hAnsi="Times New Roman" w:cs="Times New Roman"/>
          <w:sz w:val="24"/>
          <w:szCs w:val="24"/>
          <w:lang w:val="sv-SE"/>
        </w:rPr>
      </w:pPr>
      <w:del w:id="1253" w:author="sunny" w:date="2017-01-04T19:24:00Z">
        <w:r w:rsidRPr="00284C7B" w:rsidDel="00610E07">
          <w:rPr>
            <w:rFonts w:ascii="Times New Roman" w:hAnsi="Times New Roman" w:cs="Times New Roman"/>
            <w:sz w:val="24"/>
            <w:szCs w:val="24"/>
          </w:rPr>
          <w:delText xml:space="preserve">46. Parikh R, Mathai A, Parikh S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Understanding and using sensitivity, specificity and predictive values. </w:delText>
        </w:r>
        <w:r w:rsidRPr="00527A98" w:rsidDel="00610E07">
          <w:rPr>
            <w:rFonts w:ascii="Times New Roman" w:hAnsi="Times New Roman" w:cs="Times New Roman"/>
            <w:sz w:val="24"/>
            <w:szCs w:val="24"/>
            <w:lang w:val="sv-SE"/>
          </w:rPr>
          <w:delText>Indian J Ophthalmol 2008; 56: 45–50.</w:delText>
        </w:r>
      </w:del>
    </w:p>
    <w:p w14:paraId="171BF926" w14:textId="443856EA" w:rsidR="00284C7B" w:rsidRPr="00284C7B" w:rsidDel="00610E07" w:rsidRDefault="00284C7B" w:rsidP="00284C7B">
      <w:pPr>
        <w:pStyle w:val="Bibliography"/>
        <w:rPr>
          <w:del w:id="1254" w:author="sunny" w:date="2017-01-04T19:24:00Z"/>
          <w:rFonts w:ascii="Times New Roman" w:hAnsi="Times New Roman" w:cs="Times New Roman"/>
          <w:sz w:val="24"/>
          <w:szCs w:val="24"/>
        </w:rPr>
      </w:pPr>
      <w:del w:id="1255" w:author="sunny" w:date="2017-01-04T19:24:00Z">
        <w:r w:rsidRPr="00527A98" w:rsidDel="00610E07">
          <w:rPr>
            <w:rFonts w:ascii="Times New Roman" w:hAnsi="Times New Roman" w:cs="Times New Roman"/>
            <w:sz w:val="24"/>
            <w:szCs w:val="24"/>
            <w:lang w:val="sv-SE"/>
          </w:rPr>
          <w:delText>47. Di Veroli GY, Fornari C, Goldlust I,</w:delText>
        </w:r>
        <w:r w:rsidRPr="00527A98" w:rsidDel="00610E07">
          <w:rPr>
            <w:rFonts w:ascii="Times New Roman" w:hAnsi="Times New Roman" w:cs="Times New Roman"/>
            <w:i/>
            <w:sz w:val="24"/>
            <w:szCs w:val="24"/>
            <w:lang w:val="sv-SE"/>
          </w:rPr>
          <w:delText xml:space="preserve"> et al. </w:delText>
        </w:r>
        <w:r w:rsidRPr="00284C7B" w:rsidDel="00610E07">
          <w:rPr>
            <w:rFonts w:ascii="Times New Roman" w:hAnsi="Times New Roman" w:cs="Times New Roman"/>
            <w:sz w:val="24"/>
            <w:szCs w:val="24"/>
          </w:rPr>
          <w:delText>An automated fitting procedure and software for dose-response curves with multiphasic features. Sci Rep 2015; 5: 14701.</w:delText>
        </w:r>
      </w:del>
    </w:p>
    <w:p w14:paraId="2731D26A" w14:textId="250ED35E" w:rsidR="00284C7B" w:rsidRPr="00284C7B" w:rsidDel="00610E07" w:rsidRDefault="00284C7B" w:rsidP="00284C7B">
      <w:pPr>
        <w:pStyle w:val="Bibliography"/>
        <w:rPr>
          <w:del w:id="1256" w:author="sunny" w:date="2017-01-04T19:24:00Z"/>
          <w:rFonts w:ascii="Times New Roman" w:hAnsi="Times New Roman" w:cs="Times New Roman"/>
          <w:sz w:val="24"/>
          <w:szCs w:val="24"/>
        </w:rPr>
      </w:pPr>
      <w:del w:id="1257" w:author="sunny" w:date="2017-01-04T19:24:00Z">
        <w:r w:rsidRPr="00284C7B" w:rsidDel="00610E07">
          <w:rPr>
            <w:rFonts w:ascii="Times New Roman" w:hAnsi="Times New Roman" w:cs="Times New Roman"/>
            <w:sz w:val="24"/>
            <w:szCs w:val="24"/>
          </w:rPr>
          <w:delText xml:space="preserve">48. Unemo M, Golparian D, Nicholas R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High-level Cefixime- and Ceftriaxone-resistant </w:delText>
        </w:r>
        <w:r w:rsidRPr="00D644BC" w:rsidDel="00610E07">
          <w:rPr>
            <w:rFonts w:ascii="Times New Roman" w:hAnsi="Times New Roman" w:cs="Times New Roman"/>
            <w:i/>
            <w:sz w:val="24"/>
            <w:szCs w:val="24"/>
          </w:rPr>
          <w:delText>Neisseria gonorrhoeae</w:delText>
        </w:r>
        <w:r w:rsidRPr="00284C7B" w:rsidDel="00610E07">
          <w:rPr>
            <w:rFonts w:ascii="Times New Roman" w:hAnsi="Times New Roman" w:cs="Times New Roman"/>
            <w:sz w:val="24"/>
            <w:szCs w:val="24"/>
          </w:rPr>
          <w:delText xml:space="preserve"> in France: Novel penA mosaic allele in a successful international clone causes treatment failure. Antimicrob Agents Chemother 2012; 56: 1273–80.</w:delText>
        </w:r>
      </w:del>
    </w:p>
    <w:p w14:paraId="3D61FB68" w14:textId="34B4122A" w:rsidR="00284C7B" w:rsidRPr="00D644BC" w:rsidDel="00610E07" w:rsidRDefault="00284C7B" w:rsidP="00284C7B">
      <w:pPr>
        <w:pStyle w:val="Bibliography"/>
        <w:rPr>
          <w:del w:id="1258" w:author="sunny" w:date="2017-01-04T19:24:00Z"/>
          <w:rFonts w:ascii="Times New Roman" w:hAnsi="Times New Roman" w:cs="Times New Roman"/>
          <w:sz w:val="24"/>
          <w:szCs w:val="24"/>
        </w:rPr>
      </w:pPr>
      <w:del w:id="1259" w:author="sunny" w:date="2017-01-04T19:24:00Z">
        <w:r w:rsidRPr="00284C7B" w:rsidDel="00610E07">
          <w:rPr>
            <w:rFonts w:ascii="Times New Roman" w:hAnsi="Times New Roman" w:cs="Times New Roman"/>
            <w:sz w:val="24"/>
            <w:szCs w:val="24"/>
          </w:rPr>
          <w:delText xml:space="preserve">49. Kocaoglu O, Tsui H-CT, Winkler ME </w:delText>
        </w:r>
        <w:r w:rsidRPr="00D644BC" w:rsidDel="00610E07">
          <w:rPr>
            <w:rFonts w:ascii="Times New Roman" w:hAnsi="Times New Roman" w:cs="Times New Roman"/>
            <w:i/>
            <w:sz w:val="24"/>
            <w:szCs w:val="24"/>
          </w:rPr>
          <w:delText>et al</w:delText>
        </w:r>
        <w:r w:rsidRPr="00284C7B" w:rsidDel="00610E07">
          <w:rPr>
            <w:rFonts w:ascii="Times New Roman" w:hAnsi="Times New Roman" w:cs="Times New Roman"/>
            <w:sz w:val="24"/>
            <w:szCs w:val="24"/>
          </w:rPr>
          <w:delText xml:space="preserve">. Profiling of β-Lactam selectivity for penicillin-binding proteins in </w:delText>
        </w:r>
        <w:r w:rsidRPr="00D644BC" w:rsidDel="00610E07">
          <w:rPr>
            <w:rFonts w:ascii="Times New Roman" w:hAnsi="Times New Roman" w:cs="Times New Roman"/>
            <w:i/>
            <w:sz w:val="24"/>
            <w:szCs w:val="24"/>
          </w:rPr>
          <w:delText>Streptococcus pneumoniae</w:delText>
        </w:r>
        <w:r w:rsidRPr="00284C7B" w:rsidDel="00610E07">
          <w:rPr>
            <w:rFonts w:ascii="Times New Roman" w:hAnsi="Times New Roman" w:cs="Times New Roman"/>
            <w:sz w:val="24"/>
            <w:szCs w:val="24"/>
          </w:rPr>
          <w:delText xml:space="preserve"> D39. Antimicrob Agents Chemother 2015; 59: 3548–55.</w:delText>
        </w:r>
      </w:del>
    </w:p>
    <w:p w14:paraId="0C60E4DC" w14:textId="3555FAD2" w:rsidR="009A4AFC" w:rsidRDefault="000B46D8" w:rsidP="00CA7C82">
      <w:pPr>
        <w:spacing w:after="0" w:line="480" w:lineRule="auto"/>
        <w:jc w:val="both"/>
        <w:rPr>
          <w:rFonts w:ascii="Times New Roman" w:hAnsi="Times New Roman" w:cs="Times New Roman"/>
          <w:sz w:val="24"/>
          <w:szCs w:val="24"/>
        </w:rPr>
      </w:pPr>
      <w:r w:rsidRPr="00CA7C82">
        <w:rPr>
          <w:rFonts w:ascii="Times New Roman" w:hAnsi="Times New Roman" w:cs="Times New Roman"/>
          <w:sz w:val="24"/>
          <w:szCs w:val="24"/>
        </w:rPr>
        <w:fldChar w:fldCharType="end"/>
      </w:r>
      <w:r w:rsidR="00BA1CF7" w:rsidRPr="00BA1CF7">
        <w:rPr>
          <w:noProof/>
          <w:lang w:eastAsia="en-GB"/>
        </w:rPr>
        <w:t xml:space="preserve"> </w:t>
      </w:r>
    </w:p>
    <w:p w14:paraId="6BFD39A5" w14:textId="4E047E0A" w:rsidR="00BE76BE" w:rsidRDefault="0092771E" w:rsidP="003F390D">
      <w:pPr>
        <w:pStyle w:val="Caption"/>
        <w:jc w:val="both"/>
        <w:rPr>
          <w:rFonts w:ascii="Times New Roman" w:hAnsi="Times New Roman" w:cs="Times New Roman"/>
          <w:sz w:val="24"/>
          <w:szCs w:val="24"/>
        </w:rPr>
      </w:pPr>
      <w:r w:rsidRPr="00EC72F6">
        <w:rPr>
          <w:rFonts w:ascii="Times New Roman" w:hAnsi="Times New Roman" w:cs="Times New Roman"/>
          <w:b/>
          <w:i w:val="0"/>
          <w:color w:val="auto"/>
          <w:sz w:val="24"/>
          <w:szCs w:val="24"/>
        </w:rPr>
        <w:lastRenderedPageBreak/>
        <w:t xml:space="preserve">Figure 1. </w:t>
      </w:r>
      <w:r w:rsidR="00A10727">
        <w:rPr>
          <w:rFonts w:ascii="Times New Roman" w:hAnsi="Times New Roman" w:cs="Times New Roman"/>
          <w:b/>
          <w:i w:val="0"/>
          <w:color w:val="auto"/>
          <w:sz w:val="24"/>
          <w:szCs w:val="24"/>
        </w:rPr>
        <w:t>Potency shift of antimicrobials across different strains</w:t>
      </w:r>
      <w:ins w:id="1260" w:author="Christian Althaus" w:date="2017-01-03T16:51:00Z">
        <w:r w:rsidR="00BE77A8">
          <w:rPr>
            <w:rFonts w:ascii="Times New Roman" w:hAnsi="Times New Roman" w:cs="Times New Roman"/>
            <w:b/>
            <w:i w:val="0"/>
            <w:color w:val="auto"/>
            <w:sz w:val="24"/>
            <w:szCs w:val="24"/>
          </w:rPr>
          <w:t xml:space="preserve"> of </w:t>
        </w:r>
        <w:r w:rsidR="00BE77A8" w:rsidRPr="00BE77A8">
          <w:rPr>
            <w:rFonts w:ascii="Times New Roman" w:hAnsi="Times New Roman" w:cs="Times New Roman"/>
            <w:b/>
            <w:color w:val="auto"/>
            <w:sz w:val="24"/>
            <w:szCs w:val="24"/>
            <w:rPrChange w:id="1261" w:author="Christian Althaus" w:date="2017-01-03T16:52:00Z">
              <w:rPr>
                <w:rFonts w:ascii="Times New Roman" w:hAnsi="Times New Roman" w:cs="Times New Roman"/>
                <w:b/>
                <w:i w:val="0"/>
                <w:color w:val="auto"/>
                <w:sz w:val="24"/>
                <w:szCs w:val="24"/>
              </w:rPr>
            </w:rPrChange>
          </w:rPr>
          <w:t xml:space="preserve">N. </w:t>
        </w:r>
        <w:proofErr w:type="spellStart"/>
        <w:r w:rsidR="00BE77A8" w:rsidRPr="00BE77A8">
          <w:rPr>
            <w:rFonts w:ascii="Times New Roman" w:hAnsi="Times New Roman" w:cs="Times New Roman"/>
            <w:b/>
            <w:color w:val="auto"/>
            <w:sz w:val="24"/>
            <w:szCs w:val="24"/>
            <w:rPrChange w:id="1262" w:author="Christian Althaus" w:date="2017-01-03T16:52:00Z">
              <w:rPr>
                <w:rFonts w:ascii="Times New Roman" w:hAnsi="Times New Roman" w:cs="Times New Roman"/>
                <w:b/>
                <w:i w:val="0"/>
                <w:color w:val="auto"/>
                <w:sz w:val="24"/>
                <w:szCs w:val="24"/>
              </w:rPr>
            </w:rPrChange>
          </w:rPr>
          <w:t>gonorrhoeae</w:t>
        </w:r>
      </w:ins>
      <w:proofErr w:type="spellEnd"/>
      <w:r w:rsidRPr="00EC72F6">
        <w:rPr>
          <w:rFonts w:ascii="Times New Roman" w:hAnsi="Times New Roman" w:cs="Times New Roman"/>
          <w:b/>
          <w:i w:val="0"/>
          <w:color w:val="auto"/>
          <w:sz w:val="24"/>
          <w:szCs w:val="24"/>
        </w:rPr>
        <w:t xml:space="preserve">. </w:t>
      </w:r>
      <w:r w:rsidR="008327BF">
        <w:rPr>
          <w:rFonts w:ascii="Times New Roman" w:hAnsi="Times New Roman" w:cs="Times New Roman"/>
          <w:i w:val="0"/>
          <w:color w:val="auto"/>
          <w:sz w:val="24"/>
          <w:szCs w:val="24"/>
        </w:rPr>
        <w:t>Dose response curves for all strains and antimicrobials</w:t>
      </w:r>
      <w:ins w:id="1263" w:author="Christian Althaus" w:date="2017-01-03T16:52:00Z">
        <w:r w:rsidR="00BE77A8">
          <w:rPr>
            <w:rFonts w:ascii="Times New Roman" w:hAnsi="Times New Roman" w:cs="Times New Roman"/>
            <w:i w:val="0"/>
            <w:color w:val="auto"/>
            <w:sz w:val="24"/>
            <w:szCs w:val="24"/>
          </w:rPr>
          <w:t xml:space="preserve"> are shown</w:t>
        </w:r>
      </w:ins>
      <w:r w:rsidR="008327BF">
        <w:rPr>
          <w:rFonts w:ascii="Times New Roman" w:hAnsi="Times New Roman" w:cs="Times New Roman"/>
          <w:i w:val="0"/>
          <w:color w:val="auto"/>
          <w:sz w:val="24"/>
          <w:szCs w:val="24"/>
        </w:rPr>
        <w:t xml:space="preserve"> (</w:t>
      </w:r>
      <w:ins w:id="1264" w:author="Unemo Magnus, USÖ Labmed länsklinik" w:date="2016-12-29T17:24:00Z">
        <w:r w:rsidR="004A38DD">
          <w:rPr>
            <w:rFonts w:ascii="Times New Roman" w:hAnsi="Times New Roman" w:cs="Times New Roman"/>
            <w:i w:val="0"/>
            <w:color w:val="auto"/>
            <w:sz w:val="24"/>
            <w:szCs w:val="24"/>
          </w:rPr>
          <w:t>except</w:t>
        </w:r>
      </w:ins>
      <w:del w:id="1265" w:author="Unemo Magnus, USÖ Labmed länsklinik" w:date="2016-12-29T17:24:00Z">
        <w:r w:rsidR="008327BF" w:rsidDel="004A38DD">
          <w:rPr>
            <w:rFonts w:ascii="Times New Roman" w:hAnsi="Times New Roman" w:cs="Times New Roman"/>
            <w:i w:val="0"/>
            <w:color w:val="auto"/>
            <w:sz w:val="24"/>
            <w:szCs w:val="24"/>
          </w:rPr>
          <w:delText>without</w:delText>
        </w:r>
      </w:del>
      <w:r w:rsidR="008327BF">
        <w:rPr>
          <w:rFonts w:ascii="Times New Roman" w:hAnsi="Times New Roman" w:cs="Times New Roman"/>
          <w:i w:val="0"/>
          <w:color w:val="auto"/>
          <w:sz w:val="24"/>
          <w:szCs w:val="24"/>
        </w:rPr>
        <w:t xml:space="preserve"> samples above limit of detection). Strains that were classified as susceptible according to EUCAST 2016 </w:t>
      </w:r>
      <w:ins w:id="1266" w:author="Unemo Magnus, USÖ Labmed länsklinik" w:date="2016-12-29T17:24:00Z">
        <w:r w:rsidR="00CC4D73">
          <w:rPr>
            <w:rFonts w:ascii="Times New Roman" w:hAnsi="Times New Roman" w:cs="Times New Roman"/>
            <w:i w:val="0"/>
            <w:color w:val="auto"/>
            <w:sz w:val="24"/>
            <w:szCs w:val="24"/>
          </w:rPr>
          <w:t xml:space="preserve">MIC </w:t>
        </w:r>
      </w:ins>
      <w:del w:id="1267" w:author="Unemo Magnus, USÖ Labmed länsklinik" w:date="2016-12-29T17:23:00Z">
        <w:r w:rsidR="008327BF" w:rsidDel="00CC4D73">
          <w:rPr>
            <w:rFonts w:ascii="Times New Roman" w:hAnsi="Times New Roman" w:cs="Times New Roman"/>
            <w:i w:val="0"/>
            <w:color w:val="auto"/>
            <w:sz w:val="24"/>
            <w:szCs w:val="24"/>
          </w:rPr>
          <w:delText xml:space="preserve">criteria </w:delText>
        </w:r>
      </w:del>
      <w:ins w:id="1268" w:author="Unemo Magnus, USÖ Labmed länsklinik" w:date="2016-12-29T17:23:00Z">
        <w:r w:rsidR="00CC4D73">
          <w:rPr>
            <w:rFonts w:ascii="Times New Roman" w:hAnsi="Times New Roman" w:cs="Times New Roman"/>
            <w:i w:val="0"/>
            <w:color w:val="auto"/>
            <w:sz w:val="24"/>
            <w:szCs w:val="24"/>
          </w:rPr>
          <w:t>breakpoints</w:t>
        </w:r>
        <w:r w:rsidR="00CC4D73">
          <w:rPr>
            <w:rFonts w:ascii="Times New Roman" w:hAnsi="Times New Roman" w:cs="Times New Roman"/>
            <w:i w:val="0"/>
            <w:color w:val="auto"/>
            <w:sz w:val="24"/>
            <w:szCs w:val="24"/>
            <w:vertAlign w:val="superscript"/>
          </w:rPr>
          <w:t>46</w:t>
        </w:r>
        <w:r w:rsidR="00CC4D73">
          <w:rPr>
            <w:rFonts w:ascii="Times New Roman" w:hAnsi="Times New Roman" w:cs="Times New Roman"/>
            <w:i w:val="0"/>
            <w:color w:val="auto"/>
            <w:sz w:val="24"/>
            <w:szCs w:val="24"/>
          </w:rPr>
          <w:t xml:space="preserve"> </w:t>
        </w:r>
      </w:ins>
      <w:r w:rsidR="008327BF">
        <w:rPr>
          <w:rFonts w:ascii="Times New Roman" w:hAnsi="Times New Roman" w:cs="Times New Roman"/>
          <w:i w:val="0"/>
          <w:color w:val="auto"/>
          <w:sz w:val="24"/>
          <w:szCs w:val="24"/>
        </w:rPr>
        <w:t>were coloured in green, intermedia</w:t>
      </w:r>
      <w:ins w:id="1269" w:author="Unemo Magnus, USÖ Labmed länsklinik" w:date="2016-12-29T17:23:00Z">
        <w:r w:rsidR="00CC4D73">
          <w:rPr>
            <w:rFonts w:ascii="Times New Roman" w:hAnsi="Times New Roman" w:cs="Times New Roman"/>
            <w:i w:val="0"/>
            <w:color w:val="auto"/>
            <w:sz w:val="24"/>
            <w:szCs w:val="24"/>
          </w:rPr>
          <w:t>te</w:t>
        </w:r>
      </w:ins>
      <w:del w:id="1270" w:author="Unemo Magnus, USÖ Labmed länsklinik" w:date="2016-12-29T17:23:00Z">
        <w:r w:rsidR="008327BF" w:rsidDel="00CC4D73">
          <w:rPr>
            <w:rFonts w:ascii="Times New Roman" w:hAnsi="Times New Roman" w:cs="Times New Roman"/>
            <w:i w:val="0"/>
            <w:color w:val="auto"/>
            <w:sz w:val="24"/>
            <w:szCs w:val="24"/>
          </w:rPr>
          <w:delText>ry</w:delText>
        </w:r>
      </w:del>
      <w:r w:rsidR="008327BF">
        <w:rPr>
          <w:rFonts w:ascii="Times New Roman" w:hAnsi="Times New Roman" w:cs="Times New Roman"/>
          <w:i w:val="0"/>
          <w:color w:val="auto"/>
          <w:sz w:val="24"/>
          <w:szCs w:val="24"/>
        </w:rPr>
        <w:t xml:space="preserve"> resistant strains in blue and resistant strains in </w:t>
      </w:r>
      <w:r w:rsidR="00BA1CF7">
        <w:rPr>
          <w:rFonts w:ascii="Times New Roman" w:hAnsi="Times New Roman" w:cs="Times New Roman"/>
          <w:i w:val="0"/>
          <w:color w:val="auto"/>
          <w:sz w:val="24"/>
          <w:szCs w:val="24"/>
        </w:rPr>
        <w:t>red</w:t>
      </w:r>
      <w:r w:rsidR="008327BF">
        <w:rPr>
          <w:rFonts w:ascii="Times New Roman" w:hAnsi="Times New Roman" w:cs="Times New Roman"/>
          <w:i w:val="0"/>
          <w:color w:val="auto"/>
          <w:sz w:val="24"/>
          <w:szCs w:val="24"/>
        </w:rPr>
        <w:t xml:space="preserve">. No EUCAST criteria </w:t>
      </w:r>
      <w:del w:id="1271" w:author="Christian Althaus" w:date="2017-01-03T16:52:00Z">
        <w:r w:rsidR="008327BF" w:rsidDel="00BE77A8">
          <w:rPr>
            <w:rFonts w:ascii="Times New Roman" w:hAnsi="Times New Roman" w:cs="Times New Roman"/>
            <w:i w:val="0"/>
            <w:color w:val="auto"/>
            <w:sz w:val="24"/>
            <w:szCs w:val="24"/>
          </w:rPr>
          <w:delText xml:space="preserve">are </w:delText>
        </w:r>
      </w:del>
      <w:ins w:id="1272" w:author="Christian Althaus" w:date="2017-01-03T16:52:00Z">
        <w:r w:rsidR="00BE77A8">
          <w:rPr>
            <w:rFonts w:ascii="Times New Roman" w:hAnsi="Times New Roman" w:cs="Times New Roman"/>
            <w:i w:val="0"/>
            <w:color w:val="auto"/>
            <w:sz w:val="24"/>
            <w:szCs w:val="24"/>
          </w:rPr>
          <w:t xml:space="preserve">were </w:t>
        </w:r>
      </w:ins>
      <w:r w:rsidR="008327BF">
        <w:rPr>
          <w:rFonts w:ascii="Times New Roman" w:hAnsi="Times New Roman" w:cs="Times New Roman"/>
          <w:i w:val="0"/>
          <w:color w:val="auto"/>
          <w:sz w:val="24"/>
          <w:szCs w:val="24"/>
        </w:rPr>
        <w:t>defined for gentamicin (purple). The gradual shift of the potencies (</w:t>
      </w:r>
      <w:r w:rsidR="008327BF" w:rsidRPr="00BE77A8">
        <w:rPr>
          <w:rFonts w:ascii="Times New Roman" w:hAnsi="Times New Roman" w:cs="Times New Roman"/>
          <w:i w:val="0"/>
          <w:color w:val="000000" w:themeColor="text1"/>
          <w:sz w:val="24"/>
          <w:szCs w:val="24"/>
          <w:rPrChange w:id="1273" w:author="Christian Althaus" w:date="2017-01-03T16:52:00Z">
            <w:rPr>
              <w:rFonts w:ascii="Times New Roman" w:hAnsi="Times New Roman" w:cs="Times New Roman"/>
              <w:color w:val="000000" w:themeColor="text1"/>
              <w:sz w:val="24"/>
              <w:szCs w:val="24"/>
            </w:rPr>
          </w:rPrChange>
        </w:rPr>
        <w:t>EC</w:t>
      </w:r>
      <w:r w:rsidR="008327BF" w:rsidRPr="00BE77A8">
        <w:rPr>
          <w:rFonts w:ascii="Times New Roman" w:hAnsi="Times New Roman" w:cs="Times New Roman"/>
          <w:i w:val="0"/>
          <w:color w:val="000000" w:themeColor="text1"/>
          <w:sz w:val="24"/>
          <w:szCs w:val="24"/>
          <w:vertAlign w:val="subscript"/>
          <w:rPrChange w:id="1274" w:author="Christian Althaus" w:date="2017-01-03T16:52:00Z">
            <w:rPr>
              <w:rFonts w:ascii="Times New Roman" w:hAnsi="Times New Roman" w:cs="Times New Roman"/>
              <w:color w:val="000000" w:themeColor="text1"/>
              <w:sz w:val="24"/>
              <w:szCs w:val="24"/>
              <w:vertAlign w:val="subscript"/>
            </w:rPr>
          </w:rPrChange>
        </w:rPr>
        <w:t>50</w:t>
      </w:r>
      <w:r w:rsidR="008327BF">
        <w:rPr>
          <w:rFonts w:ascii="Times New Roman" w:hAnsi="Times New Roman" w:cs="Times New Roman"/>
          <w:i w:val="0"/>
          <w:color w:val="auto"/>
          <w:sz w:val="24"/>
          <w:szCs w:val="24"/>
        </w:rPr>
        <w:t>) towards higher concentrations can be observed for all antimicrobials.</w:t>
      </w:r>
    </w:p>
    <w:p w14:paraId="7091F107" w14:textId="7FC1B6AC" w:rsidR="00BE76BE" w:rsidRDefault="00BE76BE" w:rsidP="009A4AFC">
      <w:pPr>
        <w:keepNext/>
        <w:spacing w:line="480" w:lineRule="auto"/>
        <w:rPr>
          <w:rFonts w:ascii="Times New Roman" w:hAnsi="Times New Roman" w:cs="Times New Roman"/>
          <w:sz w:val="24"/>
          <w:szCs w:val="24"/>
        </w:rPr>
      </w:pPr>
    </w:p>
    <w:p w14:paraId="457C4591" w14:textId="1AD7F12A" w:rsidR="00BE76BE" w:rsidRPr="003F390D" w:rsidRDefault="00BE76BE" w:rsidP="00CA491E">
      <w:pPr>
        <w:pStyle w:val="Caption"/>
        <w:jc w:val="both"/>
        <w:rPr>
          <w:rFonts w:ascii="Times New Roman" w:hAnsi="Times New Roman" w:cs="Times New Roman"/>
          <w:i w:val="0"/>
          <w:color w:val="auto"/>
          <w:sz w:val="24"/>
          <w:szCs w:val="24"/>
        </w:rPr>
      </w:pPr>
      <w:r w:rsidRPr="003F390D">
        <w:rPr>
          <w:rFonts w:ascii="Times New Roman" w:hAnsi="Times New Roman" w:cs="Times New Roman"/>
          <w:b/>
          <w:i w:val="0"/>
          <w:color w:val="auto"/>
          <w:sz w:val="24"/>
          <w:szCs w:val="24"/>
        </w:rPr>
        <w:t xml:space="preserve">Figure </w:t>
      </w:r>
      <w:r w:rsidR="00BA1CF7">
        <w:rPr>
          <w:rFonts w:ascii="Times New Roman" w:hAnsi="Times New Roman" w:cs="Times New Roman"/>
          <w:b/>
          <w:i w:val="0"/>
          <w:color w:val="auto"/>
          <w:sz w:val="24"/>
          <w:szCs w:val="24"/>
        </w:rPr>
        <w:t>2</w:t>
      </w:r>
      <w:r w:rsidRPr="003F390D">
        <w:rPr>
          <w:rFonts w:ascii="Times New Roman" w:hAnsi="Times New Roman" w:cs="Times New Roman"/>
          <w:b/>
          <w:i w:val="0"/>
          <w:color w:val="auto"/>
          <w:sz w:val="24"/>
          <w:szCs w:val="24"/>
        </w:rPr>
        <w:t xml:space="preserve">. Correlation and deviations between </w:t>
      </w:r>
      <w:r w:rsidR="00664076" w:rsidRPr="003F390D">
        <w:rPr>
          <w:rFonts w:ascii="Times New Roman" w:hAnsi="Times New Roman" w:cs="Times New Roman"/>
          <w:b/>
          <w:i w:val="0"/>
          <w:color w:val="auto"/>
          <w:sz w:val="24"/>
          <w:szCs w:val="24"/>
        </w:rPr>
        <w:t xml:space="preserve">the </w:t>
      </w:r>
      <w:proofErr w:type="spellStart"/>
      <w:r w:rsidRPr="003F390D">
        <w:rPr>
          <w:rFonts w:ascii="Times New Roman" w:hAnsi="Times New Roman" w:cs="Times New Roman"/>
          <w:b/>
          <w:i w:val="0"/>
          <w:color w:val="auto"/>
          <w:sz w:val="24"/>
          <w:szCs w:val="24"/>
        </w:rPr>
        <w:t>Etest</w:t>
      </w:r>
      <w:proofErr w:type="spellEnd"/>
      <w:r w:rsidRPr="003F390D">
        <w:rPr>
          <w:rFonts w:ascii="Times New Roman" w:hAnsi="Times New Roman" w:cs="Times New Roman"/>
          <w:b/>
          <w:i w:val="0"/>
          <w:color w:val="auto"/>
          <w:sz w:val="24"/>
          <w:szCs w:val="24"/>
        </w:rPr>
        <w:t xml:space="preserve"> </w:t>
      </w:r>
      <w:ins w:id="1275" w:author="Unemo Magnus, USÖ Labmed länsklinik" w:date="2016-12-29T17:26:00Z">
        <w:r w:rsidR="00F63E40">
          <w:rPr>
            <w:rFonts w:ascii="Times New Roman" w:hAnsi="Times New Roman" w:cs="Times New Roman"/>
            <w:b/>
            <w:i w:val="0"/>
            <w:color w:val="auto"/>
            <w:sz w:val="24"/>
            <w:szCs w:val="24"/>
          </w:rPr>
          <w:t xml:space="preserve">MICs </w:t>
        </w:r>
      </w:ins>
      <w:r w:rsidRPr="003F390D">
        <w:rPr>
          <w:rFonts w:ascii="Times New Roman" w:hAnsi="Times New Roman" w:cs="Times New Roman"/>
          <w:b/>
          <w:i w:val="0"/>
          <w:color w:val="auto"/>
          <w:sz w:val="24"/>
          <w:szCs w:val="24"/>
        </w:rPr>
        <w:t>and predicted MIC</w:t>
      </w:r>
      <w:r w:rsidR="00664076" w:rsidRPr="003F390D">
        <w:rPr>
          <w:rFonts w:ascii="Times New Roman" w:hAnsi="Times New Roman" w:cs="Times New Roman"/>
          <w:b/>
          <w:i w:val="0"/>
          <w:color w:val="auto"/>
          <w:sz w:val="24"/>
          <w:szCs w:val="24"/>
        </w:rPr>
        <w:t>s</w:t>
      </w:r>
      <w:r w:rsidRPr="003F390D">
        <w:rPr>
          <w:rFonts w:ascii="Times New Roman" w:hAnsi="Times New Roman" w:cs="Times New Roman"/>
          <w:b/>
          <w:i w:val="0"/>
          <w:color w:val="auto"/>
          <w:sz w:val="24"/>
          <w:szCs w:val="24"/>
        </w:rPr>
        <w:t xml:space="preserve">. </w:t>
      </w:r>
      <w:commentRangeStart w:id="1276"/>
      <w:r w:rsidRPr="003F390D">
        <w:rPr>
          <w:rFonts w:ascii="Times New Roman" w:hAnsi="Times New Roman" w:cs="Times New Roman"/>
          <w:i w:val="0"/>
          <w:color w:val="auto"/>
          <w:sz w:val="24"/>
          <w:szCs w:val="24"/>
        </w:rPr>
        <w:t xml:space="preserve">(A) </w:t>
      </w:r>
      <w:commentRangeEnd w:id="1276"/>
      <w:r w:rsidR="00664076">
        <w:rPr>
          <w:rStyle w:val="CommentReference"/>
          <w:i w:val="0"/>
          <w:iCs w:val="0"/>
          <w:color w:val="auto"/>
        </w:rPr>
        <w:commentReference w:id="1276"/>
      </w:r>
      <w:del w:id="1277" w:author="Christian Althaus" w:date="2017-01-03T16:53:00Z">
        <w:r w:rsidRPr="003F390D" w:rsidDel="00BE77A8">
          <w:rPr>
            <w:rFonts w:ascii="Times New Roman" w:hAnsi="Times New Roman" w:cs="Times New Roman"/>
            <w:i w:val="0"/>
            <w:color w:val="auto"/>
            <w:sz w:val="24"/>
            <w:szCs w:val="24"/>
          </w:rPr>
          <w:delText>The correlation of</w:delText>
        </w:r>
      </w:del>
      <w:ins w:id="1278" w:author="Christian Althaus" w:date="2017-01-03T16:53:00Z">
        <w:r w:rsidR="00BE77A8">
          <w:rPr>
            <w:rFonts w:ascii="Times New Roman" w:hAnsi="Times New Roman" w:cs="Times New Roman"/>
            <w:i w:val="0"/>
            <w:color w:val="auto"/>
            <w:sz w:val="24"/>
            <w:szCs w:val="24"/>
          </w:rPr>
          <w:t>Linear regression between EC</w:t>
        </w:r>
        <w:r w:rsidR="00BE77A8" w:rsidRPr="00BE77A8">
          <w:rPr>
            <w:rFonts w:ascii="Times New Roman" w:hAnsi="Times New Roman" w:cs="Times New Roman"/>
            <w:i w:val="0"/>
            <w:color w:val="auto"/>
            <w:sz w:val="24"/>
            <w:szCs w:val="24"/>
            <w:vertAlign w:val="subscript"/>
            <w:rPrChange w:id="1279" w:author="Christian Althaus" w:date="2017-01-03T16:53:00Z">
              <w:rPr>
                <w:rFonts w:ascii="Times New Roman" w:hAnsi="Times New Roman" w:cs="Times New Roman"/>
                <w:i w:val="0"/>
                <w:color w:val="auto"/>
                <w:sz w:val="24"/>
                <w:szCs w:val="24"/>
              </w:rPr>
            </w:rPrChange>
          </w:rPr>
          <w:t>50</w:t>
        </w:r>
        <w:r w:rsidR="00BE77A8">
          <w:rPr>
            <w:rFonts w:ascii="Times New Roman" w:hAnsi="Times New Roman" w:cs="Times New Roman"/>
            <w:i w:val="0"/>
            <w:color w:val="auto"/>
            <w:sz w:val="24"/>
            <w:szCs w:val="24"/>
          </w:rPr>
          <w:t xml:space="preserve"> and</w:t>
        </w:r>
      </w:ins>
      <w:r w:rsidRPr="003F390D">
        <w:rPr>
          <w:rFonts w:ascii="Times New Roman" w:hAnsi="Times New Roman" w:cs="Times New Roman"/>
          <w:i w:val="0"/>
          <w:color w:val="auto"/>
          <w:sz w:val="24"/>
          <w:szCs w:val="24"/>
        </w:rPr>
        <w:t xml:space="preserve"> </w:t>
      </w:r>
      <w:proofErr w:type="spellStart"/>
      <w:r w:rsidRPr="003F390D">
        <w:rPr>
          <w:rFonts w:ascii="Times New Roman" w:hAnsi="Times New Roman" w:cs="Times New Roman"/>
          <w:i w:val="0"/>
          <w:color w:val="auto"/>
          <w:sz w:val="24"/>
          <w:szCs w:val="24"/>
        </w:rPr>
        <w:t>Etest</w:t>
      </w:r>
      <w:proofErr w:type="spellEnd"/>
      <w:r w:rsidRPr="003F390D">
        <w:rPr>
          <w:rFonts w:ascii="Times New Roman" w:hAnsi="Times New Roman" w:cs="Times New Roman"/>
          <w:i w:val="0"/>
          <w:color w:val="auto"/>
          <w:sz w:val="24"/>
          <w:szCs w:val="24"/>
        </w:rPr>
        <w:t xml:space="preserve"> MIC</w:t>
      </w:r>
      <w:ins w:id="1280" w:author="Christian Althaus" w:date="2017-01-03T16:53:00Z">
        <w:r w:rsidR="00BE77A8">
          <w:rPr>
            <w:rFonts w:ascii="Times New Roman" w:hAnsi="Times New Roman" w:cs="Times New Roman"/>
            <w:i w:val="0"/>
            <w:color w:val="auto"/>
            <w:sz w:val="24"/>
            <w:szCs w:val="24"/>
          </w:rPr>
          <w:t xml:space="preserve"> </w:t>
        </w:r>
      </w:ins>
      <w:del w:id="1281" w:author="Christian Althaus" w:date="2017-01-03T16:53:00Z">
        <w:r w:rsidRPr="003F390D" w:rsidDel="00BE77A8">
          <w:rPr>
            <w:rFonts w:ascii="Times New Roman" w:hAnsi="Times New Roman" w:cs="Times New Roman"/>
            <w:i w:val="0"/>
            <w:color w:val="auto"/>
            <w:sz w:val="24"/>
            <w:szCs w:val="24"/>
          </w:rPr>
          <w:delText xml:space="preserve"> and </w:delText>
        </w:r>
        <w:r w:rsidRPr="00BE77A8" w:rsidDel="00BE77A8">
          <w:rPr>
            <w:rFonts w:ascii="Times New Roman" w:hAnsi="Times New Roman" w:cs="Times New Roman"/>
            <w:i w:val="0"/>
            <w:color w:val="auto"/>
            <w:sz w:val="24"/>
            <w:szCs w:val="24"/>
            <w:rPrChange w:id="1282" w:author="Christian Althaus" w:date="2017-01-03T16:53:00Z">
              <w:rPr>
                <w:rFonts w:ascii="Times New Roman" w:hAnsi="Times New Roman" w:cs="Times New Roman"/>
                <w:color w:val="auto"/>
                <w:sz w:val="24"/>
                <w:szCs w:val="24"/>
              </w:rPr>
            </w:rPrChange>
          </w:rPr>
          <w:delText>EC</w:delText>
        </w:r>
        <w:r w:rsidRPr="00BE77A8" w:rsidDel="00BE77A8">
          <w:rPr>
            <w:rFonts w:ascii="Times New Roman" w:hAnsi="Times New Roman" w:cs="Times New Roman"/>
            <w:i w:val="0"/>
            <w:color w:val="auto"/>
            <w:sz w:val="24"/>
            <w:szCs w:val="24"/>
            <w:vertAlign w:val="subscript"/>
            <w:rPrChange w:id="1283" w:author="Christian Althaus" w:date="2017-01-03T16:53:00Z">
              <w:rPr>
                <w:rFonts w:ascii="Times New Roman" w:hAnsi="Times New Roman" w:cs="Times New Roman"/>
                <w:color w:val="auto"/>
                <w:sz w:val="24"/>
                <w:szCs w:val="24"/>
                <w:vertAlign w:val="subscript"/>
              </w:rPr>
            </w:rPrChange>
          </w:rPr>
          <w:delText>50</w:delText>
        </w:r>
        <w:r w:rsidRPr="003F390D" w:rsidDel="00BE77A8">
          <w:rPr>
            <w:rFonts w:ascii="Times New Roman" w:hAnsi="Times New Roman" w:cs="Times New Roman"/>
            <w:i w:val="0"/>
            <w:color w:val="auto"/>
            <w:sz w:val="24"/>
            <w:szCs w:val="24"/>
          </w:rPr>
          <w:delText xml:space="preserve"> </w:delText>
        </w:r>
      </w:del>
      <w:r w:rsidRPr="003F390D">
        <w:rPr>
          <w:rFonts w:ascii="Times New Roman" w:hAnsi="Times New Roman" w:cs="Times New Roman"/>
          <w:i w:val="0"/>
          <w:color w:val="auto"/>
          <w:sz w:val="24"/>
          <w:szCs w:val="24"/>
        </w:rPr>
        <w:t xml:space="preserve">for </w:t>
      </w:r>
      <w:ins w:id="1284" w:author="Christian Althaus" w:date="2017-01-03T16:54:00Z">
        <w:r w:rsidR="00BE77A8">
          <w:rPr>
            <w:rFonts w:ascii="Times New Roman" w:hAnsi="Times New Roman" w:cs="Times New Roman"/>
            <w:i w:val="0"/>
            <w:color w:val="auto"/>
            <w:sz w:val="24"/>
            <w:szCs w:val="24"/>
          </w:rPr>
          <w:t xml:space="preserve">the training data </w:t>
        </w:r>
      </w:ins>
      <w:del w:id="1285" w:author="Christian Althaus" w:date="2017-01-03T16:54:00Z">
        <w:r w:rsidRPr="003F390D" w:rsidDel="00BE77A8">
          <w:rPr>
            <w:rFonts w:ascii="Times New Roman" w:hAnsi="Times New Roman" w:cs="Times New Roman"/>
            <w:i w:val="0"/>
            <w:color w:val="auto"/>
            <w:sz w:val="24"/>
            <w:szCs w:val="24"/>
          </w:rPr>
          <w:delText xml:space="preserve">the dataset </w:delText>
        </w:r>
        <w:r w:rsidR="00454FE8" w:rsidDel="00BE77A8">
          <w:rPr>
            <w:rFonts w:ascii="Times New Roman" w:hAnsi="Times New Roman" w:cs="Times New Roman"/>
            <w:i w:val="0"/>
            <w:color w:val="auto"/>
            <w:sz w:val="24"/>
            <w:szCs w:val="24"/>
          </w:rPr>
          <w:delText xml:space="preserve">used for developing the regression model </w:delText>
        </w:r>
      </w:del>
      <w:r w:rsidRPr="003F390D">
        <w:rPr>
          <w:rFonts w:ascii="Times New Roman" w:hAnsi="Times New Roman" w:cs="Times New Roman"/>
          <w:i w:val="0"/>
          <w:color w:val="auto"/>
          <w:sz w:val="24"/>
          <w:szCs w:val="24"/>
        </w:rPr>
        <w:t xml:space="preserve">(84 </w:t>
      </w:r>
      <w:del w:id="1286" w:author="Unemo Magnus, USÖ Labmed länsklinik" w:date="2016-12-29T17:26:00Z">
        <w:r w:rsidR="00BF3748" w:rsidDel="00F63E40">
          <w:rPr>
            <w:rFonts w:ascii="Times New Roman" w:hAnsi="Times New Roman" w:cs="Times New Roman"/>
            <w:i w:val="0"/>
            <w:color w:val="auto"/>
            <w:sz w:val="24"/>
            <w:szCs w:val="24"/>
          </w:rPr>
          <w:delText xml:space="preserve">blinded </w:delText>
        </w:r>
      </w:del>
      <w:r w:rsidRPr="003F390D">
        <w:rPr>
          <w:rFonts w:ascii="Times New Roman" w:hAnsi="Times New Roman" w:cs="Times New Roman"/>
          <w:i w:val="0"/>
          <w:color w:val="auto"/>
          <w:sz w:val="24"/>
          <w:szCs w:val="24"/>
        </w:rPr>
        <w:t>strains</w:t>
      </w:r>
      <w:r w:rsidR="00BF3748">
        <w:rPr>
          <w:rFonts w:ascii="Times New Roman" w:hAnsi="Times New Roman" w:cs="Times New Roman"/>
          <w:i w:val="0"/>
          <w:color w:val="auto"/>
          <w:sz w:val="24"/>
          <w:szCs w:val="24"/>
        </w:rPr>
        <w:t xml:space="preserve"> </w:t>
      </w:r>
      <w:ins w:id="1287" w:author="Unemo Magnus, USÖ Labmed länsklinik" w:date="2016-12-29T17:26:00Z">
        <w:r w:rsidR="00F63E40">
          <w:rPr>
            <w:rFonts w:ascii="Times New Roman" w:hAnsi="Times New Roman" w:cs="Times New Roman"/>
            <w:i w:val="0"/>
            <w:color w:val="auto"/>
            <w:sz w:val="24"/>
            <w:szCs w:val="24"/>
          </w:rPr>
          <w:t xml:space="preserve">with </w:t>
        </w:r>
        <w:commentRangeStart w:id="1288"/>
        <w:r w:rsidR="00F63E40">
          <w:rPr>
            <w:rFonts w:ascii="Times New Roman" w:hAnsi="Times New Roman" w:cs="Times New Roman"/>
            <w:i w:val="0"/>
            <w:color w:val="auto"/>
            <w:sz w:val="24"/>
            <w:szCs w:val="24"/>
          </w:rPr>
          <w:t xml:space="preserve">blinded </w:t>
        </w:r>
      </w:ins>
      <w:commentRangeEnd w:id="1288"/>
      <w:r w:rsidR="00BE77A8">
        <w:rPr>
          <w:rStyle w:val="CommentReference"/>
          <w:i w:val="0"/>
          <w:iCs w:val="0"/>
          <w:color w:val="auto"/>
        </w:rPr>
        <w:commentReference w:id="1288"/>
      </w:r>
      <w:ins w:id="1289" w:author="Unemo Magnus, USÖ Labmed länsklinik" w:date="2016-12-29T17:26:00Z">
        <w:r w:rsidR="00F63E40">
          <w:rPr>
            <w:rFonts w:ascii="Times New Roman" w:hAnsi="Times New Roman" w:cs="Times New Roman"/>
            <w:i w:val="0"/>
            <w:color w:val="auto"/>
            <w:sz w:val="24"/>
            <w:szCs w:val="24"/>
          </w:rPr>
          <w:t>MICs</w:t>
        </w:r>
      </w:ins>
      <w:commentRangeStart w:id="1290"/>
      <w:del w:id="1291" w:author="Unemo Magnus, USÖ Labmed länsklinik" w:date="2016-12-29T17:26:00Z">
        <w:r w:rsidR="00BF3748" w:rsidDel="00F63E40">
          <w:rPr>
            <w:rFonts w:ascii="Times New Roman" w:hAnsi="Times New Roman" w:cs="Times New Roman"/>
            <w:i w:val="0"/>
            <w:color w:val="auto"/>
            <w:sz w:val="24"/>
            <w:szCs w:val="24"/>
          </w:rPr>
          <w:delText>examined</w:delText>
        </w:r>
      </w:del>
      <w:r w:rsidRPr="003F390D">
        <w:rPr>
          <w:rFonts w:ascii="Times New Roman" w:hAnsi="Times New Roman" w:cs="Times New Roman"/>
          <w:i w:val="0"/>
          <w:color w:val="auto"/>
          <w:sz w:val="24"/>
          <w:szCs w:val="24"/>
        </w:rPr>
        <w:t>)</w:t>
      </w:r>
      <w:del w:id="1292" w:author="Christian Althaus" w:date="2017-01-03T16:54:00Z">
        <w:r w:rsidRPr="003F390D" w:rsidDel="00BE77A8">
          <w:rPr>
            <w:rFonts w:ascii="Times New Roman" w:hAnsi="Times New Roman" w:cs="Times New Roman"/>
            <w:i w:val="0"/>
            <w:color w:val="auto"/>
            <w:sz w:val="24"/>
            <w:szCs w:val="24"/>
          </w:rPr>
          <w:delText xml:space="preserve"> is shown for </w:delText>
        </w:r>
        <w:commentRangeStart w:id="1293"/>
        <w:commentRangeStart w:id="1294"/>
        <w:r w:rsidRPr="003F390D" w:rsidDel="00BE77A8">
          <w:rPr>
            <w:rFonts w:ascii="Times New Roman" w:hAnsi="Times New Roman" w:cs="Times New Roman"/>
            <w:i w:val="0"/>
            <w:color w:val="auto"/>
            <w:sz w:val="24"/>
            <w:szCs w:val="24"/>
          </w:rPr>
          <w:delText>log transformed values</w:delText>
        </w:r>
        <w:commentRangeEnd w:id="1293"/>
        <w:r w:rsidR="005134EB" w:rsidDel="00BE77A8">
          <w:rPr>
            <w:rStyle w:val="CommentReference"/>
            <w:i w:val="0"/>
            <w:iCs w:val="0"/>
            <w:color w:val="auto"/>
          </w:rPr>
          <w:commentReference w:id="1293"/>
        </w:r>
      </w:del>
      <w:commentRangeEnd w:id="1294"/>
      <w:r w:rsidR="00C90AB9">
        <w:rPr>
          <w:rStyle w:val="CommentReference"/>
          <w:i w:val="0"/>
          <w:iCs w:val="0"/>
          <w:color w:val="auto"/>
        </w:rPr>
        <w:commentReference w:id="1294"/>
      </w:r>
      <w:commentRangeEnd w:id="1290"/>
      <w:r w:rsidR="00BE77A8">
        <w:rPr>
          <w:rStyle w:val="CommentReference"/>
          <w:i w:val="0"/>
          <w:iCs w:val="0"/>
          <w:color w:val="auto"/>
        </w:rPr>
        <w:commentReference w:id="1290"/>
      </w:r>
      <w:r w:rsidRPr="003F390D">
        <w:rPr>
          <w:rFonts w:ascii="Times New Roman" w:hAnsi="Times New Roman" w:cs="Times New Roman"/>
          <w:i w:val="0"/>
          <w:color w:val="auto"/>
          <w:sz w:val="24"/>
          <w:szCs w:val="24"/>
        </w:rPr>
        <w:t xml:space="preserve">. The </w:t>
      </w:r>
      <w:r w:rsidR="00454FE8">
        <w:rPr>
          <w:rFonts w:ascii="Times New Roman" w:hAnsi="Times New Roman" w:cs="Times New Roman"/>
          <w:i w:val="0"/>
          <w:color w:val="auto"/>
          <w:sz w:val="24"/>
          <w:szCs w:val="24"/>
        </w:rPr>
        <w:t>P</w:t>
      </w:r>
      <w:r w:rsidRPr="003F390D">
        <w:rPr>
          <w:rFonts w:ascii="Times New Roman" w:hAnsi="Times New Roman" w:cs="Times New Roman"/>
          <w:i w:val="0"/>
          <w:color w:val="auto"/>
          <w:sz w:val="24"/>
          <w:szCs w:val="24"/>
        </w:rPr>
        <w:t>earson's correlation coefficient for the linear regression</w:t>
      </w:r>
      <w:r w:rsidR="00AD043E">
        <w:rPr>
          <w:rFonts w:ascii="Times New Roman" w:hAnsi="Times New Roman" w:cs="Times New Roman"/>
          <w:i w:val="0"/>
          <w:color w:val="auto"/>
          <w:sz w:val="24"/>
          <w:szCs w:val="24"/>
        </w:rPr>
        <w:t xml:space="preserve"> (blue line)</w:t>
      </w:r>
      <w:r w:rsidRPr="003F390D">
        <w:rPr>
          <w:rFonts w:ascii="Times New Roman" w:hAnsi="Times New Roman" w:cs="Times New Roman"/>
          <w:i w:val="0"/>
          <w:color w:val="auto"/>
          <w:sz w:val="24"/>
          <w:szCs w:val="24"/>
        </w:rPr>
        <w:t xml:space="preserve"> </w:t>
      </w:r>
      <w:r w:rsidR="00BF3748">
        <w:rPr>
          <w:rFonts w:ascii="Times New Roman" w:hAnsi="Times New Roman" w:cs="Times New Roman"/>
          <w:i w:val="0"/>
          <w:color w:val="auto"/>
          <w:sz w:val="24"/>
          <w:szCs w:val="24"/>
        </w:rPr>
        <w:t>was</w:t>
      </w:r>
      <w:r w:rsidR="00BF3748" w:rsidRPr="003F390D">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0.</w:t>
      </w:r>
      <w:r w:rsidR="00BA1CF7" w:rsidRPr="003F390D">
        <w:rPr>
          <w:rFonts w:ascii="Times New Roman" w:hAnsi="Times New Roman" w:cs="Times New Roman"/>
          <w:i w:val="0"/>
          <w:color w:val="auto"/>
          <w:sz w:val="24"/>
          <w:szCs w:val="24"/>
        </w:rPr>
        <w:t>8</w:t>
      </w:r>
      <w:r w:rsidR="00BA1CF7">
        <w:rPr>
          <w:rFonts w:ascii="Times New Roman" w:hAnsi="Times New Roman" w:cs="Times New Roman"/>
          <w:i w:val="0"/>
          <w:color w:val="auto"/>
          <w:sz w:val="24"/>
          <w:szCs w:val="24"/>
        </w:rPr>
        <w:t>7</w:t>
      </w:r>
      <w:r w:rsidR="00AD043E">
        <w:rPr>
          <w:rFonts w:ascii="Times New Roman" w:hAnsi="Times New Roman" w:cs="Times New Roman"/>
          <w:i w:val="0"/>
          <w:color w:val="auto"/>
          <w:sz w:val="24"/>
          <w:szCs w:val="24"/>
        </w:rPr>
        <w:t xml:space="preserve"> and the confidence interval highlighted in grey</w:t>
      </w:r>
      <w:r w:rsidRPr="003F390D">
        <w:rPr>
          <w:rFonts w:ascii="Times New Roman" w:hAnsi="Times New Roman" w:cs="Times New Roman"/>
          <w:i w:val="0"/>
          <w:color w:val="auto"/>
          <w:sz w:val="24"/>
          <w:szCs w:val="24"/>
        </w:rPr>
        <w:t xml:space="preserve">. Slope and intercept for a perfect correlation was drawn as dashed black line for comparison. (B) The kernel </w:t>
      </w:r>
      <w:r w:rsidR="00C90AB9">
        <w:rPr>
          <w:rFonts w:ascii="Times New Roman" w:hAnsi="Times New Roman" w:cs="Times New Roman"/>
          <w:i w:val="0"/>
          <w:color w:val="auto"/>
          <w:sz w:val="24"/>
          <w:szCs w:val="24"/>
        </w:rPr>
        <w:t>density function</w:t>
      </w:r>
      <w:r w:rsidRPr="003F390D">
        <w:rPr>
          <w:rFonts w:ascii="Times New Roman" w:hAnsi="Times New Roman" w:cs="Times New Roman"/>
          <w:i w:val="0"/>
          <w:color w:val="auto"/>
          <w:sz w:val="24"/>
          <w:szCs w:val="24"/>
        </w:rPr>
        <w:t xml:space="preserve"> </w:t>
      </w:r>
      <w:r w:rsidR="00BF3748">
        <w:rPr>
          <w:rFonts w:ascii="Times New Roman" w:hAnsi="Times New Roman" w:cs="Times New Roman"/>
          <w:i w:val="0"/>
          <w:color w:val="auto"/>
          <w:sz w:val="24"/>
          <w:szCs w:val="24"/>
        </w:rPr>
        <w:t xml:space="preserve">of the </w:t>
      </w:r>
      <w:r w:rsidR="00C90AB9" w:rsidRPr="00BE77A8">
        <w:rPr>
          <w:rFonts w:ascii="Times New Roman" w:hAnsi="Times New Roman" w:cs="Times New Roman"/>
          <w:i w:val="0"/>
          <w:color w:val="auto"/>
          <w:sz w:val="24"/>
          <w:szCs w:val="24"/>
          <w:rPrChange w:id="1295" w:author="Christian Althaus" w:date="2017-01-03T16:55:00Z">
            <w:rPr>
              <w:rFonts w:ascii="Times New Roman" w:hAnsi="Times New Roman" w:cs="Times New Roman"/>
              <w:color w:val="auto"/>
              <w:sz w:val="24"/>
              <w:szCs w:val="24"/>
            </w:rPr>
          </w:rPrChange>
        </w:rPr>
        <w:t>EC</w:t>
      </w:r>
      <w:r w:rsidR="00C90AB9" w:rsidRPr="00BE77A8">
        <w:rPr>
          <w:rFonts w:ascii="Times New Roman" w:hAnsi="Times New Roman" w:cs="Times New Roman"/>
          <w:i w:val="0"/>
          <w:color w:val="auto"/>
          <w:sz w:val="24"/>
          <w:szCs w:val="24"/>
          <w:vertAlign w:val="subscript"/>
          <w:rPrChange w:id="1296" w:author="Christian Althaus" w:date="2017-01-03T16:55:00Z">
            <w:rPr>
              <w:rFonts w:ascii="Times New Roman" w:hAnsi="Times New Roman" w:cs="Times New Roman"/>
              <w:color w:val="auto"/>
              <w:sz w:val="24"/>
              <w:szCs w:val="24"/>
              <w:vertAlign w:val="subscript"/>
            </w:rPr>
          </w:rPrChange>
        </w:rPr>
        <w:t>50</w:t>
      </w:r>
      <w:r w:rsidR="00C90AB9">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values </w:t>
      </w:r>
      <w:ins w:id="1297" w:author="Christian Althaus" w:date="2017-01-03T16:55:00Z">
        <w:r w:rsidR="00BE77A8">
          <w:rPr>
            <w:rFonts w:ascii="Times New Roman" w:hAnsi="Times New Roman" w:cs="Times New Roman"/>
            <w:i w:val="0"/>
            <w:color w:val="auto"/>
            <w:sz w:val="24"/>
            <w:szCs w:val="24"/>
          </w:rPr>
          <w:t xml:space="preserve">for </w:t>
        </w:r>
      </w:ins>
      <w:r w:rsidR="00C269CD">
        <w:rPr>
          <w:rFonts w:ascii="Times New Roman" w:hAnsi="Times New Roman" w:cs="Times New Roman"/>
          <w:i w:val="0"/>
          <w:color w:val="auto"/>
          <w:sz w:val="24"/>
          <w:szCs w:val="24"/>
        </w:rPr>
        <w:t xml:space="preserve">the </w:t>
      </w:r>
      <w:r w:rsidR="00C90AB9">
        <w:rPr>
          <w:rFonts w:ascii="Times New Roman" w:hAnsi="Times New Roman" w:cs="Times New Roman"/>
          <w:i w:val="0"/>
          <w:color w:val="auto"/>
          <w:sz w:val="24"/>
          <w:szCs w:val="24"/>
        </w:rPr>
        <w:t>training data</w:t>
      </w:r>
      <w:r w:rsidR="00C30255">
        <w:rPr>
          <w:rFonts w:ascii="Times New Roman" w:hAnsi="Times New Roman" w:cs="Times New Roman"/>
          <w:i w:val="0"/>
          <w:color w:val="auto"/>
          <w:sz w:val="24"/>
          <w:szCs w:val="24"/>
        </w:rPr>
        <w:t xml:space="preserve"> </w:t>
      </w:r>
      <w:r w:rsidR="00C269CD">
        <w:rPr>
          <w:rFonts w:ascii="Times New Roman" w:hAnsi="Times New Roman" w:cs="Times New Roman"/>
          <w:i w:val="0"/>
          <w:color w:val="auto"/>
          <w:sz w:val="24"/>
          <w:szCs w:val="24"/>
        </w:rPr>
        <w:t>(n=269)</w:t>
      </w:r>
      <w:r w:rsidRPr="003F390D">
        <w:rPr>
          <w:rFonts w:ascii="Times New Roman" w:hAnsi="Times New Roman" w:cs="Times New Roman"/>
          <w:i w:val="0"/>
          <w:color w:val="auto"/>
          <w:sz w:val="24"/>
          <w:szCs w:val="24"/>
        </w:rPr>
        <w:t xml:space="preserve"> </w:t>
      </w:r>
      <w:del w:id="1298" w:author="Christian Althaus" w:date="2017-01-03T16:56:00Z">
        <w:r w:rsidRPr="003F390D" w:rsidDel="00BE77A8">
          <w:rPr>
            <w:rFonts w:ascii="Times New Roman" w:hAnsi="Times New Roman" w:cs="Times New Roman"/>
            <w:i w:val="0"/>
            <w:color w:val="auto"/>
            <w:sz w:val="24"/>
            <w:szCs w:val="24"/>
          </w:rPr>
          <w:delText xml:space="preserve">drawn </w:delText>
        </w:r>
      </w:del>
      <w:ins w:id="1299" w:author="Christian Althaus" w:date="2017-01-03T16:56:00Z">
        <w:r w:rsidR="00BE77A8">
          <w:rPr>
            <w:rFonts w:ascii="Times New Roman" w:hAnsi="Times New Roman" w:cs="Times New Roman"/>
            <w:i w:val="0"/>
            <w:color w:val="auto"/>
            <w:sz w:val="24"/>
            <w:szCs w:val="24"/>
          </w:rPr>
          <w:t>is shown</w:t>
        </w:r>
        <w:r w:rsidR="00BE77A8" w:rsidRPr="003F390D">
          <w:rPr>
            <w:rFonts w:ascii="Times New Roman" w:hAnsi="Times New Roman" w:cs="Times New Roman"/>
            <w:i w:val="0"/>
            <w:color w:val="auto"/>
            <w:sz w:val="24"/>
            <w:szCs w:val="24"/>
          </w:rPr>
          <w:t xml:space="preserve"> </w:t>
        </w:r>
      </w:ins>
      <w:r w:rsidRPr="003F390D">
        <w:rPr>
          <w:rFonts w:ascii="Times New Roman" w:hAnsi="Times New Roman" w:cs="Times New Roman"/>
          <w:i w:val="0"/>
          <w:color w:val="auto"/>
          <w:sz w:val="24"/>
          <w:szCs w:val="24"/>
        </w:rPr>
        <w:t xml:space="preserve">in </w:t>
      </w:r>
      <w:r w:rsidR="00D644BC">
        <w:rPr>
          <w:rFonts w:ascii="Times New Roman" w:hAnsi="Times New Roman" w:cs="Times New Roman"/>
          <w:i w:val="0"/>
          <w:color w:val="auto"/>
          <w:sz w:val="24"/>
          <w:szCs w:val="24"/>
        </w:rPr>
        <w:t>red</w:t>
      </w:r>
      <w:r w:rsidRPr="003F390D">
        <w:rPr>
          <w:rFonts w:ascii="Times New Roman" w:hAnsi="Times New Roman" w:cs="Times New Roman"/>
          <w:i w:val="0"/>
          <w:color w:val="auto"/>
          <w:sz w:val="24"/>
          <w:szCs w:val="24"/>
        </w:rPr>
        <w:t xml:space="preserve"> (median -1.</w:t>
      </w:r>
      <w:r w:rsidR="00C90AB9">
        <w:rPr>
          <w:rFonts w:ascii="Times New Roman" w:hAnsi="Times New Roman" w:cs="Times New Roman"/>
          <w:i w:val="0"/>
          <w:color w:val="auto"/>
          <w:sz w:val="24"/>
          <w:szCs w:val="24"/>
        </w:rPr>
        <w:t>6</w:t>
      </w:r>
      <w:r w:rsidRPr="003F390D">
        <w:rPr>
          <w:rFonts w:ascii="Times New Roman" w:hAnsi="Times New Roman" w:cs="Times New Roman"/>
          <w:i w:val="0"/>
          <w:color w:val="auto"/>
          <w:sz w:val="24"/>
          <w:szCs w:val="24"/>
        </w:rPr>
        <w:t xml:space="preserve">8). The kernel </w:t>
      </w:r>
      <w:r w:rsidR="00C90AB9">
        <w:rPr>
          <w:rFonts w:ascii="Times New Roman" w:hAnsi="Times New Roman" w:cs="Times New Roman"/>
          <w:i w:val="0"/>
          <w:color w:val="auto"/>
          <w:sz w:val="24"/>
          <w:szCs w:val="24"/>
        </w:rPr>
        <w:t xml:space="preserve">density </w:t>
      </w:r>
      <w:r w:rsidRPr="003F390D">
        <w:rPr>
          <w:rFonts w:ascii="Times New Roman" w:hAnsi="Times New Roman" w:cs="Times New Roman"/>
          <w:i w:val="0"/>
          <w:color w:val="auto"/>
          <w:sz w:val="24"/>
          <w:szCs w:val="24"/>
        </w:rPr>
        <w:t xml:space="preserve">of the </w:t>
      </w:r>
      <w:r w:rsidR="00C269CD">
        <w:rPr>
          <w:rFonts w:ascii="Times New Roman" w:hAnsi="Times New Roman" w:cs="Times New Roman"/>
          <w:i w:val="0"/>
          <w:color w:val="auto"/>
          <w:sz w:val="24"/>
          <w:szCs w:val="24"/>
        </w:rPr>
        <w:t xml:space="preserve">predicted </w:t>
      </w:r>
      <w:r w:rsidRPr="003F390D">
        <w:rPr>
          <w:rFonts w:ascii="Times New Roman" w:hAnsi="Times New Roman" w:cs="Times New Roman"/>
          <w:i w:val="0"/>
          <w:color w:val="auto"/>
          <w:sz w:val="24"/>
          <w:szCs w:val="24"/>
        </w:rPr>
        <w:t xml:space="preserve">MICs </w:t>
      </w:r>
      <w:r w:rsidR="00C269CD">
        <w:rPr>
          <w:rFonts w:ascii="Times New Roman" w:hAnsi="Times New Roman" w:cs="Times New Roman"/>
          <w:i w:val="0"/>
          <w:color w:val="auto"/>
          <w:sz w:val="24"/>
          <w:szCs w:val="24"/>
        </w:rPr>
        <w:t xml:space="preserve">for training and validation data (n=840) </w:t>
      </w:r>
      <w:r w:rsidRPr="003F390D">
        <w:rPr>
          <w:rFonts w:ascii="Times New Roman" w:hAnsi="Times New Roman" w:cs="Times New Roman"/>
          <w:i w:val="0"/>
          <w:color w:val="auto"/>
          <w:sz w:val="24"/>
          <w:szCs w:val="24"/>
        </w:rPr>
        <w:t xml:space="preserve">is </w:t>
      </w:r>
      <w:del w:id="1300" w:author="Christian Althaus" w:date="2017-01-03T16:56:00Z">
        <w:r w:rsidRPr="003F390D" w:rsidDel="00BE77A8">
          <w:rPr>
            <w:rFonts w:ascii="Times New Roman" w:hAnsi="Times New Roman" w:cs="Times New Roman"/>
            <w:i w:val="0"/>
            <w:color w:val="auto"/>
            <w:sz w:val="24"/>
            <w:szCs w:val="24"/>
          </w:rPr>
          <w:delText xml:space="preserve">highlighted </w:delText>
        </w:r>
      </w:del>
      <w:ins w:id="1301" w:author="Christian Althaus" w:date="2017-01-03T16:56:00Z">
        <w:r w:rsidR="00BE77A8">
          <w:rPr>
            <w:rFonts w:ascii="Times New Roman" w:hAnsi="Times New Roman" w:cs="Times New Roman"/>
            <w:i w:val="0"/>
            <w:color w:val="auto"/>
            <w:sz w:val="24"/>
            <w:szCs w:val="24"/>
          </w:rPr>
          <w:t>shown</w:t>
        </w:r>
        <w:r w:rsidR="00BE77A8" w:rsidRPr="003F390D">
          <w:rPr>
            <w:rFonts w:ascii="Times New Roman" w:hAnsi="Times New Roman" w:cs="Times New Roman"/>
            <w:i w:val="0"/>
            <w:color w:val="auto"/>
            <w:sz w:val="24"/>
            <w:szCs w:val="24"/>
          </w:rPr>
          <w:t xml:space="preserve"> </w:t>
        </w:r>
      </w:ins>
      <w:r w:rsidRPr="003F390D">
        <w:rPr>
          <w:rFonts w:ascii="Times New Roman" w:hAnsi="Times New Roman" w:cs="Times New Roman"/>
          <w:i w:val="0"/>
          <w:color w:val="auto"/>
          <w:sz w:val="24"/>
          <w:szCs w:val="24"/>
        </w:rPr>
        <w:t xml:space="preserve">in purple (median </w:t>
      </w:r>
      <w:r w:rsidR="00C269CD">
        <w:rPr>
          <w:rFonts w:ascii="Times New Roman" w:hAnsi="Times New Roman" w:cs="Times New Roman"/>
          <w:i w:val="0"/>
          <w:color w:val="auto"/>
          <w:sz w:val="24"/>
          <w:szCs w:val="24"/>
        </w:rPr>
        <w:t>-</w:t>
      </w:r>
      <w:r w:rsidRPr="003F390D">
        <w:rPr>
          <w:rFonts w:ascii="Times New Roman" w:hAnsi="Times New Roman" w:cs="Times New Roman"/>
          <w:i w:val="0"/>
          <w:color w:val="auto"/>
          <w:sz w:val="24"/>
          <w:szCs w:val="24"/>
        </w:rPr>
        <w:t>0.</w:t>
      </w:r>
      <w:r w:rsidR="00C269CD">
        <w:rPr>
          <w:rFonts w:ascii="Times New Roman" w:hAnsi="Times New Roman" w:cs="Times New Roman"/>
          <w:i w:val="0"/>
          <w:color w:val="auto"/>
          <w:sz w:val="24"/>
          <w:szCs w:val="24"/>
        </w:rPr>
        <w:t>004</w:t>
      </w:r>
      <w:r w:rsidRPr="003F390D">
        <w:rPr>
          <w:rFonts w:ascii="Times New Roman" w:hAnsi="Times New Roman" w:cs="Times New Roman"/>
          <w:i w:val="0"/>
          <w:color w:val="auto"/>
          <w:sz w:val="24"/>
          <w:szCs w:val="24"/>
        </w:rPr>
        <w:t xml:space="preserve">). (C) Deviations of predicted MICs from </w:t>
      </w:r>
      <w:proofErr w:type="spellStart"/>
      <w:r w:rsidRPr="003F390D">
        <w:rPr>
          <w:rFonts w:ascii="Times New Roman" w:hAnsi="Times New Roman" w:cs="Times New Roman"/>
          <w:i w:val="0"/>
          <w:color w:val="auto"/>
          <w:sz w:val="24"/>
          <w:szCs w:val="24"/>
        </w:rPr>
        <w:t>Etest</w:t>
      </w:r>
      <w:proofErr w:type="spellEnd"/>
      <w:r w:rsidRPr="003F390D">
        <w:rPr>
          <w:rFonts w:ascii="Times New Roman" w:hAnsi="Times New Roman" w:cs="Times New Roman"/>
          <w:i w:val="0"/>
          <w:color w:val="auto"/>
          <w:sz w:val="24"/>
          <w:szCs w:val="24"/>
        </w:rPr>
        <w:t xml:space="preserve"> MIC </w:t>
      </w:r>
      <w:r w:rsidR="003477E8">
        <w:rPr>
          <w:rFonts w:ascii="Times New Roman" w:hAnsi="Times New Roman" w:cs="Times New Roman"/>
          <w:i w:val="0"/>
          <w:color w:val="auto"/>
          <w:sz w:val="24"/>
          <w:szCs w:val="24"/>
        </w:rPr>
        <w:t>per antimicrobial (n=840)</w:t>
      </w:r>
      <w:r w:rsidRPr="003F390D">
        <w:rPr>
          <w:rFonts w:ascii="Times New Roman" w:hAnsi="Times New Roman" w:cs="Times New Roman"/>
          <w:i w:val="0"/>
          <w:color w:val="auto"/>
          <w:sz w:val="24"/>
          <w:szCs w:val="24"/>
        </w:rPr>
        <w:t>. The boxplots show the median and 25%-75% quartiles. The whiskers span the range from the bottom 5% to the highest 95% of the data. The essential agreement (EA) is written below the boxplots.</w:t>
      </w:r>
    </w:p>
    <w:p w14:paraId="5DF3EC0C" w14:textId="77777777" w:rsidR="00BE76BE" w:rsidRDefault="00BE76BE" w:rsidP="009A4AFC">
      <w:pPr>
        <w:keepNext/>
        <w:spacing w:line="480" w:lineRule="auto"/>
        <w:rPr>
          <w:i/>
          <w:iCs/>
          <w:color w:val="44546A" w:themeColor="text2"/>
          <w:sz w:val="18"/>
          <w:szCs w:val="18"/>
        </w:rPr>
      </w:pPr>
    </w:p>
    <w:p w14:paraId="67A6D91B" w14:textId="013629A0" w:rsidR="007B6AE8" w:rsidRDefault="007B6AE8" w:rsidP="007B6AE8">
      <w:pPr>
        <w:pStyle w:val="Caption"/>
        <w:keepNext/>
      </w:pPr>
    </w:p>
    <w:p w14:paraId="77B50F54" w14:textId="77777777" w:rsidR="00D60E95" w:rsidRDefault="00D60E95">
      <w:pPr>
        <w:rPr>
          <w:rFonts w:ascii="Times New Roman" w:hAnsi="Times New Roman" w:cs="Times New Roman"/>
          <w:sz w:val="24"/>
          <w:szCs w:val="24"/>
        </w:rPr>
        <w:sectPr w:rsidR="00D60E95" w:rsidSect="00A17D4C">
          <w:footerReference w:type="default" r:id="rId11"/>
          <w:pgSz w:w="11906" w:h="16838"/>
          <w:pgMar w:top="1440" w:right="1440" w:bottom="1440" w:left="1440" w:header="708" w:footer="708" w:gutter="0"/>
          <w:lnNumType w:countBy="1" w:restart="continuous"/>
          <w:cols w:space="708"/>
          <w:docGrid w:linePitch="360"/>
        </w:sectPr>
      </w:pPr>
    </w:p>
    <w:p w14:paraId="0D3A4DFF" w14:textId="03C20163" w:rsidR="006C3DA7" w:rsidRPr="00213188" w:rsidRDefault="00421667" w:rsidP="006C3DA7">
      <w:pPr>
        <w:pStyle w:val="Caption"/>
        <w:spacing w:line="480" w:lineRule="auto"/>
        <w:jc w:val="both"/>
        <w:rPr>
          <w:rFonts w:ascii="Times New Roman" w:hAnsi="Times New Roman" w:cs="Times New Roman"/>
          <w:i w:val="0"/>
          <w:noProof/>
          <w:color w:val="auto"/>
          <w:sz w:val="24"/>
          <w:szCs w:val="24"/>
        </w:rPr>
      </w:pPr>
      <w:r>
        <w:rPr>
          <w:rFonts w:ascii="Times New Roman" w:hAnsi="Times New Roman" w:cs="Times New Roman"/>
          <w:b/>
          <w:i w:val="0"/>
          <w:color w:val="auto"/>
          <w:sz w:val="24"/>
          <w:szCs w:val="24"/>
        </w:rPr>
        <w:lastRenderedPageBreak/>
        <w:t>F</w:t>
      </w:r>
      <w:r w:rsidR="006C3DA7" w:rsidRPr="00213188">
        <w:rPr>
          <w:rFonts w:ascii="Times New Roman" w:hAnsi="Times New Roman" w:cs="Times New Roman"/>
          <w:b/>
          <w:i w:val="0"/>
          <w:color w:val="auto"/>
          <w:sz w:val="24"/>
          <w:szCs w:val="24"/>
        </w:rPr>
        <w:t xml:space="preserve">igure </w:t>
      </w:r>
      <w:r w:rsidR="00BA1CF7">
        <w:rPr>
          <w:rFonts w:ascii="Times New Roman" w:hAnsi="Times New Roman" w:cs="Times New Roman"/>
          <w:b/>
          <w:i w:val="0"/>
          <w:color w:val="auto"/>
          <w:sz w:val="24"/>
          <w:szCs w:val="24"/>
        </w:rPr>
        <w:t>3</w:t>
      </w:r>
      <w:r w:rsidR="006C3DA7" w:rsidRPr="00213188">
        <w:rPr>
          <w:rFonts w:ascii="Times New Roman" w:hAnsi="Times New Roman" w:cs="Times New Roman"/>
          <w:b/>
          <w:i w:val="0"/>
          <w:noProof/>
          <w:color w:val="auto"/>
          <w:sz w:val="24"/>
          <w:szCs w:val="24"/>
        </w:rPr>
        <w:t xml:space="preserve">. </w:t>
      </w:r>
      <w:commentRangeStart w:id="1302"/>
      <w:r w:rsidR="006C3DA7" w:rsidRPr="00213188">
        <w:rPr>
          <w:rFonts w:ascii="Times New Roman" w:hAnsi="Times New Roman" w:cs="Times New Roman"/>
          <w:b/>
          <w:i w:val="0"/>
          <w:noProof/>
          <w:color w:val="auto"/>
          <w:sz w:val="24"/>
          <w:szCs w:val="24"/>
        </w:rPr>
        <w:t xml:space="preserve">Contingency table with </w:t>
      </w:r>
      <w:commentRangeEnd w:id="1302"/>
      <w:r w:rsidR="00F63E40">
        <w:rPr>
          <w:rStyle w:val="CommentReference"/>
          <w:i w:val="0"/>
          <w:iCs w:val="0"/>
          <w:color w:val="auto"/>
        </w:rPr>
        <w:commentReference w:id="1302"/>
      </w:r>
      <w:r w:rsidR="006C3DA7" w:rsidRPr="00213188">
        <w:rPr>
          <w:rFonts w:ascii="Times New Roman" w:hAnsi="Times New Roman" w:cs="Times New Roman"/>
          <w:b/>
          <w:i w:val="0"/>
          <w:noProof/>
          <w:color w:val="auto"/>
          <w:sz w:val="24"/>
          <w:szCs w:val="24"/>
        </w:rPr>
        <w:t>categorical errors of model predicted MICs</w:t>
      </w:r>
      <w:r w:rsidR="006C3DA7" w:rsidRPr="00213188">
        <w:rPr>
          <w:rFonts w:ascii="Times New Roman" w:hAnsi="Times New Roman" w:cs="Times New Roman"/>
          <w:i w:val="0"/>
          <w:noProof/>
          <w:color w:val="auto"/>
          <w:sz w:val="24"/>
          <w:szCs w:val="24"/>
        </w:rPr>
        <w:t xml:space="preserve">. Etest </w:t>
      </w:r>
      <w:r w:rsidR="006C3DA7">
        <w:rPr>
          <w:rFonts w:ascii="Times New Roman" w:hAnsi="Times New Roman" w:cs="Times New Roman"/>
          <w:i w:val="0"/>
          <w:noProof/>
          <w:color w:val="auto"/>
          <w:sz w:val="24"/>
          <w:szCs w:val="24"/>
        </w:rPr>
        <w:t xml:space="preserve">MIC </w:t>
      </w:r>
      <w:r w:rsidR="006C3DA7" w:rsidRPr="00213188">
        <w:rPr>
          <w:rFonts w:ascii="Times New Roman" w:hAnsi="Times New Roman" w:cs="Times New Roman"/>
          <w:i w:val="0"/>
          <w:noProof/>
          <w:color w:val="auto"/>
          <w:sz w:val="24"/>
          <w:szCs w:val="24"/>
        </w:rPr>
        <w:t xml:space="preserve">data were classified </w:t>
      </w:r>
      <w:r w:rsidR="006C3DA7">
        <w:rPr>
          <w:rFonts w:ascii="Times New Roman" w:hAnsi="Times New Roman" w:cs="Times New Roman"/>
          <w:i w:val="0"/>
          <w:noProof/>
          <w:color w:val="auto"/>
          <w:sz w:val="24"/>
          <w:szCs w:val="24"/>
        </w:rPr>
        <w:t xml:space="preserve">into </w:t>
      </w:r>
      <w:r w:rsidR="006C3DA7" w:rsidRPr="00213188">
        <w:rPr>
          <w:rFonts w:ascii="Times New Roman" w:hAnsi="Times New Roman" w:cs="Times New Roman"/>
          <w:i w:val="0"/>
          <w:noProof/>
          <w:color w:val="auto"/>
          <w:sz w:val="24"/>
          <w:szCs w:val="24"/>
        </w:rPr>
        <w:t>the categories resistant (R), susceptible (S) and intermedia</w:t>
      </w:r>
      <w:r w:rsidR="006C3DA7">
        <w:rPr>
          <w:rFonts w:ascii="Times New Roman" w:hAnsi="Times New Roman" w:cs="Times New Roman"/>
          <w:i w:val="0"/>
          <w:noProof/>
          <w:color w:val="auto"/>
          <w:sz w:val="24"/>
          <w:szCs w:val="24"/>
        </w:rPr>
        <w:t>te</w:t>
      </w:r>
      <w:r w:rsidR="006C3DA7" w:rsidRPr="00213188">
        <w:rPr>
          <w:rFonts w:ascii="Times New Roman" w:hAnsi="Times New Roman" w:cs="Times New Roman"/>
          <w:i w:val="0"/>
          <w:noProof/>
          <w:color w:val="auto"/>
          <w:sz w:val="24"/>
          <w:szCs w:val="24"/>
        </w:rPr>
        <w:t xml:space="preserve"> </w:t>
      </w:r>
      <w:ins w:id="1303" w:author="Unemo Magnus, USÖ Labmed länsklinik" w:date="2016-12-29T17:30:00Z">
        <w:r w:rsidR="00F63E40">
          <w:rPr>
            <w:rFonts w:ascii="Times New Roman" w:hAnsi="Times New Roman" w:cs="Times New Roman"/>
            <w:i w:val="0"/>
            <w:noProof/>
            <w:color w:val="auto"/>
            <w:sz w:val="24"/>
            <w:szCs w:val="24"/>
          </w:rPr>
          <w:t xml:space="preserve">resistant </w:t>
        </w:r>
      </w:ins>
      <w:r w:rsidR="006C3DA7" w:rsidRPr="00213188">
        <w:rPr>
          <w:rFonts w:ascii="Times New Roman" w:hAnsi="Times New Roman" w:cs="Times New Roman"/>
          <w:i w:val="0"/>
          <w:noProof/>
          <w:color w:val="auto"/>
          <w:sz w:val="24"/>
          <w:szCs w:val="24"/>
        </w:rPr>
        <w:t xml:space="preserve">(I) according to </w:t>
      </w:r>
      <w:r w:rsidR="006C3DA7">
        <w:rPr>
          <w:rFonts w:ascii="Times New Roman" w:hAnsi="Times New Roman" w:cs="Times New Roman"/>
          <w:i w:val="0"/>
          <w:noProof/>
          <w:color w:val="auto"/>
          <w:sz w:val="24"/>
          <w:szCs w:val="24"/>
        </w:rPr>
        <w:t xml:space="preserve">the </w:t>
      </w:r>
      <w:r w:rsidR="006C3DA7" w:rsidRPr="00213188">
        <w:rPr>
          <w:rFonts w:ascii="Times New Roman" w:hAnsi="Times New Roman" w:cs="Times New Roman"/>
          <w:i w:val="0"/>
          <w:noProof/>
          <w:color w:val="auto"/>
          <w:sz w:val="24"/>
          <w:szCs w:val="24"/>
        </w:rPr>
        <w:t>EUCAST 2016 criteria.</w:t>
      </w:r>
      <w:r w:rsidR="00284C7B" w:rsidRPr="00527A98">
        <w:rPr>
          <w:rFonts w:ascii="Times New Roman" w:hAnsi="Times New Roman" w:cs="Times New Roman"/>
          <w:i w:val="0"/>
          <w:noProof/>
          <w:color w:val="auto"/>
          <w:sz w:val="24"/>
          <w:szCs w:val="24"/>
        </w:rPr>
        <w:fldChar w:fldCharType="begin"/>
      </w:r>
      <w:ins w:id="1304" w:author="sunny" w:date="2017-01-04T19:24:00Z">
        <w:r w:rsidR="00610E07">
          <w:rPr>
            <w:rFonts w:ascii="Times New Roman" w:hAnsi="Times New Roman" w:cs="Times New Roman"/>
            <w:i w:val="0"/>
            <w:noProof/>
            <w:color w:val="auto"/>
            <w:sz w:val="24"/>
            <w:szCs w:val="24"/>
          </w:rPr>
          <w:instrText xml:space="preserve"> ADDIN ZOTERO_ITEM CSL_CITATION {"citationID":"1likjiso20","properties":{"formattedCitation":"{\\rtf \\super 44\\nosupersub{}}","plainCitation":"44","dontUpdate":true},"citationItems":[{"id":503,"uris":["http://zotero.org/users/1321783/items/BUD9GUES"],"uri":["http://zotero.org/users/1321783/items/BUD9GUES"],"itemData":{"id":503,"type":"article","title":"The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instrText>
        </w:r>
      </w:ins>
      <w:del w:id="1305" w:author="sunny" w:date="2017-01-04T19:24:00Z">
        <w:r w:rsidR="00284C7B" w:rsidRPr="00527A98" w:rsidDel="00610E07">
          <w:rPr>
            <w:rFonts w:ascii="Times New Roman" w:hAnsi="Times New Roman" w:cs="Times New Roman"/>
            <w:i w:val="0"/>
            <w:noProof/>
            <w:color w:val="auto"/>
            <w:sz w:val="24"/>
            <w:szCs w:val="24"/>
          </w:rPr>
          <w:delInstrText xml:space="preserve"> ADDIN ZOTERO_ITEM CSL_CITATION {"citationID":"1likjiso20","properties":{"formattedCitation":"{\\rtf \\super 44\\nosupersub{}}","plainCitation":"44"},"citationItems":[{"id":503,"uris":["http://zotero.org/users/1321783/items/BUD9GUES"],"uri":["http://zotero.org/users/1321783/items/BUD9GUES"],"itemData":{"id":503,"type":"article","title":"The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delInstrText>
        </w:r>
      </w:del>
      <w:r w:rsidR="00284C7B" w:rsidRPr="00527A98">
        <w:rPr>
          <w:rFonts w:ascii="Times New Roman" w:hAnsi="Times New Roman" w:cs="Times New Roman"/>
          <w:i w:val="0"/>
          <w:noProof/>
          <w:color w:val="auto"/>
          <w:sz w:val="24"/>
          <w:szCs w:val="24"/>
        </w:rPr>
        <w:fldChar w:fldCharType="separate"/>
      </w:r>
      <w:r w:rsidR="00284C7B" w:rsidRPr="00527A98">
        <w:rPr>
          <w:rFonts w:ascii="Times New Roman" w:hAnsi="Times New Roman" w:cs="Times New Roman"/>
          <w:i w:val="0"/>
          <w:sz w:val="24"/>
          <w:szCs w:val="24"/>
          <w:vertAlign w:val="superscript"/>
          <w:rPrChange w:id="1306" w:author="Unemo Magnus, USÖ Labmed länsklinik" w:date="2016-12-28T21:46:00Z">
            <w:rPr>
              <w:rFonts w:ascii="Times New Roman" w:hAnsi="Times New Roman" w:cs="Times New Roman"/>
              <w:sz w:val="24"/>
              <w:szCs w:val="24"/>
              <w:vertAlign w:val="superscript"/>
            </w:rPr>
          </w:rPrChange>
        </w:rPr>
        <w:t>4</w:t>
      </w:r>
      <w:ins w:id="1307" w:author="Unemo Magnus, USÖ Labmed länsklinik" w:date="2016-12-28T21:46:00Z">
        <w:r w:rsidR="00527A98">
          <w:rPr>
            <w:rFonts w:ascii="Times New Roman" w:hAnsi="Times New Roman" w:cs="Times New Roman"/>
            <w:i w:val="0"/>
            <w:sz w:val="24"/>
            <w:szCs w:val="24"/>
            <w:vertAlign w:val="superscript"/>
          </w:rPr>
          <w:t>6</w:t>
        </w:r>
      </w:ins>
      <w:del w:id="1308" w:author="Unemo Magnus, USÖ Labmed länsklinik" w:date="2016-12-28T21:46:00Z">
        <w:r w:rsidR="00284C7B" w:rsidRPr="00527A98" w:rsidDel="00527A98">
          <w:rPr>
            <w:rFonts w:ascii="Times New Roman" w:hAnsi="Times New Roman" w:cs="Times New Roman"/>
            <w:i w:val="0"/>
            <w:sz w:val="24"/>
            <w:szCs w:val="24"/>
            <w:vertAlign w:val="superscript"/>
            <w:rPrChange w:id="1309" w:author="Unemo Magnus, USÖ Labmed länsklinik" w:date="2016-12-28T21:46:00Z">
              <w:rPr>
                <w:rFonts w:ascii="Times New Roman" w:hAnsi="Times New Roman" w:cs="Times New Roman"/>
                <w:sz w:val="24"/>
                <w:szCs w:val="24"/>
                <w:vertAlign w:val="superscript"/>
              </w:rPr>
            </w:rPrChange>
          </w:rPr>
          <w:delText>4</w:delText>
        </w:r>
      </w:del>
      <w:r w:rsidR="00284C7B" w:rsidRPr="00527A98">
        <w:rPr>
          <w:rFonts w:ascii="Times New Roman" w:hAnsi="Times New Roman" w:cs="Times New Roman"/>
          <w:i w:val="0"/>
          <w:noProof/>
          <w:color w:val="auto"/>
          <w:sz w:val="24"/>
          <w:szCs w:val="24"/>
        </w:rPr>
        <w:fldChar w:fldCharType="end"/>
      </w:r>
      <w:r w:rsidR="006C3DA7" w:rsidRPr="00213188">
        <w:rPr>
          <w:rFonts w:ascii="Times New Roman" w:hAnsi="Times New Roman" w:cs="Times New Roman"/>
          <w:i w:val="0"/>
          <w:noProof/>
          <w:color w:val="auto"/>
          <w:sz w:val="24"/>
          <w:szCs w:val="24"/>
        </w:rPr>
        <w:t xml:space="preserve"> The cutoff values (mg/L) are shown as dashed black lines. Predicted MIC values</w:t>
      </w:r>
      <w:r w:rsidR="00A50610">
        <w:rPr>
          <w:rFonts w:ascii="Times New Roman" w:hAnsi="Times New Roman" w:cs="Times New Roman"/>
          <w:i w:val="0"/>
          <w:noProof/>
          <w:color w:val="auto"/>
          <w:sz w:val="24"/>
          <w:szCs w:val="24"/>
        </w:rPr>
        <w:t xml:space="preserve"> (n=868)</w:t>
      </w:r>
      <w:r w:rsidR="006C3DA7" w:rsidRPr="00213188">
        <w:rPr>
          <w:rFonts w:ascii="Times New Roman" w:hAnsi="Times New Roman" w:cs="Times New Roman"/>
          <w:i w:val="0"/>
          <w:noProof/>
          <w:color w:val="auto"/>
          <w:sz w:val="24"/>
          <w:szCs w:val="24"/>
        </w:rPr>
        <w:t xml:space="preserve"> are shown as point estimate</w:t>
      </w:r>
      <w:ins w:id="1310" w:author="Unemo Magnus, USÖ Labmed länsklinik" w:date="2016-12-29T17:33:00Z">
        <w:r w:rsidR="00F63E40">
          <w:rPr>
            <w:rFonts w:ascii="Times New Roman" w:hAnsi="Times New Roman" w:cs="Times New Roman"/>
            <w:i w:val="0"/>
            <w:noProof/>
            <w:color w:val="auto"/>
            <w:sz w:val="24"/>
            <w:szCs w:val="24"/>
          </w:rPr>
          <w:t>s</w:t>
        </w:r>
      </w:ins>
      <w:r w:rsidR="00A50610">
        <w:rPr>
          <w:rFonts w:ascii="Times New Roman" w:hAnsi="Times New Roman" w:cs="Times New Roman"/>
          <w:i w:val="0"/>
          <w:noProof/>
          <w:color w:val="auto"/>
          <w:sz w:val="24"/>
          <w:szCs w:val="24"/>
        </w:rPr>
        <w:t xml:space="preserve"> (black dots)</w:t>
      </w:r>
      <w:r w:rsidR="006C3DA7" w:rsidRPr="00213188">
        <w:rPr>
          <w:rFonts w:ascii="Times New Roman" w:hAnsi="Times New Roman" w:cs="Times New Roman"/>
          <w:i w:val="0"/>
          <w:noProof/>
          <w:color w:val="auto"/>
          <w:sz w:val="24"/>
          <w:szCs w:val="24"/>
        </w:rPr>
        <w:t xml:space="preserve"> with 95% confidence interval</w:t>
      </w:r>
      <w:r w:rsidR="00A50610">
        <w:rPr>
          <w:rFonts w:ascii="Times New Roman" w:hAnsi="Times New Roman" w:cs="Times New Roman"/>
          <w:i w:val="0"/>
          <w:noProof/>
          <w:color w:val="auto"/>
          <w:sz w:val="24"/>
          <w:szCs w:val="24"/>
        </w:rPr>
        <w:t xml:space="preserve"> (colored dashes)</w:t>
      </w:r>
      <w:r w:rsidR="006C3DA7" w:rsidRPr="00213188">
        <w:rPr>
          <w:rFonts w:ascii="Times New Roman" w:hAnsi="Times New Roman" w:cs="Times New Roman"/>
          <w:i w:val="0"/>
          <w:noProof/>
          <w:color w:val="auto"/>
          <w:sz w:val="24"/>
          <w:szCs w:val="24"/>
        </w:rPr>
        <w:t xml:space="preserve">. </w:t>
      </w:r>
      <w:r w:rsidR="00A50610">
        <w:rPr>
          <w:rFonts w:ascii="Times New Roman" w:hAnsi="Times New Roman" w:cs="Times New Roman"/>
          <w:i w:val="0"/>
          <w:noProof/>
          <w:color w:val="auto"/>
          <w:sz w:val="24"/>
          <w:szCs w:val="24"/>
        </w:rPr>
        <w:t xml:space="preserve">For some </w:t>
      </w:r>
      <w:ins w:id="1311" w:author="Unemo Magnus, USÖ Labmed länsklinik" w:date="2016-12-29T17:30:00Z">
        <w:r w:rsidR="00F63E40">
          <w:rPr>
            <w:rFonts w:ascii="Times New Roman" w:hAnsi="Times New Roman" w:cs="Times New Roman"/>
            <w:i w:val="0"/>
            <w:noProof/>
            <w:color w:val="auto"/>
            <w:sz w:val="24"/>
            <w:szCs w:val="24"/>
          </w:rPr>
          <w:t>e</w:t>
        </w:r>
      </w:ins>
      <w:del w:id="1312" w:author="Unemo Magnus, USÖ Labmed länsklinik" w:date="2016-12-29T17:30:00Z">
        <w:r w:rsidR="00A50610" w:rsidDel="00F63E40">
          <w:rPr>
            <w:rFonts w:ascii="Times New Roman" w:hAnsi="Times New Roman" w:cs="Times New Roman"/>
            <w:i w:val="0"/>
            <w:noProof/>
            <w:color w:val="auto"/>
            <w:sz w:val="24"/>
            <w:szCs w:val="24"/>
          </w:rPr>
          <w:delText>E</w:delText>
        </w:r>
      </w:del>
      <w:r w:rsidR="00A50610">
        <w:rPr>
          <w:rFonts w:ascii="Times New Roman" w:hAnsi="Times New Roman" w:cs="Times New Roman"/>
          <w:i w:val="0"/>
          <w:noProof/>
          <w:color w:val="auto"/>
          <w:sz w:val="24"/>
          <w:szCs w:val="24"/>
        </w:rPr>
        <w:t xml:space="preserve">stimates no confidence interval could be calculated (limit of detection), those were drawn as triangles. </w:t>
      </w:r>
      <w:r w:rsidR="006C3DA7" w:rsidRPr="00213188">
        <w:rPr>
          <w:rFonts w:ascii="Times New Roman" w:hAnsi="Times New Roman" w:cs="Times New Roman"/>
          <w:i w:val="0"/>
          <w:noProof/>
          <w:color w:val="auto"/>
          <w:sz w:val="24"/>
          <w:szCs w:val="24"/>
        </w:rPr>
        <w:t xml:space="preserve">Correctly classified strains are </w:t>
      </w:r>
      <w:r w:rsidR="00A50610">
        <w:rPr>
          <w:rFonts w:ascii="Times New Roman" w:hAnsi="Times New Roman" w:cs="Times New Roman"/>
          <w:i w:val="0"/>
          <w:noProof/>
          <w:color w:val="auto"/>
          <w:sz w:val="24"/>
          <w:szCs w:val="24"/>
        </w:rPr>
        <w:t>drawn in green</w:t>
      </w:r>
      <w:del w:id="1313" w:author="Unemo Magnus, USÖ Labmed länsklinik" w:date="2016-12-29T17:32:00Z">
        <w:r w:rsidR="006C3DA7" w:rsidRPr="00213188" w:rsidDel="00F63E40">
          <w:rPr>
            <w:rFonts w:ascii="Times New Roman" w:hAnsi="Times New Roman" w:cs="Times New Roman"/>
            <w:i w:val="0"/>
            <w:noProof/>
            <w:color w:val="auto"/>
            <w:sz w:val="24"/>
            <w:szCs w:val="24"/>
          </w:rPr>
          <w:delText xml:space="preserve"> green</w:delText>
        </w:r>
      </w:del>
      <w:r w:rsidR="006C3DA7" w:rsidRPr="00213188">
        <w:rPr>
          <w:rFonts w:ascii="Times New Roman" w:hAnsi="Times New Roman" w:cs="Times New Roman"/>
          <w:i w:val="0"/>
          <w:noProof/>
          <w:color w:val="auto"/>
          <w:sz w:val="24"/>
          <w:szCs w:val="24"/>
        </w:rPr>
        <w:t xml:space="preserve">. </w:t>
      </w:r>
      <w:moveToRangeStart w:id="1314" w:author="Unemo Magnus, USÖ Labmed länsklinik" w:date="2016-12-29T17:32:00Z" w:name="move470796077"/>
      <w:moveTo w:id="1315" w:author="Unemo Magnus, USÖ Labmed länsklinik" w:date="2016-12-29T17:32:00Z">
        <w:r w:rsidR="00F63E40" w:rsidRPr="00213188">
          <w:rPr>
            <w:rFonts w:ascii="Times New Roman" w:hAnsi="Times New Roman" w:cs="Times New Roman"/>
            <w:i w:val="0"/>
            <w:noProof/>
            <w:color w:val="auto"/>
            <w:sz w:val="24"/>
            <w:szCs w:val="24"/>
          </w:rPr>
          <w:t>Minor errors resulting from misclassifications of intermedia</w:t>
        </w:r>
        <w:r w:rsidR="00F63E40">
          <w:rPr>
            <w:rFonts w:ascii="Times New Roman" w:hAnsi="Times New Roman" w:cs="Times New Roman"/>
            <w:i w:val="0"/>
            <w:noProof/>
            <w:color w:val="auto"/>
            <w:sz w:val="24"/>
            <w:szCs w:val="24"/>
          </w:rPr>
          <w:t>te strains are drawn in blue</w:t>
        </w:r>
        <w:r w:rsidR="00F63E40" w:rsidRPr="00213188">
          <w:rPr>
            <w:rFonts w:ascii="Times New Roman" w:hAnsi="Times New Roman" w:cs="Times New Roman"/>
            <w:i w:val="0"/>
            <w:noProof/>
            <w:color w:val="auto"/>
            <w:sz w:val="24"/>
            <w:szCs w:val="24"/>
          </w:rPr>
          <w:t xml:space="preserve">. </w:t>
        </w:r>
      </w:moveTo>
      <w:moveToRangeStart w:id="1316" w:author="Unemo Magnus, USÖ Labmed länsklinik" w:date="2016-12-29T17:33:00Z" w:name="move470796164"/>
      <w:moveToRangeEnd w:id="1314"/>
      <w:moveTo w:id="1317" w:author="Unemo Magnus, USÖ Labmed länsklinik" w:date="2016-12-29T17:33:00Z">
        <w:r w:rsidR="00F63E40" w:rsidRPr="00213188">
          <w:rPr>
            <w:rFonts w:ascii="Times New Roman" w:hAnsi="Times New Roman" w:cs="Times New Roman"/>
            <w:i w:val="0"/>
            <w:noProof/>
            <w:color w:val="auto"/>
            <w:sz w:val="24"/>
            <w:szCs w:val="24"/>
          </w:rPr>
          <w:t xml:space="preserve">Major errors (S to R) </w:t>
        </w:r>
        <w:del w:id="1318" w:author="Unemo Magnus, USÖ Labmed länsklinik" w:date="2016-12-29T17:34:00Z">
          <w:r w:rsidR="00F63E40" w:rsidRPr="00213188" w:rsidDel="00F63E40">
            <w:rPr>
              <w:rFonts w:ascii="Times New Roman" w:hAnsi="Times New Roman" w:cs="Times New Roman"/>
              <w:i w:val="0"/>
              <w:noProof/>
              <w:color w:val="auto"/>
              <w:sz w:val="24"/>
              <w:szCs w:val="24"/>
            </w:rPr>
            <w:delText xml:space="preserve">and </w:delText>
          </w:r>
        </w:del>
        <w:r w:rsidR="00F63E40">
          <w:rPr>
            <w:rFonts w:ascii="Times New Roman" w:hAnsi="Times New Roman" w:cs="Times New Roman"/>
            <w:i w:val="0"/>
            <w:noProof/>
            <w:color w:val="auto"/>
            <w:sz w:val="24"/>
            <w:szCs w:val="24"/>
          </w:rPr>
          <w:t xml:space="preserve">were found for ceftriaxone (n=42), cefixime (n=30), azithromycin (n=5) and tetracycline (n=2). </w:t>
        </w:r>
      </w:moveTo>
      <w:moveToRangeEnd w:id="1316"/>
      <w:r w:rsidR="00A50610">
        <w:rPr>
          <w:rFonts w:ascii="Times New Roman" w:hAnsi="Times New Roman" w:cs="Times New Roman"/>
          <w:i w:val="0"/>
          <w:noProof/>
          <w:color w:val="auto"/>
          <w:sz w:val="24"/>
          <w:szCs w:val="24"/>
        </w:rPr>
        <w:t>One v</w:t>
      </w:r>
      <w:r w:rsidR="006C3DA7" w:rsidRPr="00213188">
        <w:rPr>
          <w:rFonts w:ascii="Times New Roman" w:hAnsi="Times New Roman" w:cs="Times New Roman"/>
          <w:i w:val="0"/>
          <w:noProof/>
          <w:color w:val="auto"/>
          <w:sz w:val="24"/>
          <w:szCs w:val="24"/>
        </w:rPr>
        <w:t>ery major error</w:t>
      </w:r>
      <w:del w:id="1319" w:author="Unemo Magnus, USÖ Labmed länsklinik" w:date="2016-12-29T17:34:00Z">
        <w:r w:rsidR="006C3DA7" w:rsidRPr="00213188" w:rsidDel="00F63E40">
          <w:rPr>
            <w:rFonts w:ascii="Times New Roman" w:hAnsi="Times New Roman" w:cs="Times New Roman"/>
            <w:i w:val="0"/>
            <w:noProof/>
            <w:color w:val="auto"/>
            <w:sz w:val="24"/>
            <w:szCs w:val="24"/>
          </w:rPr>
          <w:delText>s</w:delText>
        </w:r>
      </w:del>
      <w:r w:rsidR="006C3DA7" w:rsidRPr="00213188">
        <w:rPr>
          <w:rFonts w:ascii="Times New Roman" w:hAnsi="Times New Roman" w:cs="Times New Roman"/>
          <w:i w:val="0"/>
          <w:noProof/>
          <w:color w:val="auto"/>
          <w:sz w:val="24"/>
          <w:szCs w:val="24"/>
        </w:rPr>
        <w:t xml:space="preserve"> (R to S) </w:t>
      </w:r>
      <w:r w:rsidR="00A50610">
        <w:rPr>
          <w:rFonts w:ascii="Times New Roman" w:hAnsi="Times New Roman" w:cs="Times New Roman"/>
          <w:i w:val="0"/>
          <w:noProof/>
          <w:color w:val="auto"/>
          <w:sz w:val="24"/>
          <w:szCs w:val="24"/>
        </w:rPr>
        <w:t>was found for ceftriaxone</w:t>
      </w:r>
      <w:r w:rsidR="006C3DA7" w:rsidRPr="00213188">
        <w:rPr>
          <w:rFonts w:ascii="Times New Roman" w:hAnsi="Times New Roman" w:cs="Times New Roman"/>
          <w:i w:val="0"/>
          <w:noProof/>
          <w:color w:val="auto"/>
          <w:sz w:val="24"/>
          <w:szCs w:val="24"/>
        </w:rPr>
        <w:t xml:space="preserve"> </w:t>
      </w:r>
      <w:r w:rsidR="00A50610">
        <w:rPr>
          <w:rFonts w:ascii="Times New Roman" w:hAnsi="Times New Roman" w:cs="Times New Roman"/>
          <w:i w:val="0"/>
          <w:noProof/>
          <w:color w:val="auto"/>
          <w:sz w:val="24"/>
          <w:szCs w:val="24"/>
        </w:rPr>
        <w:t>(</w:t>
      </w:r>
      <w:r w:rsidR="006C3DA7" w:rsidRPr="00213188">
        <w:rPr>
          <w:rFonts w:ascii="Times New Roman" w:hAnsi="Times New Roman" w:cs="Times New Roman"/>
          <w:i w:val="0"/>
          <w:noProof/>
          <w:color w:val="auto"/>
          <w:sz w:val="24"/>
          <w:szCs w:val="24"/>
        </w:rPr>
        <w:t>red</w:t>
      </w:r>
      <w:r w:rsidR="00A50610">
        <w:rPr>
          <w:rFonts w:ascii="Times New Roman" w:hAnsi="Times New Roman" w:cs="Times New Roman"/>
          <w:i w:val="0"/>
          <w:noProof/>
          <w:color w:val="auto"/>
          <w:sz w:val="24"/>
          <w:szCs w:val="24"/>
        </w:rPr>
        <w:t>)</w:t>
      </w:r>
      <w:r w:rsidR="006C3DA7" w:rsidRPr="00213188">
        <w:rPr>
          <w:rFonts w:ascii="Times New Roman" w:hAnsi="Times New Roman" w:cs="Times New Roman"/>
          <w:i w:val="0"/>
          <w:noProof/>
          <w:color w:val="auto"/>
          <w:sz w:val="24"/>
          <w:szCs w:val="24"/>
        </w:rPr>
        <w:t xml:space="preserve">. </w:t>
      </w:r>
      <w:moveFromRangeStart w:id="1320" w:author="Unemo Magnus, USÖ Labmed länsklinik" w:date="2016-12-29T17:33:00Z" w:name="move470796164"/>
      <w:moveFrom w:id="1321" w:author="Unemo Magnus, USÖ Labmed länsklinik" w:date="2016-12-29T17:33:00Z">
        <w:r w:rsidR="00A50610" w:rsidRPr="00213188" w:rsidDel="00F63E40">
          <w:rPr>
            <w:rFonts w:ascii="Times New Roman" w:hAnsi="Times New Roman" w:cs="Times New Roman"/>
            <w:i w:val="0"/>
            <w:noProof/>
            <w:color w:val="auto"/>
            <w:sz w:val="24"/>
            <w:szCs w:val="24"/>
          </w:rPr>
          <w:t xml:space="preserve">Major errors (S to R) and </w:t>
        </w:r>
        <w:r w:rsidR="00A50610" w:rsidDel="00F63E40">
          <w:rPr>
            <w:rFonts w:ascii="Times New Roman" w:hAnsi="Times New Roman" w:cs="Times New Roman"/>
            <w:i w:val="0"/>
            <w:noProof/>
            <w:color w:val="auto"/>
            <w:sz w:val="24"/>
            <w:szCs w:val="24"/>
          </w:rPr>
          <w:t xml:space="preserve">were found for ceftriaxone (n=42), cefixime (n=30), azithromycin </w:t>
        </w:r>
        <w:r w:rsidR="00A9782C" w:rsidDel="00F63E40">
          <w:rPr>
            <w:rFonts w:ascii="Times New Roman" w:hAnsi="Times New Roman" w:cs="Times New Roman"/>
            <w:i w:val="0"/>
            <w:noProof/>
            <w:color w:val="auto"/>
            <w:sz w:val="24"/>
            <w:szCs w:val="24"/>
          </w:rPr>
          <w:t xml:space="preserve">(n=5) </w:t>
        </w:r>
        <w:r w:rsidR="00A50610" w:rsidDel="00F63E40">
          <w:rPr>
            <w:rFonts w:ascii="Times New Roman" w:hAnsi="Times New Roman" w:cs="Times New Roman"/>
            <w:i w:val="0"/>
            <w:noProof/>
            <w:color w:val="auto"/>
            <w:sz w:val="24"/>
            <w:szCs w:val="24"/>
          </w:rPr>
          <w:t>and tetracycline</w:t>
        </w:r>
        <w:r w:rsidR="00A9782C" w:rsidDel="00F63E40">
          <w:rPr>
            <w:rFonts w:ascii="Times New Roman" w:hAnsi="Times New Roman" w:cs="Times New Roman"/>
            <w:i w:val="0"/>
            <w:noProof/>
            <w:color w:val="auto"/>
            <w:sz w:val="24"/>
            <w:szCs w:val="24"/>
          </w:rPr>
          <w:t xml:space="preserve"> (n=2)</w:t>
        </w:r>
        <w:r w:rsidR="00A50610" w:rsidDel="00F63E40">
          <w:rPr>
            <w:rFonts w:ascii="Times New Roman" w:hAnsi="Times New Roman" w:cs="Times New Roman"/>
            <w:i w:val="0"/>
            <w:noProof/>
            <w:color w:val="auto"/>
            <w:sz w:val="24"/>
            <w:szCs w:val="24"/>
          </w:rPr>
          <w:t xml:space="preserve">. </w:t>
        </w:r>
      </w:moveFrom>
      <w:moveFromRangeStart w:id="1322" w:author="Unemo Magnus, USÖ Labmed länsklinik" w:date="2016-12-29T17:32:00Z" w:name="move470796077"/>
      <w:moveFromRangeEnd w:id="1320"/>
      <w:moveFrom w:id="1323" w:author="Unemo Magnus, USÖ Labmed länsklinik" w:date="2016-12-29T17:32:00Z">
        <w:r w:rsidR="006C3DA7" w:rsidRPr="00213188" w:rsidDel="00F63E40">
          <w:rPr>
            <w:rFonts w:ascii="Times New Roman" w:hAnsi="Times New Roman" w:cs="Times New Roman"/>
            <w:i w:val="0"/>
            <w:noProof/>
            <w:color w:val="auto"/>
            <w:sz w:val="24"/>
            <w:szCs w:val="24"/>
          </w:rPr>
          <w:t>Minor errors resulting from misclassifications of intermedia</w:t>
        </w:r>
        <w:r w:rsidR="006C3DA7" w:rsidDel="00F63E40">
          <w:rPr>
            <w:rFonts w:ascii="Times New Roman" w:hAnsi="Times New Roman" w:cs="Times New Roman"/>
            <w:i w:val="0"/>
            <w:noProof/>
            <w:color w:val="auto"/>
            <w:sz w:val="24"/>
            <w:szCs w:val="24"/>
          </w:rPr>
          <w:t>te</w:t>
        </w:r>
        <w:r w:rsidR="00A9782C" w:rsidDel="00F63E40">
          <w:rPr>
            <w:rFonts w:ascii="Times New Roman" w:hAnsi="Times New Roman" w:cs="Times New Roman"/>
            <w:i w:val="0"/>
            <w:noProof/>
            <w:color w:val="auto"/>
            <w:sz w:val="24"/>
            <w:szCs w:val="24"/>
          </w:rPr>
          <w:t xml:space="preserve"> strains are drawn in blue</w:t>
        </w:r>
        <w:r w:rsidR="006C3DA7" w:rsidRPr="00213188" w:rsidDel="00F63E40">
          <w:rPr>
            <w:rFonts w:ascii="Times New Roman" w:hAnsi="Times New Roman" w:cs="Times New Roman"/>
            <w:i w:val="0"/>
            <w:noProof/>
            <w:color w:val="auto"/>
            <w:sz w:val="24"/>
            <w:szCs w:val="24"/>
          </w:rPr>
          <w:t xml:space="preserve">. </w:t>
        </w:r>
      </w:moveFrom>
      <w:moveFromRangeEnd w:id="1322"/>
      <w:r w:rsidR="00A9782C">
        <w:rPr>
          <w:rFonts w:ascii="Times New Roman" w:hAnsi="Times New Roman" w:cs="Times New Roman"/>
          <w:i w:val="0"/>
          <w:noProof/>
          <w:color w:val="auto"/>
          <w:sz w:val="24"/>
          <w:szCs w:val="24"/>
        </w:rPr>
        <w:t>A high number of estimates (n=140) has confidence intervals spanning two categories.</w:t>
      </w:r>
    </w:p>
    <w:p w14:paraId="270C2326" w14:textId="19938683" w:rsidR="00D60E95" w:rsidRPr="001671A1" w:rsidRDefault="00D60E95" w:rsidP="003F390D">
      <w:pPr>
        <w:rPr>
          <w:rFonts w:ascii="Times New Roman" w:hAnsi="Times New Roman" w:cs="Times New Roman"/>
          <w:sz w:val="24"/>
          <w:szCs w:val="24"/>
        </w:rPr>
      </w:pPr>
    </w:p>
    <w:sectPr w:rsidR="00D60E95" w:rsidRPr="001671A1" w:rsidSect="003F390D">
      <w:pgSz w:w="16838" w:h="11906" w:orient="landscape"/>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emo Magnus, USÖ Labmed länsklinik" w:date="2016-12-28T21:30:00Z" w:initials="UMULl">
    <w:p w14:paraId="636E1368" w14:textId="4D7276EF" w:rsidR="00610E07" w:rsidRPr="006175C7" w:rsidRDefault="00610E07">
      <w:pPr>
        <w:pStyle w:val="CommentText"/>
        <w:rPr>
          <w:lang w:val="sv-SE"/>
        </w:rPr>
      </w:pPr>
      <w:r>
        <w:rPr>
          <w:rStyle w:val="CommentReference"/>
        </w:rPr>
        <w:annotationRef/>
      </w:r>
      <w:r w:rsidRPr="006175C7">
        <w:rPr>
          <w:lang w:val="sv-SE"/>
        </w:rPr>
        <w:t xml:space="preserve">Jag föreslår Michelle Cole och Irene Martin som </w:t>
      </w:r>
      <w:r>
        <w:rPr>
          <w:lang w:val="sv-SE"/>
        </w:rPr>
        <w:t>reviewers!</w:t>
      </w:r>
    </w:p>
  </w:comment>
  <w:comment w:id="1" w:author="Unemo Magnus, USÖ Labmed länsklinik" w:date="2016-12-28T21:30:00Z" w:initials="UMULl">
    <w:p w14:paraId="3E01FA5C" w14:textId="3978A1ED" w:rsidR="00610E07" w:rsidRDefault="00610E07">
      <w:pPr>
        <w:pStyle w:val="CommentText"/>
      </w:pPr>
      <w:r>
        <w:rPr>
          <w:rStyle w:val="CommentReference"/>
        </w:rPr>
        <w:annotationRef/>
      </w:r>
      <w:r>
        <w:t xml:space="preserve">Do you not want </w:t>
      </w:r>
      <w:proofErr w:type="spellStart"/>
      <w:r>
        <w:t>Foerster</w:t>
      </w:r>
      <w:proofErr w:type="spellEnd"/>
      <w:r>
        <w:t xml:space="preserve"> spelling that you already have on two papers on PubMed?</w:t>
      </w:r>
    </w:p>
  </w:comment>
  <w:comment w:id="22" w:author="Unemo Magnus, USÖ Labmed länsklinik" w:date="2016-12-28T21:30:00Z" w:initials="UMULl">
    <w:p w14:paraId="6F30353C" w14:textId="7B2386CB" w:rsidR="00610E07" w:rsidRDefault="00610E07">
      <w:pPr>
        <w:pStyle w:val="CommentText"/>
      </w:pPr>
      <w:r>
        <w:rPr>
          <w:rStyle w:val="CommentReference"/>
        </w:rPr>
        <w:annotationRef/>
      </w:r>
      <w:r>
        <w:t>Finish last! Main text is only the number of words from introduction until the end of discussion, excluding all words in the tables!</w:t>
      </w:r>
    </w:p>
  </w:comment>
  <w:comment w:id="23" w:author="Unemo Magnus, USÖ Labmed länsklinik" w:date="2016-12-29T16:46:00Z" w:initials="UMULl">
    <w:p w14:paraId="4BEE43C0" w14:textId="2C29C092" w:rsidR="00610E07" w:rsidRPr="007B230B" w:rsidRDefault="00610E07">
      <w:pPr>
        <w:pStyle w:val="CommentText"/>
        <w:rPr>
          <w:lang w:val="sv-SE"/>
        </w:rPr>
      </w:pPr>
      <w:r>
        <w:rPr>
          <w:rStyle w:val="CommentReference"/>
        </w:rPr>
        <w:annotationRef/>
      </w:r>
      <w:r>
        <w:t xml:space="preserve">Is this not too long as abstract in JAC??? </w:t>
      </w:r>
      <w:r w:rsidRPr="007B230B">
        <w:rPr>
          <w:lang w:val="sv-SE"/>
        </w:rPr>
        <w:t>Is not 250 words max?</w:t>
      </w:r>
    </w:p>
    <w:p w14:paraId="1DF78D5B" w14:textId="3EFE8DFB" w:rsidR="00610E07" w:rsidRPr="007B230B" w:rsidRDefault="00610E07">
      <w:pPr>
        <w:pStyle w:val="CommentText"/>
        <w:rPr>
          <w:lang w:val="en-US"/>
        </w:rPr>
      </w:pPr>
      <w:r w:rsidRPr="007B230B">
        <w:rPr>
          <w:lang w:val="en-US"/>
        </w:rPr>
        <w:t>Please, if you want to be the corresponding author read the instructions for authors in detail!</w:t>
      </w:r>
    </w:p>
  </w:comment>
  <w:comment w:id="24" w:author="Christian Althaus" w:date="2017-01-03T14:59:00Z" w:initials="CA">
    <w:p w14:paraId="7CA65C06" w14:textId="41462C66" w:rsidR="00610E07" w:rsidRDefault="00610E07">
      <w:pPr>
        <w:pStyle w:val="CommentText"/>
      </w:pPr>
      <w:r>
        <w:rPr>
          <w:rStyle w:val="CommentReference"/>
        </w:rPr>
        <w:annotationRef/>
      </w:r>
      <w:r>
        <w:t>Abstracts are indeed limited to 250 words, so need to be shortened.</w:t>
      </w:r>
    </w:p>
  </w:comment>
  <w:comment w:id="33" w:author="Christian Althaus" w:date="2017-01-03T14:59:00Z" w:initials="CA">
    <w:p w14:paraId="3245C3CA" w14:textId="77777777" w:rsidR="00610E07" w:rsidRDefault="00610E07" w:rsidP="007B6BD0">
      <w:pPr>
        <w:pStyle w:val="CommentText"/>
      </w:pPr>
      <w:r>
        <w:rPr>
          <w:rStyle w:val="CommentReference"/>
        </w:rPr>
        <w:annotationRef/>
      </w:r>
      <w:r>
        <w:t>Abstracts are indeed limited to 250 words, so need to be shortened.</w:t>
      </w:r>
    </w:p>
  </w:comment>
  <w:comment w:id="36" w:author="Christian Althaus" w:date="2017-01-03T14:51:00Z" w:initials="CA">
    <w:p w14:paraId="1A07E867" w14:textId="58F8DC60" w:rsidR="00610E07" w:rsidRDefault="00610E07">
      <w:pPr>
        <w:pStyle w:val="CommentText"/>
      </w:pPr>
      <w:r>
        <w:rPr>
          <w:rStyle w:val="CommentReference"/>
        </w:rPr>
        <w:annotationRef/>
      </w:r>
      <w:r>
        <w:t>It doesn’t make sense to me that training data can be blinded.</w:t>
      </w:r>
    </w:p>
  </w:comment>
  <w:comment w:id="50" w:author="Christian Althaus" w:date="2017-01-03T14:55:00Z" w:initials="CA">
    <w:p w14:paraId="69C4332C" w14:textId="3D5524D5" w:rsidR="00610E07" w:rsidRDefault="00610E07">
      <w:pPr>
        <w:pStyle w:val="CommentText"/>
      </w:pPr>
      <w:r>
        <w:rPr>
          <w:rStyle w:val="CommentReference"/>
        </w:rPr>
        <w:annotationRef/>
      </w:r>
      <w:r>
        <w:t>Be careful with saying linearly when it is unclear if its on a linear or double logarithmic scale.</w:t>
      </w:r>
    </w:p>
  </w:comment>
  <w:comment w:id="51" w:author="sunny" w:date="2017-01-04T16:44:00Z" w:initials="s">
    <w:p w14:paraId="05D7A8CB" w14:textId="3E3FFD0A" w:rsidR="00610E07" w:rsidRDefault="00610E07">
      <w:pPr>
        <w:pStyle w:val="CommentText"/>
      </w:pPr>
      <w:r>
        <w:rPr>
          <w:rStyle w:val="CommentReference"/>
        </w:rPr>
        <w:annotationRef/>
      </w:r>
      <w:r>
        <w:t>Yes you are right I clarified this in the whole text</w:t>
      </w:r>
      <w:r w:rsidR="00E922D0">
        <w:t xml:space="preserve"> and use the </w:t>
      </w:r>
      <w:proofErr w:type="spellStart"/>
      <w:r w:rsidR="00E922D0">
        <w:t>pearsons</w:t>
      </w:r>
      <w:proofErr w:type="spellEnd"/>
      <w:r w:rsidR="00E922D0">
        <w:t xml:space="preserve"> r now since this is linear by definition</w:t>
      </w:r>
    </w:p>
  </w:comment>
  <w:comment w:id="89" w:author="Christian Althaus" w:date="2017-01-03T15:04:00Z" w:initials="CA">
    <w:p w14:paraId="12808C46" w14:textId="7959E254" w:rsidR="00610E07" w:rsidRDefault="00610E07">
      <w:pPr>
        <w:pStyle w:val="CommentText"/>
      </w:pPr>
      <w:r>
        <w:rPr>
          <w:rStyle w:val="CommentReference"/>
        </w:rPr>
        <w:annotationRef/>
      </w:r>
      <w:r>
        <w:t>Not clear to me what you mean by “model based”. Any confidence interval is based on an underlying model, so you probably don’t need to mention it.</w:t>
      </w:r>
    </w:p>
  </w:comment>
  <w:comment w:id="107" w:author="Unemo Magnus, USÖ Labmed länsklinik" w:date="2016-12-28T21:37:00Z" w:initials="UMULl">
    <w:p w14:paraId="51E9B4E5" w14:textId="0F5AAD19" w:rsidR="00610E07" w:rsidRDefault="00610E07">
      <w:pPr>
        <w:pStyle w:val="CommentText"/>
        <w:rPr>
          <w:lang w:val="sv-SE"/>
        </w:rPr>
      </w:pPr>
      <w:r>
        <w:rPr>
          <w:rStyle w:val="CommentReference"/>
        </w:rPr>
        <w:annotationRef/>
      </w:r>
      <w:r w:rsidRPr="00874497">
        <w:rPr>
          <w:lang w:val="sv-SE"/>
        </w:rPr>
        <w:t>Du måste refe</w:t>
      </w:r>
      <w:r>
        <w:rPr>
          <w:lang w:val="sv-SE"/>
        </w:rPr>
        <w:t>rera dylika referensstammar. Lägg in följande som ref 41 och 42:</w:t>
      </w:r>
    </w:p>
    <w:p w14:paraId="465E5DDB" w14:textId="77777777" w:rsidR="00610E07" w:rsidRPr="00874497" w:rsidRDefault="00610E07" w:rsidP="00874497">
      <w:pPr>
        <w:pStyle w:val="Rubrik1"/>
        <w:rPr>
          <w:lang w:val="en-US"/>
        </w:rPr>
      </w:pPr>
      <w:hyperlink r:id="rId1" w:history="1">
        <w:r w:rsidRPr="00874497">
          <w:rPr>
            <w:rStyle w:val="Hyperlink"/>
            <w:lang w:val="en-US"/>
          </w:rPr>
          <w:t>The novel 2016 WHO Neisseria gonorrhoeae reference strains for global quality assurance of laboratory investigations: phenotypic, genetic and reference genome characterization.</w:t>
        </w:r>
      </w:hyperlink>
    </w:p>
    <w:p w14:paraId="2D437765" w14:textId="77777777" w:rsidR="00610E07" w:rsidRPr="00874497" w:rsidRDefault="00610E07" w:rsidP="00874497">
      <w:pPr>
        <w:pStyle w:val="desc"/>
        <w:rPr>
          <w:lang w:val="en-US"/>
        </w:rPr>
      </w:pPr>
      <w:r w:rsidRPr="00874497">
        <w:rPr>
          <w:b/>
          <w:bCs/>
          <w:lang w:val="en-US"/>
        </w:rPr>
        <w:t>Unemo</w:t>
      </w:r>
      <w:r w:rsidRPr="00874497">
        <w:rPr>
          <w:lang w:val="en-US"/>
        </w:rPr>
        <w:t xml:space="preserve"> M, </w:t>
      </w:r>
      <w:proofErr w:type="spellStart"/>
      <w:r w:rsidRPr="00874497">
        <w:rPr>
          <w:lang w:val="en-US"/>
        </w:rPr>
        <w:t>Golparian</w:t>
      </w:r>
      <w:proofErr w:type="spellEnd"/>
      <w:r w:rsidRPr="00874497">
        <w:rPr>
          <w:lang w:val="en-US"/>
        </w:rPr>
        <w:t xml:space="preserve"> D, Sánchez-</w:t>
      </w:r>
      <w:proofErr w:type="spellStart"/>
      <w:r w:rsidRPr="00874497">
        <w:rPr>
          <w:lang w:val="en-US"/>
        </w:rPr>
        <w:t>Busó</w:t>
      </w:r>
      <w:proofErr w:type="spellEnd"/>
      <w:r w:rsidRPr="00874497">
        <w:rPr>
          <w:lang w:val="en-US"/>
        </w:rPr>
        <w:t xml:space="preserve"> L, Grad Y, Jacobsson S, Ohnishi M, </w:t>
      </w:r>
      <w:proofErr w:type="spellStart"/>
      <w:r w:rsidRPr="00874497">
        <w:rPr>
          <w:lang w:val="en-US"/>
        </w:rPr>
        <w:t>Lahra</w:t>
      </w:r>
      <w:proofErr w:type="spellEnd"/>
      <w:r w:rsidRPr="00874497">
        <w:rPr>
          <w:lang w:val="en-US"/>
        </w:rPr>
        <w:t xml:space="preserve"> MM, </w:t>
      </w:r>
      <w:proofErr w:type="spellStart"/>
      <w:r w:rsidRPr="00874497">
        <w:rPr>
          <w:lang w:val="en-US"/>
        </w:rPr>
        <w:t>Limnios</w:t>
      </w:r>
      <w:proofErr w:type="spellEnd"/>
      <w:r w:rsidRPr="00874497">
        <w:rPr>
          <w:lang w:val="en-US"/>
        </w:rPr>
        <w:t xml:space="preserve"> A, </w:t>
      </w:r>
      <w:proofErr w:type="spellStart"/>
      <w:r w:rsidRPr="00874497">
        <w:rPr>
          <w:b/>
          <w:bCs/>
          <w:lang w:val="en-US"/>
        </w:rPr>
        <w:t>Sikora</w:t>
      </w:r>
      <w:proofErr w:type="spellEnd"/>
      <w:r w:rsidRPr="00874497">
        <w:rPr>
          <w:lang w:val="en-US"/>
        </w:rPr>
        <w:t xml:space="preserve"> AE, Wi T, Harris SR.</w:t>
      </w:r>
    </w:p>
    <w:p w14:paraId="1048398F" w14:textId="77777777" w:rsidR="00610E07" w:rsidRPr="007B230B" w:rsidRDefault="00610E07" w:rsidP="00874497">
      <w:pPr>
        <w:pStyle w:val="details"/>
        <w:rPr>
          <w:lang w:val="en-US"/>
        </w:rPr>
      </w:pPr>
      <w:r w:rsidRPr="007B230B">
        <w:rPr>
          <w:rStyle w:val="jrnl"/>
          <w:lang w:val="en-US"/>
        </w:rPr>
        <w:t xml:space="preserve">J </w:t>
      </w:r>
      <w:proofErr w:type="spellStart"/>
      <w:r w:rsidRPr="007B230B">
        <w:rPr>
          <w:rStyle w:val="jrnl"/>
          <w:lang w:val="en-US"/>
        </w:rPr>
        <w:t>Antimicrob</w:t>
      </w:r>
      <w:proofErr w:type="spellEnd"/>
      <w:r w:rsidRPr="007B230B">
        <w:rPr>
          <w:rStyle w:val="jrnl"/>
          <w:lang w:val="en-US"/>
        </w:rPr>
        <w:t xml:space="preserve"> </w:t>
      </w:r>
      <w:proofErr w:type="spellStart"/>
      <w:r w:rsidRPr="007B230B">
        <w:rPr>
          <w:rStyle w:val="jrnl"/>
          <w:lang w:val="en-US"/>
        </w:rPr>
        <w:t>Chemother</w:t>
      </w:r>
      <w:proofErr w:type="spellEnd"/>
      <w:r w:rsidRPr="007B230B">
        <w:rPr>
          <w:lang w:val="en-US"/>
        </w:rPr>
        <w:t>. 2016 Nov</w:t>
      </w:r>
      <w:proofErr w:type="gramStart"/>
      <w:r w:rsidRPr="007B230B">
        <w:rPr>
          <w:lang w:val="en-US"/>
        </w:rPr>
        <w:t>;71</w:t>
      </w:r>
      <w:proofErr w:type="gramEnd"/>
      <w:r w:rsidRPr="007B230B">
        <w:rPr>
          <w:lang w:val="en-US"/>
        </w:rPr>
        <w:t>(11):3096-3108.</w:t>
      </w:r>
    </w:p>
    <w:p w14:paraId="364AF25F" w14:textId="77777777" w:rsidR="00610E07" w:rsidRPr="00874497" w:rsidRDefault="00610E07" w:rsidP="00874497">
      <w:pPr>
        <w:pStyle w:val="Rubrik1"/>
        <w:rPr>
          <w:lang w:val="en-US"/>
        </w:rPr>
      </w:pPr>
      <w:hyperlink r:id="rId2" w:history="1">
        <w:r w:rsidRPr="00874497">
          <w:rPr>
            <w:rStyle w:val="Hyperlink"/>
            <w:lang w:val="en-US"/>
          </w:rPr>
          <w:t>Phenotypic and genetic characterization of the 2008 WHO Neisseria gonorrhoeae reference strain panel intended for global quality assurance and quality control of gonococcal antimicrobial resistance surveillance for public health purposes.</w:t>
        </w:r>
      </w:hyperlink>
    </w:p>
    <w:p w14:paraId="7440F928" w14:textId="77777777" w:rsidR="00610E07" w:rsidRPr="00874497" w:rsidRDefault="00610E07" w:rsidP="00874497">
      <w:pPr>
        <w:pStyle w:val="desc"/>
        <w:rPr>
          <w:lang w:val="en-US"/>
        </w:rPr>
      </w:pPr>
      <w:proofErr w:type="spellStart"/>
      <w:r w:rsidRPr="00874497">
        <w:rPr>
          <w:b/>
          <w:bCs/>
          <w:lang w:val="en-US"/>
        </w:rPr>
        <w:t>Unemo</w:t>
      </w:r>
      <w:proofErr w:type="spellEnd"/>
      <w:r w:rsidRPr="00874497">
        <w:rPr>
          <w:lang w:val="en-US"/>
        </w:rPr>
        <w:t xml:space="preserve"> M, </w:t>
      </w:r>
      <w:proofErr w:type="spellStart"/>
      <w:r w:rsidRPr="00874497">
        <w:rPr>
          <w:lang w:val="en-US"/>
        </w:rPr>
        <w:t>Fasth</w:t>
      </w:r>
      <w:proofErr w:type="spellEnd"/>
      <w:r w:rsidRPr="00874497">
        <w:rPr>
          <w:lang w:val="en-US"/>
        </w:rPr>
        <w:t xml:space="preserve"> O, </w:t>
      </w:r>
      <w:proofErr w:type="spellStart"/>
      <w:r w:rsidRPr="00874497">
        <w:rPr>
          <w:lang w:val="en-US"/>
        </w:rPr>
        <w:t>Fredlund</w:t>
      </w:r>
      <w:proofErr w:type="spellEnd"/>
      <w:r w:rsidRPr="00874497">
        <w:rPr>
          <w:lang w:val="en-US"/>
        </w:rPr>
        <w:t xml:space="preserve"> H, </w:t>
      </w:r>
      <w:proofErr w:type="spellStart"/>
      <w:r w:rsidRPr="00874497">
        <w:rPr>
          <w:b/>
          <w:bCs/>
          <w:lang w:val="en-US"/>
        </w:rPr>
        <w:t>Limnios</w:t>
      </w:r>
      <w:proofErr w:type="spellEnd"/>
      <w:r w:rsidRPr="00874497">
        <w:rPr>
          <w:lang w:val="en-US"/>
        </w:rPr>
        <w:t xml:space="preserve"> A, </w:t>
      </w:r>
      <w:proofErr w:type="spellStart"/>
      <w:r w:rsidRPr="00874497">
        <w:rPr>
          <w:lang w:val="en-US"/>
        </w:rPr>
        <w:t>Tapsall</w:t>
      </w:r>
      <w:proofErr w:type="spellEnd"/>
      <w:r w:rsidRPr="00874497">
        <w:rPr>
          <w:lang w:val="en-US"/>
        </w:rPr>
        <w:t xml:space="preserve"> J.</w:t>
      </w:r>
    </w:p>
    <w:p w14:paraId="7BA35AC7" w14:textId="77777777" w:rsidR="00610E07" w:rsidRPr="00874497" w:rsidRDefault="00610E07" w:rsidP="00874497">
      <w:pPr>
        <w:pStyle w:val="details"/>
        <w:rPr>
          <w:lang w:val="en-US"/>
        </w:rPr>
      </w:pPr>
      <w:r w:rsidRPr="00874497">
        <w:rPr>
          <w:rStyle w:val="jrnl"/>
          <w:lang w:val="en-US"/>
        </w:rPr>
        <w:t xml:space="preserve">J </w:t>
      </w:r>
      <w:proofErr w:type="spellStart"/>
      <w:r w:rsidRPr="00874497">
        <w:rPr>
          <w:rStyle w:val="jrnl"/>
          <w:lang w:val="en-US"/>
        </w:rPr>
        <w:t>Antimicrob</w:t>
      </w:r>
      <w:proofErr w:type="spellEnd"/>
      <w:r w:rsidRPr="00874497">
        <w:rPr>
          <w:rStyle w:val="jrnl"/>
          <w:lang w:val="en-US"/>
        </w:rPr>
        <w:t xml:space="preserve"> </w:t>
      </w:r>
      <w:proofErr w:type="spellStart"/>
      <w:r w:rsidRPr="00874497">
        <w:rPr>
          <w:rStyle w:val="jrnl"/>
          <w:lang w:val="en-US"/>
        </w:rPr>
        <w:t>Chemother</w:t>
      </w:r>
      <w:proofErr w:type="spellEnd"/>
      <w:r w:rsidRPr="00874497">
        <w:rPr>
          <w:lang w:val="en-US"/>
        </w:rPr>
        <w:t>. 2009 Jun</w:t>
      </w:r>
      <w:proofErr w:type="gramStart"/>
      <w:r w:rsidRPr="00874497">
        <w:rPr>
          <w:lang w:val="en-US"/>
        </w:rPr>
        <w:t>;63</w:t>
      </w:r>
      <w:proofErr w:type="gramEnd"/>
      <w:r w:rsidRPr="00874497">
        <w:rPr>
          <w:lang w:val="en-US"/>
        </w:rPr>
        <w:t>(6):1142-51.</w:t>
      </w:r>
    </w:p>
    <w:p w14:paraId="604E4077" w14:textId="77777777" w:rsidR="00610E07" w:rsidRPr="00874497" w:rsidRDefault="00610E07" w:rsidP="00874497">
      <w:pPr>
        <w:pStyle w:val="details"/>
        <w:rPr>
          <w:lang w:val="en-US"/>
        </w:rPr>
      </w:pPr>
    </w:p>
    <w:p w14:paraId="7A970639" w14:textId="77777777" w:rsidR="00610E07" w:rsidRPr="00874497" w:rsidRDefault="00610E07">
      <w:pPr>
        <w:pStyle w:val="CommentText"/>
        <w:rPr>
          <w:lang w:val="en-US"/>
        </w:rPr>
      </w:pPr>
    </w:p>
  </w:comment>
  <w:comment w:id="118" w:author="Unemo Magnus, USÖ Labmed länsklinik" w:date="2016-12-28T21:30:00Z" w:initials="UMULl">
    <w:p w14:paraId="5F54A74D" w14:textId="71AEA968" w:rsidR="00610E07" w:rsidRDefault="00610E07">
      <w:pPr>
        <w:pStyle w:val="CommentText"/>
      </w:pPr>
      <w:r>
        <w:rPr>
          <w:rStyle w:val="CommentReference"/>
        </w:rPr>
        <w:annotationRef/>
      </w:r>
      <w:r>
        <w:t>I do not like the expression training data as I changed earlier but if you really want it, keep it.</w:t>
      </w:r>
    </w:p>
  </w:comment>
  <w:comment w:id="130" w:author="Unemo Magnus, USÖ Labmed länsklinik" w:date="2016-12-28T21:30:00Z" w:initials="UMULl">
    <w:p w14:paraId="51CB37CF" w14:textId="56D79B37" w:rsidR="00610E07" w:rsidRDefault="00610E07">
      <w:pPr>
        <w:pStyle w:val="CommentText"/>
      </w:pPr>
      <w:r>
        <w:rPr>
          <w:rStyle w:val="CommentReference"/>
        </w:rPr>
        <w:annotationRef/>
      </w:r>
      <w:r>
        <w:t>It might be confusing when you mention predictive model above and here regression model.</w:t>
      </w:r>
    </w:p>
  </w:comment>
  <w:comment w:id="126" w:author="Unemo Magnus, USÖ Labmed länsklinik" w:date="2016-12-28T21:30:00Z" w:initials="UMULl">
    <w:p w14:paraId="10E5BAC2" w14:textId="399A5722" w:rsidR="00610E07" w:rsidRDefault="00610E07">
      <w:pPr>
        <w:pStyle w:val="CommentText"/>
      </w:pPr>
      <w:r>
        <w:rPr>
          <w:rStyle w:val="CommentReference"/>
        </w:rPr>
        <w:annotationRef/>
      </w:r>
      <w:r>
        <w:t>Why are you not mentioning the 8 reference strains here? These are also bacterial strains used in the study.</w:t>
      </w:r>
    </w:p>
  </w:comment>
  <w:comment w:id="136" w:author="Christian Althaus" w:date="2017-01-03T15:56:00Z" w:initials="CA">
    <w:p w14:paraId="5758C68C" w14:textId="0B0A18BD" w:rsidR="00610E07" w:rsidRDefault="00610E07">
      <w:pPr>
        <w:pStyle w:val="CommentText"/>
      </w:pPr>
      <w:r>
        <w:rPr>
          <w:rStyle w:val="CommentReference"/>
        </w:rPr>
        <w:annotationRef/>
      </w:r>
      <w:r>
        <w:t>Since you anyway assume a lower asymptote, you don’t necessarily need to do this.</w:t>
      </w:r>
    </w:p>
  </w:comment>
  <w:comment w:id="205" w:author="Christian Althaus" w:date="2017-01-03T16:15:00Z" w:initials="CA">
    <w:p w14:paraId="704202A1" w14:textId="1907D9CC" w:rsidR="00610E07" w:rsidRDefault="00610E07">
      <w:pPr>
        <w:pStyle w:val="CommentText"/>
      </w:pPr>
      <w:r>
        <w:rPr>
          <w:rStyle w:val="CommentReference"/>
        </w:rPr>
        <w:annotationRef/>
      </w:r>
      <w:r>
        <w:t>Why do you do this? There is no need to normalize the data after the fitting is done.</w:t>
      </w:r>
    </w:p>
  </w:comment>
  <w:comment w:id="206" w:author="sunny" w:date="2017-01-04T09:18:00Z" w:initials="s">
    <w:p w14:paraId="64D2DE8D" w14:textId="1901849A" w:rsidR="00610E07" w:rsidRDefault="00610E07">
      <w:pPr>
        <w:pStyle w:val="CommentText"/>
      </w:pPr>
      <w:r>
        <w:rPr>
          <w:rStyle w:val="CommentReference"/>
        </w:rPr>
        <w:annotationRef/>
      </w:r>
      <w:r>
        <w:t xml:space="preserve">The plotting gets very messy without normalization, it makes sense that all curves start at 100% viability although it doesn’t chance the EC50. </w:t>
      </w:r>
    </w:p>
  </w:comment>
  <w:comment w:id="215" w:author="Christian Althaus" w:date="2017-01-03T16:24:00Z" w:initials="CA">
    <w:p w14:paraId="38F3DA7E" w14:textId="288F2C8F" w:rsidR="00610E07" w:rsidRDefault="00610E07">
      <w:pPr>
        <w:pStyle w:val="CommentText"/>
      </w:pPr>
      <w:r>
        <w:rPr>
          <w:rStyle w:val="CommentReference"/>
        </w:rPr>
        <w:annotationRef/>
      </w:r>
      <w:r>
        <w:t>Be careful here. The sigmoidal equation that you provide above defines EC50 as the natural logarithm of the 50% effective concentration. So you don’t need to log-transform again.</w:t>
      </w:r>
    </w:p>
  </w:comment>
  <w:comment w:id="225" w:author="Christian Althaus" w:date="2017-01-03T16:29:00Z" w:initials="CA">
    <w:p w14:paraId="0587E1D2" w14:textId="6AA60A52" w:rsidR="00610E07" w:rsidRDefault="00610E07">
      <w:pPr>
        <w:pStyle w:val="CommentText"/>
      </w:pPr>
      <w:r>
        <w:rPr>
          <w:rStyle w:val="CommentReference"/>
        </w:rPr>
        <w:annotationRef/>
      </w:r>
      <w:r>
        <w:t>This is quite detailed. You could simply write “95% confidence intervals (CIs) for each predicted MIC were calculated using 100,000 bootstrap samples taking into account the uncertainty from the sigmoidal and linear regression model”.</w:t>
      </w:r>
    </w:p>
  </w:comment>
  <w:comment w:id="240" w:author="Christian Althaus" w:date="2017-01-03T16:32:00Z" w:initials="CA">
    <w:p w14:paraId="47D20AE6" w14:textId="062BACEB" w:rsidR="00610E07" w:rsidRDefault="00610E07">
      <w:pPr>
        <w:pStyle w:val="CommentText"/>
      </w:pPr>
      <w:r>
        <w:rPr>
          <w:rStyle w:val="CommentReference"/>
        </w:rPr>
        <w:annotationRef/>
      </w:r>
      <w:r>
        <w:t>Doesn’t this belong to the next section or should be in a new section?</w:t>
      </w:r>
    </w:p>
  </w:comment>
  <w:comment w:id="279" w:author="Christian Althaus" w:date="2017-01-03T16:37:00Z" w:initials="CA">
    <w:p w14:paraId="473979A1" w14:textId="58A705BC" w:rsidR="00610E07" w:rsidRDefault="00610E07">
      <w:pPr>
        <w:pStyle w:val="CommentText"/>
      </w:pPr>
      <w:r>
        <w:rPr>
          <w:rStyle w:val="CommentReference"/>
        </w:rPr>
        <w:annotationRef/>
      </w:r>
      <w:r>
        <w:t>What correlation? Pearson’s?</w:t>
      </w:r>
    </w:p>
  </w:comment>
  <w:comment w:id="284" w:author="Christian Althaus" w:date="2017-01-03T16:39:00Z" w:initials="CA">
    <w:p w14:paraId="5BC24DDF" w14:textId="3D8AFC08" w:rsidR="00610E07" w:rsidRDefault="00610E07">
      <w:pPr>
        <w:pStyle w:val="CommentText"/>
      </w:pPr>
      <w:r>
        <w:rPr>
          <w:rStyle w:val="CommentReference"/>
        </w:rPr>
        <w:annotationRef/>
      </w:r>
      <w:r>
        <w:t>This is really strange that beta is exactly 1. How can that be? Doesn’t that mean, that you don’t need to do the whole regression analysis, and that you can simply shift your EC50 value by a constant factor?</w:t>
      </w:r>
    </w:p>
  </w:comment>
  <w:comment w:id="285" w:author="sunny" w:date="2017-01-04T09:08:00Z" w:initials="s">
    <w:p w14:paraId="5DB92083" w14:textId="3879D540" w:rsidR="00610E07" w:rsidRDefault="00610E07">
      <w:pPr>
        <w:pStyle w:val="CommentText"/>
      </w:pPr>
      <w:r>
        <w:rPr>
          <w:rStyle w:val="CommentReference"/>
        </w:rPr>
        <w:annotationRef/>
      </w:r>
      <w:r>
        <w:t xml:space="preserve">1 is rounded. </w:t>
      </w:r>
      <w:proofErr w:type="spellStart"/>
      <w:proofErr w:type="gramStart"/>
      <w:r>
        <w:t>hifting</w:t>
      </w:r>
      <w:proofErr w:type="spellEnd"/>
      <w:proofErr w:type="gramEnd"/>
      <w:r>
        <w:t xml:space="preserve"> by a factor is rather arbitrary and to use the regression is more transparent and generalizable.</w:t>
      </w:r>
    </w:p>
  </w:comment>
  <w:comment w:id="286" w:author="Christian Althaus" w:date="2017-01-03T16:39:00Z" w:initials="CA">
    <w:p w14:paraId="7E0B60EB" w14:textId="18C03516" w:rsidR="00610E07" w:rsidRDefault="00610E07">
      <w:pPr>
        <w:pStyle w:val="CommentText"/>
      </w:pPr>
      <w:r>
        <w:rPr>
          <w:rStyle w:val="CommentReference"/>
        </w:rPr>
        <w:annotationRef/>
      </w:r>
      <w:r>
        <w:t>Again, be careful about log-log, as EC50 is already the natural logarithm.</w:t>
      </w:r>
    </w:p>
  </w:comment>
  <w:comment w:id="300" w:author="Unemo Magnus, USÖ Labmed länsklinik" w:date="2016-12-28T21:30:00Z" w:initials="UMULl">
    <w:p w14:paraId="4FA7C3A1" w14:textId="7208DC1D" w:rsidR="00610E07" w:rsidRDefault="00610E07">
      <w:pPr>
        <w:pStyle w:val="CommentText"/>
      </w:pPr>
      <w:r>
        <w:rPr>
          <w:rStyle w:val="CommentReference"/>
        </w:rPr>
        <w:annotationRef/>
      </w:r>
      <w:proofErr w:type="gramStart"/>
      <w:r>
        <w:t>why</w:t>
      </w:r>
      <w:proofErr w:type="gramEnd"/>
      <w:r>
        <w:t xml:space="preserve"> have you excluded gentamicin here?</w:t>
      </w:r>
    </w:p>
  </w:comment>
  <w:comment w:id="301" w:author="sunny" w:date="2017-01-04T09:11:00Z" w:initials="s">
    <w:p w14:paraId="2ECFB234" w14:textId="3FA85EA5" w:rsidR="00610E07" w:rsidRDefault="00610E07">
      <w:pPr>
        <w:pStyle w:val="CommentText"/>
      </w:pPr>
      <w:r>
        <w:rPr>
          <w:rStyle w:val="CommentReference"/>
        </w:rPr>
        <w:annotationRef/>
      </w:r>
      <w:r>
        <w:t xml:space="preserve">Because I did not get </w:t>
      </w:r>
      <w:proofErr w:type="spellStart"/>
      <w:r>
        <w:t>Etest</w:t>
      </w:r>
      <w:proofErr w:type="spellEnd"/>
      <w:r>
        <w:t xml:space="preserve"> values from you for gentamicin so I could not calculate the deviation.</w:t>
      </w:r>
    </w:p>
  </w:comment>
  <w:comment w:id="306" w:author="Unemo Magnus, USÖ Labmed länsklinik" w:date="2016-12-29T17:00:00Z" w:initials="UMULl">
    <w:p w14:paraId="2B90B72E" w14:textId="72CAFFC4" w:rsidR="00610E07" w:rsidRDefault="00610E07">
      <w:pPr>
        <w:pStyle w:val="CommentText"/>
      </w:pPr>
      <w:r>
        <w:rPr>
          <w:rStyle w:val="CommentReference"/>
        </w:rPr>
        <w:annotationRef/>
      </w:r>
      <w:proofErr w:type="spellStart"/>
      <w:r>
        <w:t>i</w:t>
      </w:r>
      <w:proofErr w:type="spellEnd"/>
      <w:r>
        <w:t>) Write penicillin G in the Figure</w:t>
      </w:r>
      <w:proofErr w:type="gramStart"/>
      <w:r>
        <w:t>!,</w:t>
      </w:r>
      <w:proofErr w:type="gramEnd"/>
      <w:r>
        <w:t xml:space="preserve"> ii) </w:t>
      </w:r>
      <w:proofErr w:type="spellStart"/>
      <w:r>
        <w:t>Doublecheck</w:t>
      </w:r>
      <w:proofErr w:type="spellEnd"/>
      <w:r>
        <w:t xml:space="preserve"> all the figures in Figure 3!</w:t>
      </w:r>
    </w:p>
  </w:comment>
  <w:comment w:id="307" w:author="sunny" w:date="2017-01-04T09:11:00Z" w:initials="s">
    <w:p w14:paraId="27E6E2BA" w14:textId="278F0297" w:rsidR="00610E07" w:rsidRDefault="00610E07">
      <w:pPr>
        <w:pStyle w:val="CommentText"/>
      </w:pPr>
      <w:r>
        <w:rPr>
          <w:rStyle w:val="CommentReference"/>
        </w:rPr>
        <w:annotationRef/>
      </w:r>
      <w:r>
        <w:t>It is Penicillin G in all figures</w:t>
      </w:r>
    </w:p>
  </w:comment>
  <w:comment w:id="373" w:author="Christian Althaus" w:date="2017-01-03T16:48:00Z" w:initials="CA">
    <w:p w14:paraId="7E61FA24" w14:textId="7C728D35" w:rsidR="00610E07" w:rsidRDefault="00610E07">
      <w:pPr>
        <w:pStyle w:val="CommentText"/>
      </w:pPr>
      <w:r>
        <w:rPr>
          <w:rStyle w:val="CommentReference"/>
        </w:rPr>
        <w:annotationRef/>
      </w:r>
      <w:r>
        <w:t>Be careful about using the term “Hill function”. What you describe in the methods is a sigmoid function. The sigmoid function corresponds to the Hill function when one considers the natural logarithm of the concentrations.</w:t>
      </w:r>
    </w:p>
  </w:comment>
  <w:comment w:id="374" w:author="sunny" w:date="2017-01-04T09:12:00Z" w:initials="s">
    <w:p w14:paraId="560982EA" w14:textId="339E8A67" w:rsidR="00610E07" w:rsidRDefault="00610E07">
      <w:pPr>
        <w:pStyle w:val="CommentText"/>
      </w:pPr>
      <w:r>
        <w:rPr>
          <w:rStyle w:val="CommentReference"/>
        </w:rPr>
        <w:annotationRef/>
      </w:r>
      <w:r>
        <w:t>It is used synonymous in literature and every biologist knows immediately what is meant with a hill model therefore I think it is still valid to use the term (especially because the formula is specified in detail).</w:t>
      </w:r>
    </w:p>
  </w:comment>
  <w:comment w:id="408" w:author="Unemo Magnus, USÖ Labmed länsklinik" w:date="2016-12-29T17:22:00Z" w:initials="UMULl">
    <w:p w14:paraId="5BA47030" w14:textId="3381A70C" w:rsidR="00610E07" w:rsidRDefault="00610E07">
      <w:pPr>
        <w:pStyle w:val="CommentText"/>
      </w:pPr>
      <w:r>
        <w:rPr>
          <w:rStyle w:val="CommentReference"/>
        </w:rPr>
        <w:annotationRef/>
      </w:r>
      <w:r>
        <w:t>Correct the format to in detail the format JAC requests! Also add reference 41 and 42, see above!</w:t>
      </w:r>
    </w:p>
  </w:comment>
  <w:comment w:id="1276" w:author="Unemo Magnus, USÖ Labmed länsklinik" w:date="2016-12-28T21:30:00Z" w:initials="UMULl">
    <w:p w14:paraId="1B6A2778" w14:textId="546BCAC1" w:rsidR="00610E07" w:rsidRDefault="00610E07">
      <w:pPr>
        <w:pStyle w:val="CommentText"/>
      </w:pPr>
      <w:r>
        <w:rPr>
          <w:rStyle w:val="CommentReference"/>
        </w:rPr>
        <w:annotationRef/>
      </w:r>
      <w:r>
        <w:t>A. Have this a total Square and not a rectangle. B. write EC50 with 50 as subscript on x-axis. C. Write Penicillin G</w:t>
      </w:r>
    </w:p>
  </w:comment>
  <w:comment w:id="1288" w:author="Christian Althaus" w:date="2017-01-03T16:55:00Z" w:initials="CA">
    <w:p w14:paraId="77034311" w14:textId="61E117C9" w:rsidR="00610E07" w:rsidRDefault="00610E07">
      <w:pPr>
        <w:pStyle w:val="CommentText"/>
      </w:pPr>
      <w:r>
        <w:rPr>
          <w:rStyle w:val="CommentReference"/>
        </w:rPr>
        <w:annotationRef/>
      </w:r>
      <w:r>
        <w:t>Still don’t get this thing about the training data being blinded.</w:t>
      </w:r>
    </w:p>
  </w:comment>
  <w:comment w:id="1293" w:author="Christian Althaus" w:date="2016-12-28T21:30:00Z" w:initials="CA">
    <w:p w14:paraId="373134DB" w14:textId="77E11F88" w:rsidR="00610E07" w:rsidRDefault="00610E07">
      <w:pPr>
        <w:pStyle w:val="CommentText"/>
      </w:pPr>
      <w:r>
        <w:rPr>
          <w:rStyle w:val="CommentReference"/>
        </w:rPr>
        <w:annotationRef/>
      </w:r>
      <w:r>
        <w:t>Note that the values on the axes are not transformed, you just use a logarithmic scale.</w:t>
      </w:r>
    </w:p>
  </w:comment>
  <w:comment w:id="1294" w:author="sunny" w:date="2016-12-28T21:30:00Z" w:initials="s">
    <w:p w14:paraId="326B1739" w14:textId="0A821331" w:rsidR="00610E07" w:rsidRDefault="00610E07">
      <w:pPr>
        <w:pStyle w:val="CommentText"/>
      </w:pPr>
      <w:r>
        <w:rPr>
          <w:rStyle w:val="CommentReference"/>
        </w:rPr>
        <w:annotationRef/>
      </w:r>
      <w:r>
        <w:t>?? The values are log transformed in the regression and always have been log transformed. I don’t understand.</w:t>
      </w:r>
    </w:p>
  </w:comment>
  <w:comment w:id="1290" w:author="Christian Althaus" w:date="2017-01-03T16:59:00Z" w:initials="CA">
    <w:p w14:paraId="5F9EFB3E" w14:textId="4F52BC96" w:rsidR="00610E07" w:rsidRDefault="00610E07">
      <w:pPr>
        <w:pStyle w:val="CommentText"/>
      </w:pPr>
      <w:r>
        <w:rPr>
          <w:rStyle w:val="CommentReference"/>
        </w:rPr>
        <w:annotationRef/>
      </w:r>
      <w:r>
        <w:t>Let’s assume a value of 100 mg/L. When you transform this value using log10, you get a value of 2. However, the axes in your figure show the true values, e.g., 100. So you can't say that you show the log-transformed values, unless you provide those values in the axes. As the figure is now, you simply assume a logarithmic scale of the axes, but the values themselves are not log-transformed.</w:t>
      </w:r>
    </w:p>
  </w:comment>
  <w:comment w:id="1302" w:author="Unemo Magnus, USÖ Labmed länsklinik" w:date="2016-12-29T17:28:00Z" w:initials="UMULl">
    <w:p w14:paraId="67105AC9" w14:textId="34D942AA" w:rsidR="00610E07" w:rsidRDefault="00610E07">
      <w:pPr>
        <w:pStyle w:val="CommentText"/>
      </w:pPr>
      <w:r>
        <w:rPr>
          <w:rStyle w:val="CommentReference"/>
        </w:rPr>
        <w:annotationRef/>
      </w:r>
      <w:r>
        <w:t>Write Penicillin G in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6E1368" w15:done="0"/>
  <w15:commentEx w15:paraId="3E01FA5C" w15:done="0"/>
  <w15:commentEx w15:paraId="6F30353C" w15:done="0"/>
  <w15:commentEx w15:paraId="1DF78D5B" w15:done="0"/>
  <w15:commentEx w15:paraId="7CA65C06" w15:done="0"/>
  <w15:commentEx w15:paraId="3245C3CA" w15:done="0"/>
  <w15:commentEx w15:paraId="1A07E867" w15:done="0"/>
  <w15:commentEx w15:paraId="69C4332C" w15:done="0"/>
  <w15:commentEx w15:paraId="05D7A8CB" w15:paraIdParent="69C4332C" w15:done="0"/>
  <w15:commentEx w15:paraId="12808C46" w15:done="0"/>
  <w15:commentEx w15:paraId="7A970639" w15:done="0"/>
  <w15:commentEx w15:paraId="5F54A74D" w15:done="0"/>
  <w15:commentEx w15:paraId="51CB37CF" w15:done="0"/>
  <w15:commentEx w15:paraId="10E5BAC2" w15:done="0"/>
  <w15:commentEx w15:paraId="5758C68C" w15:done="0"/>
  <w15:commentEx w15:paraId="704202A1" w15:done="0"/>
  <w15:commentEx w15:paraId="64D2DE8D" w15:paraIdParent="704202A1" w15:done="0"/>
  <w15:commentEx w15:paraId="38F3DA7E" w15:done="0"/>
  <w15:commentEx w15:paraId="0587E1D2" w15:done="0"/>
  <w15:commentEx w15:paraId="47D20AE6" w15:done="0"/>
  <w15:commentEx w15:paraId="473979A1" w15:done="0"/>
  <w15:commentEx w15:paraId="5BC24DDF" w15:done="0"/>
  <w15:commentEx w15:paraId="5DB92083" w15:paraIdParent="5BC24DDF" w15:done="0"/>
  <w15:commentEx w15:paraId="7E0B60EB" w15:done="0"/>
  <w15:commentEx w15:paraId="4FA7C3A1" w15:done="0"/>
  <w15:commentEx w15:paraId="2ECFB234" w15:paraIdParent="4FA7C3A1" w15:done="0"/>
  <w15:commentEx w15:paraId="2B90B72E" w15:done="0"/>
  <w15:commentEx w15:paraId="27E6E2BA" w15:paraIdParent="2B90B72E" w15:done="0"/>
  <w15:commentEx w15:paraId="7E61FA24" w15:done="0"/>
  <w15:commentEx w15:paraId="560982EA" w15:paraIdParent="7E61FA24" w15:done="0"/>
  <w15:commentEx w15:paraId="5BA47030" w15:done="0"/>
  <w15:commentEx w15:paraId="1B6A2778" w15:done="0"/>
  <w15:commentEx w15:paraId="77034311" w15:done="0"/>
  <w15:commentEx w15:paraId="373134DB" w15:done="0"/>
  <w15:commentEx w15:paraId="326B1739" w15:paraIdParent="373134DB" w15:done="0"/>
  <w15:commentEx w15:paraId="5F9EFB3E" w15:done="0"/>
  <w15:commentEx w15:paraId="67105A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1C496" w14:textId="77777777" w:rsidR="00EF7244" w:rsidRDefault="00EF7244" w:rsidP="00CF329C">
      <w:pPr>
        <w:spacing w:after="0" w:line="240" w:lineRule="auto"/>
      </w:pPr>
      <w:r>
        <w:separator/>
      </w:r>
    </w:p>
  </w:endnote>
  <w:endnote w:type="continuationSeparator" w:id="0">
    <w:p w14:paraId="6A016DC1" w14:textId="77777777" w:rsidR="00EF7244" w:rsidRDefault="00EF7244" w:rsidP="00CF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717400"/>
      <w:docPartObj>
        <w:docPartGallery w:val="Page Numbers (Bottom of Page)"/>
        <w:docPartUnique/>
      </w:docPartObj>
    </w:sdtPr>
    <w:sdtContent>
      <w:p w14:paraId="016AF368" w14:textId="04DE1950" w:rsidR="00610E07" w:rsidRDefault="00610E07">
        <w:pPr>
          <w:pStyle w:val="Footer"/>
          <w:jc w:val="center"/>
        </w:pPr>
        <w:r>
          <w:fldChar w:fldCharType="begin"/>
        </w:r>
        <w:r>
          <w:instrText>PAGE   \* MERGEFORMAT</w:instrText>
        </w:r>
        <w:r>
          <w:fldChar w:fldCharType="separate"/>
        </w:r>
        <w:r w:rsidR="00E922D0" w:rsidRPr="00E922D0">
          <w:rPr>
            <w:noProof/>
            <w:lang w:val="sv-SE"/>
          </w:rPr>
          <w:t>21</w:t>
        </w:r>
        <w:r>
          <w:fldChar w:fldCharType="end"/>
        </w:r>
      </w:p>
    </w:sdtContent>
  </w:sdt>
  <w:p w14:paraId="1C82B9D0" w14:textId="77777777" w:rsidR="00610E07" w:rsidRDefault="00610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883C0" w14:textId="77777777" w:rsidR="00EF7244" w:rsidRDefault="00EF7244" w:rsidP="00CF329C">
      <w:pPr>
        <w:spacing w:after="0" w:line="240" w:lineRule="auto"/>
      </w:pPr>
      <w:r>
        <w:separator/>
      </w:r>
    </w:p>
  </w:footnote>
  <w:footnote w:type="continuationSeparator" w:id="0">
    <w:p w14:paraId="5BE83C18" w14:textId="77777777" w:rsidR="00EF7244" w:rsidRDefault="00EF7244" w:rsidP="00CF3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552E9"/>
    <w:multiLevelType w:val="hybridMultilevel"/>
    <w:tmpl w:val="1B421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9907FC"/>
    <w:multiLevelType w:val="hybridMultilevel"/>
    <w:tmpl w:val="E3A2525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C5820EE"/>
    <w:multiLevelType w:val="hybridMultilevel"/>
    <w:tmpl w:val="F07C568A"/>
    <w:lvl w:ilvl="0" w:tplc="7B2CE058">
      <w:start w:val="1"/>
      <w:numFmt w:val="bullet"/>
      <w:lvlText w:val="•"/>
      <w:lvlJc w:val="left"/>
      <w:pPr>
        <w:tabs>
          <w:tab w:val="num" w:pos="720"/>
        </w:tabs>
        <w:ind w:left="720" w:hanging="360"/>
      </w:pPr>
      <w:rPr>
        <w:rFonts w:ascii="Arial" w:hAnsi="Arial" w:hint="default"/>
      </w:rPr>
    </w:lvl>
    <w:lvl w:ilvl="1" w:tplc="1E3C6562" w:tentative="1">
      <w:start w:val="1"/>
      <w:numFmt w:val="bullet"/>
      <w:lvlText w:val="•"/>
      <w:lvlJc w:val="left"/>
      <w:pPr>
        <w:tabs>
          <w:tab w:val="num" w:pos="1440"/>
        </w:tabs>
        <w:ind w:left="1440" w:hanging="360"/>
      </w:pPr>
      <w:rPr>
        <w:rFonts w:ascii="Arial" w:hAnsi="Arial" w:hint="default"/>
      </w:rPr>
    </w:lvl>
    <w:lvl w:ilvl="2" w:tplc="FB080E16" w:tentative="1">
      <w:start w:val="1"/>
      <w:numFmt w:val="bullet"/>
      <w:lvlText w:val="•"/>
      <w:lvlJc w:val="left"/>
      <w:pPr>
        <w:tabs>
          <w:tab w:val="num" w:pos="2160"/>
        </w:tabs>
        <w:ind w:left="2160" w:hanging="360"/>
      </w:pPr>
      <w:rPr>
        <w:rFonts w:ascii="Arial" w:hAnsi="Arial" w:hint="default"/>
      </w:rPr>
    </w:lvl>
    <w:lvl w:ilvl="3" w:tplc="9FBED1D8" w:tentative="1">
      <w:start w:val="1"/>
      <w:numFmt w:val="bullet"/>
      <w:lvlText w:val="•"/>
      <w:lvlJc w:val="left"/>
      <w:pPr>
        <w:tabs>
          <w:tab w:val="num" w:pos="2880"/>
        </w:tabs>
        <w:ind w:left="2880" w:hanging="360"/>
      </w:pPr>
      <w:rPr>
        <w:rFonts w:ascii="Arial" w:hAnsi="Arial" w:hint="default"/>
      </w:rPr>
    </w:lvl>
    <w:lvl w:ilvl="4" w:tplc="04C4275E" w:tentative="1">
      <w:start w:val="1"/>
      <w:numFmt w:val="bullet"/>
      <w:lvlText w:val="•"/>
      <w:lvlJc w:val="left"/>
      <w:pPr>
        <w:tabs>
          <w:tab w:val="num" w:pos="3600"/>
        </w:tabs>
        <w:ind w:left="3600" w:hanging="360"/>
      </w:pPr>
      <w:rPr>
        <w:rFonts w:ascii="Arial" w:hAnsi="Arial" w:hint="default"/>
      </w:rPr>
    </w:lvl>
    <w:lvl w:ilvl="5" w:tplc="C79425D6" w:tentative="1">
      <w:start w:val="1"/>
      <w:numFmt w:val="bullet"/>
      <w:lvlText w:val="•"/>
      <w:lvlJc w:val="left"/>
      <w:pPr>
        <w:tabs>
          <w:tab w:val="num" w:pos="4320"/>
        </w:tabs>
        <w:ind w:left="4320" w:hanging="360"/>
      </w:pPr>
      <w:rPr>
        <w:rFonts w:ascii="Arial" w:hAnsi="Arial" w:hint="default"/>
      </w:rPr>
    </w:lvl>
    <w:lvl w:ilvl="6" w:tplc="F97A62D2" w:tentative="1">
      <w:start w:val="1"/>
      <w:numFmt w:val="bullet"/>
      <w:lvlText w:val="•"/>
      <w:lvlJc w:val="left"/>
      <w:pPr>
        <w:tabs>
          <w:tab w:val="num" w:pos="5040"/>
        </w:tabs>
        <w:ind w:left="5040" w:hanging="360"/>
      </w:pPr>
      <w:rPr>
        <w:rFonts w:ascii="Arial" w:hAnsi="Arial" w:hint="default"/>
      </w:rPr>
    </w:lvl>
    <w:lvl w:ilvl="7" w:tplc="ADDAFC88" w:tentative="1">
      <w:start w:val="1"/>
      <w:numFmt w:val="bullet"/>
      <w:lvlText w:val="•"/>
      <w:lvlJc w:val="left"/>
      <w:pPr>
        <w:tabs>
          <w:tab w:val="num" w:pos="5760"/>
        </w:tabs>
        <w:ind w:left="5760" w:hanging="360"/>
      </w:pPr>
      <w:rPr>
        <w:rFonts w:ascii="Arial" w:hAnsi="Arial" w:hint="default"/>
      </w:rPr>
    </w:lvl>
    <w:lvl w:ilvl="8" w:tplc="9FE82CB4" w:tentative="1">
      <w:start w:val="1"/>
      <w:numFmt w:val="bullet"/>
      <w:lvlText w:val="•"/>
      <w:lvlJc w:val="left"/>
      <w:pPr>
        <w:tabs>
          <w:tab w:val="num" w:pos="6480"/>
        </w:tabs>
        <w:ind w:left="6480" w:hanging="360"/>
      </w:pPr>
      <w:rPr>
        <w:rFonts w:ascii="Arial" w:hAnsi="Arial" w:hint="default"/>
      </w:rPr>
    </w:lvl>
  </w:abstractNum>
  <w:abstractNum w:abstractNumId="3">
    <w:nsid w:val="29624D46"/>
    <w:multiLevelType w:val="hybridMultilevel"/>
    <w:tmpl w:val="2F58AE34"/>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43F0CF8"/>
    <w:multiLevelType w:val="hybridMultilevel"/>
    <w:tmpl w:val="70DAF45C"/>
    <w:lvl w:ilvl="0" w:tplc="F628231C">
      <w:start w:val="1"/>
      <w:numFmt w:val="bullet"/>
      <w:lvlText w:val="•"/>
      <w:lvlJc w:val="left"/>
      <w:pPr>
        <w:tabs>
          <w:tab w:val="num" w:pos="720"/>
        </w:tabs>
        <w:ind w:left="720" w:hanging="360"/>
      </w:pPr>
      <w:rPr>
        <w:rFonts w:ascii="Arial" w:hAnsi="Arial" w:hint="default"/>
      </w:rPr>
    </w:lvl>
    <w:lvl w:ilvl="1" w:tplc="63309860" w:tentative="1">
      <w:start w:val="1"/>
      <w:numFmt w:val="bullet"/>
      <w:lvlText w:val="•"/>
      <w:lvlJc w:val="left"/>
      <w:pPr>
        <w:tabs>
          <w:tab w:val="num" w:pos="1440"/>
        </w:tabs>
        <w:ind w:left="1440" w:hanging="360"/>
      </w:pPr>
      <w:rPr>
        <w:rFonts w:ascii="Arial" w:hAnsi="Arial" w:hint="default"/>
      </w:rPr>
    </w:lvl>
    <w:lvl w:ilvl="2" w:tplc="2FAE8796" w:tentative="1">
      <w:start w:val="1"/>
      <w:numFmt w:val="bullet"/>
      <w:lvlText w:val="•"/>
      <w:lvlJc w:val="left"/>
      <w:pPr>
        <w:tabs>
          <w:tab w:val="num" w:pos="2160"/>
        </w:tabs>
        <w:ind w:left="2160" w:hanging="360"/>
      </w:pPr>
      <w:rPr>
        <w:rFonts w:ascii="Arial" w:hAnsi="Arial" w:hint="default"/>
      </w:rPr>
    </w:lvl>
    <w:lvl w:ilvl="3" w:tplc="FEA6B7CC" w:tentative="1">
      <w:start w:val="1"/>
      <w:numFmt w:val="bullet"/>
      <w:lvlText w:val="•"/>
      <w:lvlJc w:val="left"/>
      <w:pPr>
        <w:tabs>
          <w:tab w:val="num" w:pos="2880"/>
        </w:tabs>
        <w:ind w:left="2880" w:hanging="360"/>
      </w:pPr>
      <w:rPr>
        <w:rFonts w:ascii="Arial" w:hAnsi="Arial" w:hint="default"/>
      </w:rPr>
    </w:lvl>
    <w:lvl w:ilvl="4" w:tplc="83967564" w:tentative="1">
      <w:start w:val="1"/>
      <w:numFmt w:val="bullet"/>
      <w:lvlText w:val="•"/>
      <w:lvlJc w:val="left"/>
      <w:pPr>
        <w:tabs>
          <w:tab w:val="num" w:pos="3600"/>
        </w:tabs>
        <w:ind w:left="3600" w:hanging="360"/>
      </w:pPr>
      <w:rPr>
        <w:rFonts w:ascii="Arial" w:hAnsi="Arial" w:hint="default"/>
      </w:rPr>
    </w:lvl>
    <w:lvl w:ilvl="5" w:tplc="1D62C0C4" w:tentative="1">
      <w:start w:val="1"/>
      <w:numFmt w:val="bullet"/>
      <w:lvlText w:val="•"/>
      <w:lvlJc w:val="left"/>
      <w:pPr>
        <w:tabs>
          <w:tab w:val="num" w:pos="4320"/>
        </w:tabs>
        <w:ind w:left="4320" w:hanging="360"/>
      </w:pPr>
      <w:rPr>
        <w:rFonts w:ascii="Arial" w:hAnsi="Arial" w:hint="default"/>
      </w:rPr>
    </w:lvl>
    <w:lvl w:ilvl="6" w:tplc="CD9C7D38" w:tentative="1">
      <w:start w:val="1"/>
      <w:numFmt w:val="bullet"/>
      <w:lvlText w:val="•"/>
      <w:lvlJc w:val="left"/>
      <w:pPr>
        <w:tabs>
          <w:tab w:val="num" w:pos="5040"/>
        </w:tabs>
        <w:ind w:left="5040" w:hanging="360"/>
      </w:pPr>
      <w:rPr>
        <w:rFonts w:ascii="Arial" w:hAnsi="Arial" w:hint="default"/>
      </w:rPr>
    </w:lvl>
    <w:lvl w:ilvl="7" w:tplc="53EA9156" w:tentative="1">
      <w:start w:val="1"/>
      <w:numFmt w:val="bullet"/>
      <w:lvlText w:val="•"/>
      <w:lvlJc w:val="left"/>
      <w:pPr>
        <w:tabs>
          <w:tab w:val="num" w:pos="5760"/>
        </w:tabs>
        <w:ind w:left="5760" w:hanging="360"/>
      </w:pPr>
      <w:rPr>
        <w:rFonts w:ascii="Arial" w:hAnsi="Arial" w:hint="default"/>
      </w:rPr>
    </w:lvl>
    <w:lvl w:ilvl="8" w:tplc="2B803940" w:tentative="1">
      <w:start w:val="1"/>
      <w:numFmt w:val="bullet"/>
      <w:lvlText w:val="•"/>
      <w:lvlJc w:val="left"/>
      <w:pPr>
        <w:tabs>
          <w:tab w:val="num" w:pos="6480"/>
        </w:tabs>
        <w:ind w:left="6480" w:hanging="360"/>
      </w:pPr>
      <w:rPr>
        <w:rFonts w:ascii="Arial" w:hAnsi="Arial" w:hint="default"/>
      </w:rPr>
    </w:lvl>
  </w:abstractNum>
  <w:abstractNum w:abstractNumId="5">
    <w:nsid w:val="712D0902"/>
    <w:multiLevelType w:val="hybridMultilevel"/>
    <w:tmpl w:val="C5D8A666"/>
    <w:lvl w:ilvl="0" w:tplc="041D000F">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nny">
    <w15:presenceInfo w15:providerId="None" w15:userId="sun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C9"/>
    <w:rsid w:val="000024FF"/>
    <w:rsid w:val="000050DC"/>
    <w:rsid w:val="0001147F"/>
    <w:rsid w:val="00014418"/>
    <w:rsid w:val="000153BB"/>
    <w:rsid w:val="0001720B"/>
    <w:rsid w:val="00021385"/>
    <w:rsid w:val="000224E7"/>
    <w:rsid w:val="00025892"/>
    <w:rsid w:val="00030684"/>
    <w:rsid w:val="00035D56"/>
    <w:rsid w:val="00040E63"/>
    <w:rsid w:val="00042B1B"/>
    <w:rsid w:val="00042C1C"/>
    <w:rsid w:val="00046D65"/>
    <w:rsid w:val="00047654"/>
    <w:rsid w:val="00050298"/>
    <w:rsid w:val="0005220D"/>
    <w:rsid w:val="00053A05"/>
    <w:rsid w:val="000550C0"/>
    <w:rsid w:val="000622EA"/>
    <w:rsid w:val="000663CC"/>
    <w:rsid w:val="000701AE"/>
    <w:rsid w:val="00071D64"/>
    <w:rsid w:val="00076502"/>
    <w:rsid w:val="00076FF6"/>
    <w:rsid w:val="00080445"/>
    <w:rsid w:val="00080F43"/>
    <w:rsid w:val="000821FA"/>
    <w:rsid w:val="0008283E"/>
    <w:rsid w:val="0008584B"/>
    <w:rsid w:val="000878D6"/>
    <w:rsid w:val="0009745E"/>
    <w:rsid w:val="000A480A"/>
    <w:rsid w:val="000A49B6"/>
    <w:rsid w:val="000A5C34"/>
    <w:rsid w:val="000A7C6B"/>
    <w:rsid w:val="000B117D"/>
    <w:rsid w:val="000B39BB"/>
    <w:rsid w:val="000B46D8"/>
    <w:rsid w:val="000B5EA7"/>
    <w:rsid w:val="000B6FC2"/>
    <w:rsid w:val="000C0C07"/>
    <w:rsid w:val="000C76D5"/>
    <w:rsid w:val="000C7E73"/>
    <w:rsid w:val="000D20FE"/>
    <w:rsid w:val="000D7E2E"/>
    <w:rsid w:val="000E02AC"/>
    <w:rsid w:val="000E0822"/>
    <w:rsid w:val="000E195E"/>
    <w:rsid w:val="000E31B8"/>
    <w:rsid w:val="000E62D0"/>
    <w:rsid w:val="000E6350"/>
    <w:rsid w:val="000E7EF8"/>
    <w:rsid w:val="000F10F9"/>
    <w:rsid w:val="000F250B"/>
    <w:rsid w:val="000F3A1A"/>
    <w:rsid w:val="000F3BD2"/>
    <w:rsid w:val="000F4105"/>
    <w:rsid w:val="000F5D03"/>
    <w:rsid w:val="0010091D"/>
    <w:rsid w:val="00102A5E"/>
    <w:rsid w:val="00106FB5"/>
    <w:rsid w:val="00111FD3"/>
    <w:rsid w:val="001128A2"/>
    <w:rsid w:val="00114AD5"/>
    <w:rsid w:val="00116CC7"/>
    <w:rsid w:val="00117F86"/>
    <w:rsid w:val="00121DB5"/>
    <w:rsid w:val="001243A3"/>
    <w:rsid w:val="00125273"/>
    <w:rsid w:val="001255EC"/>
    <w:rsid w:val="0012685C"/>
    <w:rsid w:val="00140E4E"/>
    <w:rsid w:val="0014390C"/>
    <w:rsid w:val="00143D32"/>
    <w:rsid w:val="00150A4E"/>
    <w:rsid w:val="001565BA"/>
    <w:rsid w:val="00157B3E"/>
    <w:rsid w:val="00160B7A"/>
    <w:rsid w:val="0016589F"/>
    <w:rsid w:val="001671A1"/>
    <w:rsid w:val="00167A89"/>
    <w:rsid w:val="001702DD"/>
    <w:rsid w:val="00171A47"/>
    <w:rsid w:val="001742D9"/>
    <w:rsid w:val="00176302"/>
    <w:rsid w:val="00185EF8"/>
    <w:rsid w:val="00192E55"/>
    <w:rsid w:val="00194270"/>
    <w:rsid w:val="0019453D"/>
    <w:rsid w:val="0019472E"/>
    <w:rsid w:val="00196E3F"/>
    <w:rsid w:val="001A21FD"/>
    <w:rsid w:val="001A26DA"/>
    <w:rsid w:val="001A5C4D"/>
    <w:rsid w:val="001A68B3"/>
    <w:rsid w:val="001B15B4"/>
    <w:rsid w:val="001B1D98"/>
    <w:rsid w:val="001B365D"/>
    <w:rsid w:val="001B6558"/>
    <w:rsid w:val="001B7F86"/>
    <w:rsid w:val="001C2BAA"/>
    <w:rsid w:val="001C4FB2"/>
    <w:rsid w:val="001C5083"/>
    <w:rsid w:val="001C6D87"/>
    <w:rsid w:val="001D17C7"/>
    <w:rsid w:val="001D531D"/>
    <w:rsid w:val="001D53E2"/>
    <w:rsid w:val="001D62D1"/>
    <w:rsid w:val="001E3654"/>
    <w:rsid w:val="001E426A"/>
    <w:rsid w:val="001E76CD"/>
    <w:rsid w:val="001E7D2B"/>
    <w:rsid w:val="001F3F41"/>
    <w:rsid w:val="00200F7A"/>
    <w:rsid w:val="00205056"/>
    <w:rsid w:val="00206AFA"/>
    <w:rsid w:val="0020756A"/>
    <w:rsid w:val="00210816"/>
    <w:rsid w:val="00210FDA"/>
    <w:rsid w:val="00213DCA"/>
    <w:rsid w:val="00214145"/>
    <w:rsid w:val="002169B8"/>
    <w:rsid w:val="00217888"/>
    <w:rsid w:val="0022061C"/>
    <w:rsid w:val="002210CD"/>
    <w:rsid w:val="00222A48"/>
    <w:rsid w:val="00225A7E"/>
    <w:rsid w:val="00236108"/>
    <w:rsid w:val="00236711"/>
    <w:rsid w:val="00240E9B"/>
    <w:rsid w:val="0024199C"/>
    <w:rsid w:val="00243D7B"/>
    <w:rsid w:val="00244956"/>
    <w:rsid w:val="002525C9"/>
    <w:rsid w:val="00254C15"/>
    <w:rsid w:val="002611E7"/>
    <w:rsid w:val="00261C59"/>
    <w:rsid w:val="00264CB6"/>
    <w:rsid w:val="002748F4"/>
    <w:rsid w:val="00276404"/>
    <w:rsid w:val="00276F9D"/>
    <w:rsid w:val="00277E1A"/>
    <w:rsid w:val="002817E0"/>
    <w:rsid w:val="00284C7B"/>
    <w:rsid w:val="0028626B"/>
    <w:rsid w:val="002959E8"/>
    <w:rsid w:val="00296EF9"/>
    <w:rsid w:val="002A3CD9"/>
    <w:rsid w:val="002A45A8"/>
    <w:rsid w:val="002A5992"/>
    <w:rsid w:val="002B45F7"/>
    <w:rsid w:val="002B4A68"/>
    <w:rsid w:val="002C0C29"/>
    <w:rsid w:val="002C2B85"/>
    <w:rsid w:val="002C3FC5"/>
    <w:rsid w:val="002E07DB"/>
    <w:rsid w:val="002E09BD"/>
    <w:rsid w:val="002E2ADE"/>
    <w:rsid w:val="002E3277"/>
    <w:rsid w:val="002E6491"/>
    <w:rsid w:val="002F02C3"/>
    <w:rsid w:val="002F12C0"/>
    <w:rsid w:val="00302180"/>
    <w:rsid w:val="003040A7"/>
    <w:rsid w:val="00307320"/>
    <w:rsid w:val="00310B24"/>
    <w:rsid w:val="00311A19"/>
    <w:rsid w:val="0031629D"/>
    <w:rsid w:val="003225FF"/>
    <w:rsid w:val="0032341E"/>
    <w:rsid w:val="00323C03"/>
    <w:rsid w:val="00323F3F"/>
    <w:rsid w:val="00323F88"/>
    <w:rsid w:val="00326459"/>
    <w:rsid w:val="00330CD4"/>
    <w:rsid w:val="003352CB"/>
    <w:rsid w:val="00336F88"/>
    <w:rsid w:val="003370C7"/>
    <w:rsid w:val="00337DA5"/>
    <w:rsid w:val="00340FCB"/>
    <w:rsid w:val="003433B3"/>
    <w:rsid w:val="00344E8C"/>
    <w:rsid w:val="00347680"/>
    <w:rsid w:val="003477E8"/>
    <w:rsid w:val="00347D47"/>
    <w:rsid w:val="003548CA"/>
    <w:rsid w:val="00360150"/>
    <w:rsid w:val="00361A37"/>
    <w:rsid w:val="00362424"/>
    <w:rsid w:val="003642A7"/>
    <w:rsid w:val="003648BA"/>
    <w:rsid w:val="0036498D"/>
    <w:rsid w:val="00365260"/>
    <w:rsid w:val="003660FB"/>
    <w:rsid w:val="00370BB6"/>
    <w:rsid w:val="00377ED5"/>
    <w:rsid w:val="00377FDC"/>
    <w:rsid w:val="003815DD"/>
    <w:rsid w:val="00381EBB"/>
    <w:rsid w:val="00381EFD"/>
    <w:rsid w:val="003828C6"/>
    <w:rsid w:val="00384077"/>
    <w:rsid w:val="0038457A"/>
    <w:rsid w:val="00390A2C"/>
    <w:rsid w:val="00393060"/>
    <w:rsid w:val="003953EA"/>
    <w:rsid w:val="003966B9"/>
    <w:rsid w:val="003979B5"/>
    <w:rsid w:val="00397AA6"/>
    <w:rsid w:val="003A06DF"/>
    <w:rsid w:val="003A279D"/>
    <w:rsid w:val="003B02B6"/>
    <w:rsid w:val="003B1A80"/>
    <w:rsid w:val="003B4010"/>
    <w:rsid w:val="003B42CC"/>
    <w:rsid w:val="003B4FBC"/>
    <w:rsid w:val="003C187E"/>
    <w:rsid w:val="003D6B4D"/>
    <w:rsid w:val="003D73F2"/>
    <w:rsid w:val="003E005E"/>
    <w:rsid w:val="003E0CDD"/>
    <w:rsid w:val="003E5081"/>
    <w:rsid w:val="003F3150"/>
    <w:rsid w:val="003F3400"/>
    <w:rsid w:val="003F390D"/>
    <w:rsid w:val="003F4EFB"/>
    <w:rsid w:val="003F52C7"/>
    <w:rsid w:val="003F785B"/>
    <w:rsid w:val="004012C1"/>
    <w:rsid w:val="004020D1"/>
    <w:rsid w:val="0040212C"/>
    <w:rsid w:val="0040408D"/>
    <w:rsid w:val="00404B18"/>
    <w:rsid w:val="004101F5"/>
    <w:rsid w:val="00411032"/>
    <w:rsid w:val="00414EBA"/>
    <w:rsid w:val="00414F14"/>
    <w:rsid w:val="004158EB"/>
    <w:rsid w:val="00417462"/>
    <w:rsid w:val="00421667"/>
    <w:rsid w:val="0042419C"/>
    <w:rsid w:val="004244F3"/>
    <w:rsid w:val="00425192"/>
    <w:rsid w:val="00425DF7"/>
    <w:rsid w:val="0042604A"/>
    <w:rsid w:val="0042662A"/>
    <w:rsid w:val="004300CC"/>
    <w:rsid w:val="004308B7"/>
    <w:rsid w:val="004328F5"/>
    <w:rsid w:val="004333CD"/>
    <w:rsid w:val="00434C3A"/>
    <w:rsid w:val="00443B7C"/>
    <w:rsid w:val="00444695"/>
    <w:rsid w:val="00444E59"/>
    <w:rsid w:val="00453AE6"/>
    <w:rsid w:val="00454FE8"/>
    <w:rsid w:val="00457E63"/>
    <w:rsid w:val="00462474"/>
    <w:rsid w:val="004624D2"/>
    <w:rsid w:val="004627F7"/>
    <w:rsid w:val="00463249"/>
    <w:rsid w:val="00464C18"/>
    <w:rsid w:val="0046582B"/>
    <w:rsid w:val="004677BC"/>
    <w:rsid w:val="00471148"/>
    <w:rsid w:val="0047196A"/>
    <w:rsid w:val="004725AF"/>
    <w:rsid w:val="004763AD"/>
    <w:rsid w:val="00477341"/>
    <w:rsid w:val="00482711"/>
    <w:rsid w:val="00483712"/>
    <w:rsid w:val="00484C8E"/>
    <w:rsid w:val="004850DC"/>
    <w:rsid w:val="00486F10"/>
    <w:rsid w:val="004876FD"/>
    <w:rsid w:val="00490B1D"/>
    <w:rsid w:val="00497D73"/>
    <w:rsid w:val="004A15BD"/>
    <w:rsid w:val="004A38DD"/>
    <w:rsid w:val="004A5CF4"/>
    <w:rsid w:val="004B1F68"/>
    <w:rsid w:val="004B316F"/>
    <w:rsid w:val="004B33FA"/>
    <w:rsid w:val="004B40A1"/>
    <w:rsid w:val="004B65B2"/>
    <w:rsid w:val="004B7F7B"/>
    <w:rsid w:val="004C13CE"/>
    <w:rsid w:val="004C2E69"/>
    <w:rsid w:val="004C64EC"/>
    <w:rsid w:val="004D4657"/>
    <w:rsid w:val="004D63EC"/>
    <w:rsid w:val="004D6E5D"/>
    <w:rsid w:val="004E5B49"/>
    <w:rsid w:val="004F2BD2"/>
    <w:rsid w:val="004F3ADB"/>
    <w:rsid w:val="004F40FC"/>
    <w:rsid w:val="00501686"/>
    <w:rsid w:val="0050239E"/>
    <w:rsid w:val="00502795"/>
    <w:rsid w:val="00507FDE"/>
    <w:rsid w:val="005113EF"/>
    <w:rsid w:val="005133B3"/>
    <w:rsid w:val="005134EB"/>
    <w:rsid w:val="005135D8"/>
    <w:rsid w:val="00513910"/>
    <w:rsid w:val="005172E2"/>
    <w:rsid w:val="00520661"/>
    <w:rsid w:val="00521D77"/>
    <w:rsid w:val="005240E2"/>
    <w:rsid w:val="00527A98"/>
    <w:rsid w:val="00527ECD"/>
    <w:rsid w:val="00530FF4"/>
    <w:rsid w:val="00532747"/>
    <w:rsid w:val="00535CD7"/>
    <w:rsid w:val="005408D8"/>
    <w:rsid w:val="0054156B"/>
    <w:rsid w:val="00542E98"/>
    <w:rsid w:val="00543939"/>
    <w:rsid w:val="00544641"/>
    <w:rsid w:val="00546FA9"/>
    <w:rsid w:val="00551DC0"/>
    <w:rsid w:val="005554DC"/>
    <w:rsid w:val="0056621E"/>
    <w:rsid w:val="00566C48"/>
    <w:rsid w:val="00567959"/>
    <w:rsid w:val="00572750"/>
    <w:rsid w:val="00572AA7"/>
    <w:rsid w:val="0058000A"/>
    <w:rsid w:val="005828EF"/>
    <w:rsid w:val="00585375"/>
    <w:rsid w:val="00585384"/>
    <w:rsid w:val="00585507"/>
    <w:rsid w:val="005859C1"/>
    <w:rsid w:val="00591E0F"/>
    <w:rsid w:val="00593594"/>
    <w:rsid w:val="005A0079"/>
    <w:rsid w:val="005A27B6"/>
    <w:rsid w:val="005A2DAB"/>
    <w:rsid w:val="005A4490"/>
    <w:rsid w:val="005A6276"/>
    <w:rsid w:val="005B2C94"/>
    <w:rsid w:val="005C326B"/>
    <w:rsid w:val="005C36F0"/>
    <w:rsid w:val="005C4685"/>
    <w:rsid w:val="005C56F2"/>
    <w:rsid w:val="005C7312"/>
    <w:rsid w:val="005D07F6"/>
    <w:rsid w:val="005D0B1C"/>
    <w:rsid w:val="005E3260"/>
    <w:rsid w:val="005E6BAB"/>
    <w:rsid w:val="005F0837"/>
    <w:rsid w:val="005F0CEE"/>
    <w:rsid w:val="005F3BBC"/>
    <w:rsid w:val="005F707F"/>
    <w:rsid w:val="00607306"/>
    <w:rsid w:val="00607954"/>
    <w:rsid w:val="006103FC"/>
    <w:rsid w:val="00610E07"/>
    <w:rsid w:val="00612DD2"/>
    <w:rsid w:val="00615691"/>
    <w:rsid w:val="00615EB5"/>
    <w:rsid w:val="006171C8"/>
    <w:rsid w:val="006175C7"/>
    <w:rsid w:val="006218CE"/>
    <w:rsid w:val="00621D27"/>
    <w:rsid w:val="0062204C"/>
    <w:rsid w:val="006221CF"/>
    <w:rsid w:val="00626654"/>
    <w:rsid w:val="00632BA2"/>
    <w:rsid w:val="00636BB0"/>
    <w:rsid w:val="00636EDE"/>
    <w:rsid w:val="00640CA9"/>
    <w:rsid w:val="006414BA"/>
    <w:rsid w:val="0064693A"/>
    <w:rsid w:val="00664076"/>
    <w:rsid w:val="00664121"/>
    <w:rsid w:val="00664B98"/>
    <w:rsid w:val="00664BEB"/>
    <w:rsid w:val="00665DDB"/>
    <w:rsid w:val="006660F5"/>
    <w:rsid w:val="00667D2F"/>
    <w:rsid w:val="00673301"/>
    <w:rsid w:val="00677C2F"/>
    <w:rsid w:val="006825AF"/>
    <w:rsid w:val="00683A49"/>
    <w:rsid w:val="00684AC9"/>
    <w:rsid w:val="00685218"/>
    <w:rsid w:val="00686035"/>
    <w:rsid w:val="0069083D"/>
    <w:rsid w:val="00693867"/>
    <w:rsid w:val="00693B94"/>
    <w:rsid w:val="006957F3"/>
    <w:rsid w:val="006A0B46"/>
    <w:rsid w:val="006A110D"/>
    <w:rsid w:val="006A76CB"/>
    <w:rsid w:val="006B2037"/>
    <w:rsid w:val="006B429E"/>
    <w:rsid w:val="006B5444"/>
    <w:rsid w:val="006C0D8A"/>
    <w:rsid w:val="006C0DB6"/>
    <w:rsid w:val="006C183E"/>
    <w:rsid w:val="006C2F74"/>
    <w:rsid w:val="006C3DA7"/>
    <w:rsid w:val="006C59A1"/>
    <w:rsid w:val="006D07C9"/>
    <w:rsid w:val="006D26B9"/>
    <w:rsid w:val="006D47A6"/>
    <w:rsid w:val="006D4EF1"/>
    <w:rsid w:val="006E0D18"/>
    <w:rsid w:val="006E6548"/>
    <w:rsid w:val="006F02BF"/>
    <w:rsid w:val="006F28DD"/>
    <w:rsid w:val="006F367B"/>
    <w:rsid w:val="006F4495"/>
    <w:rsid w:val="006F644E"/>
    <w:rsid w:val="006F70A3"/>
    <w:rsid w:val="006F7E29"/>
    <w:rsid w:val="00702235"/>
    <w:rsid w:val="007078E3"/>
    <w:rsid w:val="00713FB2"/>
    <w:rsid w:val="00720B38"/>
    <w:rsid w:val="00721B9F"/>
    <w:rsid w:val="00723208"/>
    <w:rsid w:val="0073312A"/>
    <w:rsid w:val="00733D8B"/>
    <w:rsid w:val="00737260"/>
    <w:rsid w:val="007452FA"/>
    <w:rsid w:val="00753CB3"/>
    <w:rsid w:val="0075533A"/>
    <w:rsid w:val="00760526"/>
    <w:rsid w:val="00762040"/>
    <w:rsid w:val="00762D6C"/>
    <w:rsid w:val="00771F0E"/>
    <w:rsid w:val="0077499E"/>
    <w:rsid w:val="007814F6"/>
    <w:rsid w:val="00785636"/>
    <w:rsid w:val="007977DC"/>
    <w:rsid w:val="007A1537"/>
    <w:rsid w:val="007A5328"/>
    <w:rsid w:val="007B230B"/>
    <w:rsid w:val="007B2D7C"/>
    <w:rsid w:val="007B2EEB"/>
    <w:rsid w:val="007B4AD2"/>
    <w:rsid w:val="007B5733"/>
    <w:rsid w:val="007B6AE8"/>
    <w:rsid w:val="007B6BD0"/>
    <w:rsid w:val="007B7100"/>
    <w:rsid w:val="007B74A8"/>
    <w:rsid w:val="007C078D"/>
    <w:rsid w:val="007C5470"/>
    <w:rsid w:val="007C68A7"/>
    <w:rsid w:val="007D40C7"/>
    <w:rsid w:val="007D6550"/>
    <w:rsid w:val="007E0193"/>
    <w:rsid w:val="007E01ED"/>
    <w:rsid w:val="007E2890"/>
    <w:rsid w:val="007E43E7"/>
    <w:rsid w:val="007E4A28"/>
    <w:rsid w:val="007E5852"/>
    <w:rsid w:val="007E6516"/>
    <w:rsid w:val="007F03BB"/>
    <w:rsid w:val="007F57FF"/>
    <w:rsid w:val="008010EC"/>
    <w:rsid w:val="00802133"/>
    <w:rsid w:val="0080631B"/>
    <w:rsid w:val="00806C67"/>
    <w:rsid w:val="00807B03"/>
    <w:rsid w:val="00807F60"/>
    <w:rsid w:val="00813AAE"/>
    <w:rsid w:val="0081453F"/>
    <w:rsid w:val="0081517C"/>
    <w:rsid w:val="00820AA6"/>
    <w:rsid w:val="00820F71"/>
    <w:rsid w:val="00824304"/>
    <w:rsid w:val="008327BF"/>
    <w:rsid w:val="008327C8"/>
    <w:rsid w:val="00834365"/>
    <w:rsid w:val="00836117"/>
    <w:rsid w:val="008448FE"/>
    <w:rsid w:val="00855D6B"/>
    <w:rsid w:val="008570CF"/>
    <w:rsid w:val="00862E40"/>
    <w:rsid w:val="0086685F"/>
    <w:rsid w:val="008716B0"/>
    <w:rsid w:val="00871D92"/>
    <w:rsid w:val="00874497"/>
    <w:rsid w:val="008773B4"/>
    <w:rsid w:val="00877AA8"/>
    <w:rsid w:val="00880D15"/>
    <w:rsid w:val="00882911"/>
    <w:rsid w:val="00886A71"/>
    <w:rsid w:val="00886FB7"/>
    <w:rsid w:val="008870F7"/>
    <w:rsid w:val="00887567"/>
    <w:rsid w:val="008875A9"/>
    <w:rsid w:val="008930B3"/>
    <w:rsid w:val="008937E7"/>
    <w:rsid w:val="00893ED8"/>
    <w:rsid w:val="00896F85"/>
    <w:rsid w:val="008A6928"/>
    <w:rsid w:val="008A6B73"/>
    <w:rsid w:val="008A7793"/>
    <w:rsid w:val="008B2E85"/>
    <w:rsid w:val="008B3E85"/>
    <w:rsid w:val="008C043B"/>
    <w:rsid w:val="008C10BD"/>
    <w:rsid w:val="008C2D1E"/>
    <w:rsid w:val="008C31EE"/>
    <w:rsid w:val="008C34A4"/>
    <w:rsid w:val="008C6175"/>
    <w:rsid w:val="008D1147"/>
    <w:rsid w:val="008D1B35"/>
    <w:rsid w:val="008D2E67"/>
    <w:rsid w:val="008D31A8"/>
    <w:rsid w:val="008D7C42"/>
    <w:rsid w:val="008F0B93"/>
    <w:rsid w:val="008F3A31"/>
    <w:rsid w:val="008F548E"/>
    <w:rsid w:val="008F6BD6"/>
    <w:rsid w:val="00903EFE"/>
    <w:rsid w:val="00910D6E"/>
    <w:rsid w:val="009155D4"/>
    <w:rsid w:val="009169AB"/>
    <w:rsid w:val="009206A7"/>
    <w:rsid w:val="00921C8C"/>
    <w:rsid w:val="00923047"/>
    <w:rsid w:val="00926840"/>
    <w:rsid w:val="0092771E"/>
    <w:rsid w:val="00931C16"/>
    <w:rsid w:val="00931C8A"/>
    <w:rsid w:val="009320D1"/>
    <w:rsid w:val="00933C2C"/>
    <w:rsid w:val="00935664"/>
    <w:rsid w:val="00935F54"/>
    <w:rsid w:val="009361A1"/>
    <w:rsid w:val="00942C8B"/>
    <w:rsid w:val="00950C4A"/>
    <w:rsid w:val="00951267"/>
    <w:rsid w:val="00954348"/>
    <w:rsid w:val="00954563"/>
    <w:rsid w:val="009547EF"/>
    <w:rsid w:val="00954C68"/>
    <w:rsid w:val="00954EC4"/>
    <w:rsid w:val="00956798"/>
    <w:rsid w:val="00973579"/>
    <w:rsid w:val="00973D19"/>
    <w:rsid w:val="009743EB"/>
    <w:rsid w:val="00974D6E"/>
    <w:rsid w:val="00974FEA"/>
    <w:rsid w:val="0098113F"/>
    <w:rsid w:val="00981C27"/>
    <w:rsid w:val="009869B7"/>
    <w:rsid w:val="00990560"/>
    <w:rsid w:val="009911EF"/>
    <w:rsid w:val="009951EB"/>
    <w:rsid w:val="009A23DD"/>
    <w:rsid w:val="009A4AFC"/>
    <w:rsid w:val="009A4F7D"/>
    <w:rsid w:val="009B4D4B"/>
    <w:rsid w:val="009C0E1F"/>
    <w:rsid w:val="009D0DEF"/>
    <w:rsid w:val="009D0F62"/>
    <w:rsid w:val="009D2557"/>
    <w:rsid w:val="009D6496"/>
    <w:rsid w:val="009D6900"/>
    <w:rsid w:val="009D6E75"/>
    <w:rsid w:val="009E2031"/>
    <w:rsid w:val="009E3D9D"/>
    <w:rsid w:val="009E4A85"/>
    <w:rsid w:val="009E7819"/>
    <w:rsid w:val="009F2CCE"/>
    <w:rsid w:val="009F5278"/>
    <w:rsid w:val="00A0120A"/>
    <w:rsid w:val="00A0136E"/>
    <w:rsid w:val="00A10727"/>
    <w:rsid w:val="00A12BD3"/>
    <w:rsid w:val="00A131AB"/>
    <w:rsid w:val="00A13FB1"/>
    <w:rsid w:val="00A149CF"/>
    <w:rsid w:val="00A17CFE"/>
    <w:rsid w:val="00A17D4C"/>
    <w:rsid w:val="00A20858"/>
    <w:rsid w:val="00A21895"/>
    <w:rsid w:val="00A23335"/>
    <w:rsid w:val="00A23B49"/>
    <w:rsid w:val="00A23E1F"/>
    <w:rsid w:val="00A257B3"/>
    <w:rsid w:val="00A2742E"/>
    <w:rsid w:val="00A34F84"/>
    <w:rsid w:val="00A369D3"/>
    <w:rsid w:val="00A37277"/>
    <w:rsid w:val="00A40029"/>
    <w:rsid w:val="00A4605D"/>
    <w:rsid w:val="00A50610"/>
    <w:rsid w:val="00A51682"/>
    <w:rsid w:val="00A51959"/>
    <w:rsid w:val="00A5313B"/>
    <w:rsid w:val="00A5380D"/>
    <w:rsid w:val="00A60056"/>
    <w:rsid w:val="00A60D12"/>
    <w:rsid w:val="00A652D6"/>
    <w:rsid w:val="00A665BB"/>
    <w:rsid w:val="00A7720A"/>
    <w:rsid w:val="00A83069"/>
    <w:rsid w:val="00A8407B"/>
    <w:rsid w:val="00A87ED5"/>
    <w:rsid w:val="00A90C80"/>
    <w:rsid w:val="00A921DA"/>
    <w:rsid w:val="00A94997"/>
    <w:rsid w:val="00A96F38"/>
    <w:rsid w:val="00A9782C"/>
    <w:rsid w:val="00AA2384"/>
    <w:rsid w:val="00AA4816"/>
    <w:rsid w:val="00AA5220"/>
    <w:rsid w:val="00AA77CE"/>
    <w:rsid w:val="00AB48B8"/>
    <w:rsid w:val="00AB7E40"/>
    <w:rsid w:val="00AB7EEC"/>
    <w:rsid w:val="00AC363A"/>
    <w:rsid w:val="00AC58C8"/>
    <w:rsid w:val="00AC5CE9"/>
    <w:rsid w:val="00AC636B"/>
    <w:rsid w:val="00AC751C"/>
    <w:rsid w:val="00AD0299"/>
    <w:rsid w:val="00AD043E"/>
    <w:rsid w:val="00AD378B"/>
    <w:rsid w:val="00AE085B"/>
    <w:rsid w:val="00AE0C4C"/>
    <w:rsid w:val="00AE2507"/>
    <w:rsid w:val="00AE46FA"/>
    <w:rsid w:val="00AE50F0"/>
    <w:rsid w:val="00AE51B3"/>
    <w:rsid w:val="00AE51C2"/>
    <w:rsid w:val="00AE6796"/>
    <w:rsid w:val="00AF0099"/>
    <w:rsid w:val="00AF166B"/>
    <w:rsid w:val="00AF429B"/>
    <w:rsid w:val="00AF558B"/>
    <w:rsid w:val="00AF6E2E"/>
    <w:rsid w:val="00AF7C37"/>
    <w:rsid w:val="00AF7CEB"/>
    <w:rsid w:val="00AF7DC7"/>
    <w:rsid w:val="00B00C43"/>
    <w:rsid w:val="00B04223"/>
    <w:rsid w:val="00B0573F"/>
    <w:rsid w:val="00B06846"/>
    <w:rsid w:val="00B06E80"/>
    <w:rsid w:val="00B07AB7"/>
    <w:rsid w:val="00B10161"/>
    <w:rsid w:val="00B11B17"/>
    <w:rsid w:val="00B146EE"/>
    <w:rsid w:val="00B14B91"/>
    <w:rsid w:val="00B1508A"/>
    <w:rsid w:val="00B15DD7"/>
    <w:rsid w:val="00B212E5"/>
    <w:rsid w:val="00B22BA8"/>
    <w:rsid w:val="00B245BF"/>
    <w:rsid w:val="00B27563"/>
    <w:rsid w:val="00B276E4"/>
    <w:rsid w:val="00B30377"/>
    <w:rsid w:val="00B321B3"/>
    <w:rsid w:val="00B42FFB"/>
    <w:rsid w:val="00B44A67"/>
    <w:rsid w:val="00B471EE"/>
    <w:rsid w:val="00B47E2E"/>
    <w:rsid w:val="00B51367"/>
    <w:rsid w:val="00B6403F"/>
    <w:rsid w:val="00B67BB2"/>
    <w:rsid w:val="00B71F1F"/>
    <w:rsid w:val="00B752EB"/>
    <w:rsid w:val="00B81910"/>
    <w:rsid w:val="00B827F0"/>
    <w:rsid w:val="00B83156"/>
    <w:rsid w:val="00B8385D"/>
    <w:rsid w:val="00B84E56"/>
    <w:rsid w:val="00B850A8"/>
    <w:rsid w:val="00B8786D"/>
    <w:rsid w:val="00B91BC7"/>
    <w:rsid w:val="00B91DFF"/>
    <w:rsid w:val="00B93847"/>
    <w:rsid w:val="00B94CD5"/>
    <w:rsid w:val="00B97C22"/>
    <w:rsid w:val="00BA1CF7"/>
    <w:rsid w:val="00BA27E5"/>
    <w:rsid w:val="00BA3620"/>
    <w:rsid w:val="00BA498B"/>
    <w:rsid w:val="00BB02D6"/>
    <w:rsid w:val="00BB144D"/>
    <w:rsid w:val="00BB3F89"/>
    <w:rsid w:val="00BB4A9F"/>
    <w:rsid w:val="00BB5402"/>
    <w:rsid w:val="00BB5B2F"/>
    <w:rsid w:val="00BC034C"/>
    <w:rsid w:val="00BC0387"/>
    <w:rsid w:val="00BC210A"/>
    <w:rsid w:val="00BD001F"/>
    <w:rsid w:val="00BD0289"/>
    <w:rsid w:val="00BD14BB"/>
    <w:rsid w:val="00BD6237"/>
    <w:rsid w:val="00BE265A"/>
    <w:rsid w:val="00BE47DB"/>
    <w:rsid w:val="00BE590D"/>
    <w:rsid w:val="00BE63C8"/>
    <w:rsid w:val="00BE76BE"/>
    <w:rsid w:val="00BE77A8"/>
    <w:rsid w:val="00BF3748"/>
    <w:rsid w:val="00BF5F65"/>
    <w:rsid w:val="00BF6DF2"/>
    <w:rsid w:val="00BF754E"/>
    <w:rsid w:val="00BF79C7"/>
    <w:rsid w:val="00C00F7A"/>
    <w:rsid w:val="00C07B67"/>
    <w:rsid w:val="00C125B6"/>
    <w:rsid w:val="00C1579A"/>
    <w:rsid w:val="00C157F5"/>
    <w:rsid w:val="00C16ADB"/>
    <w:rsid w:val="00C22907"/>
    <w:rsid w:val="00C232A3"/>
    <w:rsid w:val="00C2338D"/>
    <w:rsid w:val="00C244EA"/>
    <w:rsid w:val="00C25BB9"/>
    <w:rsid w:val="00C269CD"/>
    <w:rsid w:val="00C30255"/>
    <w:rsid w:val="00C33A14"/>
    <w:rsid w:val="00C34F55"/>
    <w:rsid w:val="00C35612"/>
    <w:rsid w:val="00C36A1F"/>
    <w:rsid w:val="00C3708C"/>
    <w:rsid w:val="00C419EF"/>
    <w:rsid w:val="00C4260D"/>
    <w:rsid w:val="00C42B34"/>
    <w:rsid w:val="00C4506F"/>
    <w:rsid w:val="00C46CC7"/>
    <w:rsid w:val="00C47E0B"/>
    <w:rsid w:val="00C47FE7"/>
    <w:rsid w:val="00C51BC4"/>
    <w:rsid w:val="00C532F7"/>
    <w:rsid w:val="00C552DE"/>
    <w:rsid w:val="00C63D81"/>
    <w:rsid w:val="00C66C47"/>
    <w:rsid w:val="00C66E78"/>
    <w:rsid w:val="00C67235"/>
    <w:rsid w:val="00C70A7F"/>
    <w:rsid w:val="00C70B4E"/>
    <w:rsid w:val="00C74952"/>
    <w:rsid w:val="00C74B7E"/>
    <w:rsid w:val="00C74FE0"/>
    <w:rsid w:val="00C75B7C"/>
    <w:rsid w:val="00C767B9"/>
    <w:rsid w:val="00C84D96"/>
    <w:rsid w:val="00C858B9"/>
    <w:rsid w:val="00C85C27"/>
    <w:rsid w:val="00C8642A"/>
    <w:rsid w:val="00C868FE"/>
    <w:rsid w:val="00C877C4"/>
    <w:rsid w:val="00C901C2"/>
    <w:rsid w:val="00C906C1"/>
    <w:rsid w:val="00C90AB9"/>
    <w:rsid w:val="00C93A0C"/>
    <w:rsid w:val="00C96726"/>
    <w:rsid w:val="00C96919"/>
    <w:rsid w:val="00C97B19"/>
    <w:rsid w:val="00CA2CCA"/>
    <w:rsid w:val="00CA491E"/>
    <w:rsid w:val="00CA7B8C"/>
    <w:rsid w:val="00CA7C82"/>
    <w:rsid w:val="00CB1C56"/>
    <w:rsid w:val="00CB2636"/>
    <w:rsid w:val="00CB2B1F"/>
    <w:rsid w:val="00CB64E7"/>
    <w:rsid w:val="00CB77F1"/>
    <w:rsid w:val="00CC4705"/>
    <w:rsid w:val="00CC4D73"/>
    <w:rsid w:val="00CC5727"/>
    <w:rsid w:val="00CD5515"/>
    <w:rsid w:val="00CD643B"/>
    <w:rsid w:val="00CE0435"/>
    <w:rsid w:val="00CE2D5B"/>
    <w:rsid w:val="00CE4665"/>
    <w:rsid w:val="00CE4825"/>
    <w:rsid w:val="00CF329C"/>
    <w:rsid w:val="00CF3932"/>
    <w:rsid w:val="00CF506D"/>
    <w:rsid w:val="00CF6B7E"/>
    <w:rsid w:val="00CF7908"/>
    <w:rsid w:val="00D0596A"/>
    <w:rsid w:val="00D11E58"/>
    <w:rsid w:val="00D15E8D"/>
    <w:rsid w:val="00D21BE0"/>
    <w:rsid w:val="00D25995"/>
    <w:rsid w:val="00D27C68"/>
    <w:rsid w:val="00D308BE"/>
    <w:rsid w:val="00D40ED3"/>
    <w:rsid w:val="00D434F9"/>
    <w:rsid w:val="00D45A50"/>
    <w:rsid w:val="00D45D8F"/>
    <w:rsid w:val="00D46DAF"/>
    <w:rsid w:val="00D51836"/>
    <w:rsid w:val="00D52A92"/>
    <w:rsid w:val="00D56D91"/>
    <w:rsid w:val="00D601FA"/>
    <w:rsid w:val="00D60DBE"/>
    <w:rsid w:val="00D60E95"/>
    <w:rsid w:val="00D60F6B"/>
    <w:rsid w:val="00D6110A"/>
    <w:rsid w:val="00D627D8"/>
    <w:rsid w:val="00D641E4"/>
    <w:rsid w:val="00D644BC"/>
    <w:rsid w:val="00D6568A"/>
    <w:rsid w:val="00D66C53"/>
    <w:rsid w:val="00D73E89"/>
    <w:rsid w:val="00D80527"/>
    <w:rsid w:val="00D9087A"/>
    <w:rsid w:val="00D90EAA"/>
    <w:rsid w:val="00D919FE"/>
    <w:rsid w:val="00D9437B"/>
    <w:rsid w:val="00D9654B"/>
    <w:rsid w:val="00DA1D57"/>
    <w:rsid w:val="00DA390C"/>
    <w:rsid w:val="00DA4BF7"/>
    <w:rsid w:val="00DA5979"/>
    <w:rsid w:val="00DA71E7"/>
    <w:rsid w:val="00DB7E10"/>
    <w:rsid w:val="00DC2BC7"/>
    <w:rsid w:val="00DC43B1"/>
    <w:rsid w:val="00DC777E"/>
    <w:rsid w:val="00DD38E0"/>
    <w:rsid w:val="00DD4F35"/>
    <w:rsid w:val="00DD713F"/>
    <w:rsid w:val="00DE1411"/>
    <w:rsid w:val="00DE2EE7"/>
    <w:rsid w:val="00DE2FB4"/>
    <w:rsid w:val="00DE7899"/>
    <w:rsid w:val="00DE7EF0"/>
    <w:rsid w:val="00DF07A4"/>
    <w:rsid w:val="00DF0D2A"/>
    <w:rsid w:val="00E010EB"/>
    <w:rsid w:val="00E016A1"/>
    <w:rsid w:val="00E05A95"/>
    <w:rsid w:val="00E10C91"/>
    <w:rsid w:val="00E127F4"/>
    <w:rsid w:val="00E12DD6"/>
    <w:rsid w:val="00E1337C"/>
    <w:rsid w:val="00E15EEB"/>
    <w:rsid w:val="00E16086"/>
    <w:rsid w:val="00E16672"/>
    <w:rsid w:val="00E205A7"/>
    <w:rsid w:val="00E2077F"/>
    <w:rsid w:val="00E22F24"/>
    <w:rsid w:val="00E33509"/>
    <w:rsid w:val="00E34B94"/>
    <w:rsid w:val="00E40548"/>
    <w:rsid w:val="00E417B6"/>
    <w:rsid w:val="00E4256E"/>
    <w:rsid w:val="00E43C1C"/>
    <w:rsid w:val="00E453AC"/>
    <w:rsid w:val="00E47B41"/>
    <w:rsid w:val="00E51C01"/>
    <w:rsid w:val="00E57E2C"/>
    <w:rsid w:val="00E606CC"/>
    <w:rsid w:val="00E617FF"/>
    <w:rsid w:val="00E643EC"/>
    <w:rsid w:val="00E66FA3"/>
    <w:rsid w:val="00E66FEB"/>
    <w:rsid w:val="00E6736F"/>
    <w:rsid w:val="00E700AA"/>
    <w:rsid w:val="00E74271"/>
    <w:rsid w:val="00E758B1"/>
    <w:rsid w:val="00E75B44"/>
    <w:rsid w:val="00E82349"/>
    <w:rsid w:val="00E90AD7"/>
    <w:rsid w:val="00E91A76"/>
    <w:rsid w:val="00E922D0"/>
    <w:rsid w:val="00E9232F"/>
    <w:rsid w:val="00E932A8"/>
    <w:rsid w:val="00E941DE"/>
    <w:rsid w:val="00E94E02"/>
    <w:rsid w:val="00E952AE"/>
    <w:rsid w:val="00E953FF"/>
    <w:rsid w:val="00E96569"/>
    <w:rsid w:val="00E97160"/>
    <w:rsid w:val="00EA1549"/>
    <w:rsid w:val="00EA224B"/>
    <w:rsid w:val="00EA58DA"/>
    <w:rsid w:val="00EA6594"/>
    <w:rsid w:val="00EB16F9"/>
    <w:rsid w:val="00EB366D"/>
    <w:rsid w:val="00EB3954"/>
    <w:rsid w:val="00EB4AE5"/>
    <w:rsid w:val="00EB6B83"/>
    <w:rsid w:val="00EB7B6F"/>
    <w:rsid w:val="00EC4238"/>
    <w:rsid w:val="00EC6753"/>
    <w:rsid w:val="00ED0BF1"/>
    <w:rsid w:val="00ED1D75"/>
    <w:rsid w:val="00ED2B8A"/>
    <w:rsid w:val="00ED3701"/>
    <w:rsid w:val="00ED5A89"/>
    <w:rsid w:val="00ED760D"/>
    <w:rsid w:val="00EF0008"/>
    <w:rsid w:val="00EF20B1"/>
    <w:rsid w:val="00EF3010"/>
    <w:rsid w:val="00EF60E1"/>
    <w:rsid w:val="00EF6E7F"/>
    <w:rsid w:val="00EF7244"/>
    <w:rsid w:val="00F01A9D"/>
    <w:rsid w:val="00F03431"/>
    <w:rsid w:val="00F039B6"/>
    <w:rsid w:val="00F05E45"/>
    <w:rsid w:val="00F07649"/>
    <w:rsid w:val="00F10D32"/>
    <w:rsid w:val="00F12CAD"/>
    <w:rsid w:val="00F12CFE"/>
    <w:rsid w:val="00F158C2"/>
    <w:rsid w:val="00F16059"/>
    <w:rsid w:val="00F20167"/>
    <w:rsid w:val="00F2224F"/>
    <w:rsid w:val="00F25789"/>
    <w:rsid w:val="00F27082"/>
    <w:rsid w:val="00F40C5C"/>
    <w:rsid w:val="00F41834"/>
    <w:rsid w:val="00F47E29"/>
    <w:rsid w:val="00F512D5"/>
    <w:rsid w:val="00F51945"/>
    <w:rsid w:val="00F5346C"/>
    <w:rsid w:val="00F538FE"/>
    <w:rsid w:val="00F563D3"/>
    <w:rsid w:val="00F6313D"/>
    <w:rsid w:val="00F63E40"/>
    <w:rsid w:val="00F717EC"/>
    <w:rsid w:val="00F7685E"/>
    <w:rsid w:val="00F80A9D"/>
    <w:rsid w:val="00F83C03"/>
    <w:rsid w:val="00F87CFA"/>
    <w:rsid w:val="00F87EC7"/>
    <w:rsid w:val="00F945D1"/>
    <w:rsid w:val="00F94E30"/>
    <w:rsid w:val="00FA3849"/>
    <w:rsid w:val="00FA555F"/>
    <w:rsid w:val="00FA786E"/>
    <w:rsid w:val="00FB0392"/>
    <w:rsid w:val="00FB2043"/>
    <w:rsid w:val="00FB2905"/>
    <w:rsid w:val="00FB37A5"/>
    <w:rsid w:val="00FB7C9D"/>
    <w:rsid w:val="00FC36F6"/>
    <w:rsid w:val="00FD02D1"/>
    <w:rsid w:val="00FD1153"/>
    <w:rsid w:val="00FD4015"/>
    <w:rsid w:val="00FD51FD"/>
    <w:rsid w:val="00FE2A24"/>
    <w:rsid w:val="00FE2A90"/>
    <w:rsid w:val="00FE6559"/>
    <w:rsid w:val="00FF0919"/>
    <w:rsid w:val="00FF1302"/>
    <w:rsid w:val="00FF2C6A"/>
    <w:rsid w:val="00FF5A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B8C4A"/>
  <w15:docId w15:val="{85550F90-CF0C-4D42-B5FC-F006FCD1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6594"/>
    <w:rPr>
      <w:i/>
      <w:iCs/>
    </w:rPr>
  </w:style>
  <w:style w:type="character" w:styleId="Hyperlink">
    <w:name w:val="Hyperlink"/>
    <w:basedOn w:val="DefaultParagraphFont"/>
    <w:uiPriority w:val="99"/>
    <w:unhideWhenUsed/>
    <w:rsid w:val="00EA6594"/>
    <w:rPr>
      <w:color w:val="0000FF"/>
      <w:u w:val="single"/>
    </w:rPr>
  </w:style>
  <w:style w:type="paragraph" w:styleId="ListParagraph">
    <w:name w:val="List Paragraph"/>
    <w:basedOn w:val="Normal"/>
    <w:uiPriority w:val="34"/>
    <w:qFormat/>
    <w:rsid w:val="008F0B93"/>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B48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0B46D8"/>
    <w:pPr>
      <w:spacing w:after="240" w:line="240" w:lineRule="auto"/>
    </w:pPr>
  </w:style>
  <w:style w:type="character" w:styleId="LineNumber">
    <w:name w:val="line number"/>
    <w:basedOn w:val="DefaultParagraphFont"/>
    <w:uiPriority w:val="99"/>
    <w:semiHidden/>
    <w:unhideWhenUsed/>
    <w:rsid w:val="00A17D4C"/>
  </w:style>
  <w:style w:type="paragraph" w:styleId="HTMLPreformatted">
    <w:name w:val="HTML Preformatted"/>
    <w:basedOn w:val="Normal"/>
    <w:link w:val="HTMLPreformattedChar"/>
    <w:uiPriority w:val="99"/>
    <w:unhideWhenUsed/>
    <w:rsid w:val="0039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93060"/>
    <w:rPr>
      <w:rFonts w:ascii="Courier New" w:eastAsia="Times New Roman" w:hAnsi="Courier New" w:cs="Courier New"/>
      <w:sz w:val="20"/>
      <w:szCs w:val="20"/>
      <w:lang w:eastAsia="en-GB"/>
    </w:rPr>
  </w:style>
  <w:style w:type="character" w:customStyle="1" w:styleId="gem3dmtclgb">
    <w:name w:val="gem3dmtclgb"/>
    <w:basedOn w:val="DefaultParagraphFont"/>
    <w:rsid w:val="00393060"/>
  </w:style>
  <w:style w:type="character" w:customStyle="1" w:styleId="gem3dmtclfb">
    <w:name w:val="gem3dmtclfb"/>
    <w:basedOn w:val="DefaultParagraphFont"/>
    <w:rsid w:val="00393060"/>
  </w:style>
  <w:style w:type="paragraph" w:styleId="BodyText">
    <w:name w:val="Body Text"/>
    <w:basedOn w:val="Normal"/>
    <w:link w:val="BodyTextChar"/>
    <w:uiPriority w:val="1"/>
    <w:qFormat/>
    <w:rsid w:val="000F5D03"/>
    <w:pPr>
      <w:autoSpaceDE w:val="0"/>
      <w:autoSpaceDN w:val="0"/>
      <w:adjustRightInd w:val="0"/>
      <w:spacing w:after="0" w:line="240" w:lineRule="auto"/>
      <w:ind w:left="39"/>
    </w:pPr>
    <w:rPr>
      <w:rFonts w:ascii="Century" w:hAnsi="Century" w:cs="Century"/>
      <w:sz w:val="18"/>
      <w:szCs w:val="18"/>
    </w:rPr>
  </w:style>
  <w:style w:type="character" w:customStyle="1" w:styleId="BodyTextChar">
    <w:name w:val="Body Text Char"/>
    <w:basedOn w:val="DefaultParagraphFont"/>
    <w:link w:val="BodyText"/>
    <w:uiPriority w:val="1"/>
    <w:rsid w:val="000F5D03"/>
    <w:rPr>
      <w:rFonts w:ascii="Century" w:hAnsi="Century" w:cs="Century"/>
      <w:sz w:val="18"/>
      <w:szCs w:val="18"/>
    </w:rPr>
  </w:style>
  <w:style w:type="character" w:customStyle="1" w:styleId="st1">
    <w:name w:val="st1"/>
    <w:basedOn w:val="DefaultParagraphFont"/>
    <w:rsid w:val="000F5D03"/>
  </w:style>
  <w:style w:type="character" w:styleId="CommentReference">
    <w:name w:val="annotation reference"/>
    <w:basedOn w:val="DefaultParagraphFont"/>
    <w:uiPriority w:val="99"/>
    <w:semiHidden/>
    <w:unhideWhenUsed/>
    <w:rsid w:val="00535CD7"/>
    <w:rPr>
      <w:sz w:val="16"/>
      <w:szCs w:val="16"/>
    </w:rPr>
  </w:style>
  <w:style w:type="paragraph" w:styleId="CommentText">
    <w:name w:val="annotation text"/>
    <w:basedOn w:val="Normal"/>
    <w:link w:val="CommentTextChar"/>
    <w:uiPriority w:val="99"/>
    <w:semiHidden/>
    <w:unhideWhenUsed/>
    <w:rsid w:val="00535CD7"/>
    <w:pPr>
      <w:spacing w:line="240" w:lineRule="auto"/>
    </w:pPr>
    <w:rPr>
      <w:sz w:val="20"/>
      <w:szCs w:val="20"/>
    </w:rPr>
  </w:style>
  <w:style w:type="character" w:customStyle="1" w:styleId="CommentTextChar">
    <w:name w:val="Comment Text Char"/>
    <w:basedOn w:val="DefaultParagraphFont"/>
    <w:link w:val="CommentText"/>
    <w:uiPriority w:val="99"/>
    <w:semiHidden/>
    <w:rsid w:val="00535CD7"/>
    <w:rPr>
      <w:sz w:val="20"/>
      <w:szCs w:val="20"/>
    </w:rPr>
  </w:style>
  <w:style w:type="paragraph" w:styleId="CommentSubject">
    <w:name w:val="annotation subject"/>
    <w:basedOn w:val="CommentText"/>
    <w:next w:val="CommentText"/>
    <w:link w:val="CommentSubjectChar"/>
    <w:uiPriority w:val="99"/>
    <w:semiHidden/>
    <w:unhideWhenUsed/>
    <w:rsid w:val="00535CD7"/>
    <w:rPr>
      <w:b/>
      <w:bCs/>
    </w:rPr>
  </w:style>
  <w:style w:type="character" w:customStyle="1" w:styleId="CommentSubjectChar">
    <w:name w:val="Comment Subject Char"/>
    <w:basedOn w:val="CommentTextChar"/>
    <w:link w:val="CommentSubject"/>
    <w:uiPriority w:val="99"/>
    <w:semiHidden/>
    <w:rsid w:val="00535CD7"/>
    <w:rPr>
      <w:b/>
      <w:bCs/>
      <w:sz w:val="20"/>
      <w:szCs w:val="20"/>
    </w:rPr>
  </w:style>
  <w:style w:type="paragraph" w:styleId="BalloonText">
    <w:name w:val="Balloon Text"/>
    <w:basedOn w:val="Normal"/>
    <w:link w:val="BalloonTextChar"/>
    <w:uiPriority w:val="99"/>
    <w:semiHidden/>
    <w:unhideWhenUsed/>
    <w:rsid w:val="00535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CD7"/>
    <w:rPr>
      <w:rFonts w:ascii="Segoe UI" w:hAnsi="Segoe UI" w:cs="Segoe UI"/>
      <w:sz w:val="18"/>
      <w:szCs w:val="18"/>
    </w:rPr>
  </w:style>
  <w:style w:type="paragraph" w:styleId="Caption">
    <w:name w:val="caption"/>
    <w:basedOn w:val="Normal"/>
    <w:next w:val="Normal"/>
    <w:uiPriority w:val="35"/>
    <w:unhideWhenUsed/>
    <w:qFormat/>
    <w:rsid w:val="00336F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32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329C"/>
  </w:style>
  <w:style w:type="paragraph" w:styleId="Footer">
    <w:name w:val="footer"/>
    <w:basedOn w:val="Normal"/>
    <w:link w:val="FooterChar"/>
    <w:uiPriority w:val="99"/>
    <w:unhideWhenUsed/>
    <w:rsid w:val="00CF32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329C"/>
  </w:style>
  <w:style w:type="paragraph" w:styleId="Revision">
    <w:name w:val="Revision"/>
    <w:hidden/>
    <w:uiPriority w:val="99"/>
    <w:semiHidden/>
    <w:rsid w:val="006F644E"/>
    <w:pPr>
      <w:spacing w:after="0" w:line="240" w:lineRule="auto"/>
    </w:pPr>
  </w:style>
  <w:style w:type="character" w:customStyle="1" w:styleId="jrnl">
    <w:name w:val="jrnl"/>
    <w:basedOn w:val="DefaultParagraphFont"/>
    <w:rsid w:val="002C2B85"/>
  </w:style>
  <w:style w:type="paragraph" w:customStyle="1" w:styleId="desc">
    <w:name w:val="desc"/>
    <w:basedOn w:val="Normal"/>
    <w:rsid w:val="0086685F"/>
    <w:pPr>
      <w:spacing w:before="100" w:beforeAutospacing="1" w:after="100" w:afterAutospacing="1" w:line="240" w:lineRule="auto"/>
    </w:pPr>
    <w:rPr>
      <w:rFonts w:ascii="Arial Unicode MS" w:eastAsia="Arial Unicode MS" w:hAnsi="Arial Unicode MS" w:cs="Arial Unicode MS"/>
      <w:sz w:val="24"/>
      <w:szCs w:val="24"/>
      <w:lang w:val="sv-SE" w:eastAsia="sv-SE"/>
    </w:rPr>
  </w:style>
  <w:style w:type="character" w:customStyle="1" w:styleId="apple-converted-space">
    <w:name w:val="apple-converted-space"/>
    <w:basedOn w:val="DefaultParagraphFont"/>
    <w:rsid w:val="00C75B7C"/>
  </w:style>
  <w:style w:type="character" w:styleId="PlaceholderText">
    <w:name w:val="Placeholder Text"/>
    <w:basedOn w:val="DefaultParagraphFont"/>
    <w:uiPriority w:val="99"/>
    <w:semiHidden/>
    <w:rsid w:val="007977DC"/>
    <w:rPr>
      <w:color w:val="808080"/>
    </w:rPr>
  </w:style>
  <w:style w:type="paragraph" w:customStyle="1" w:styleId="Rubrik1">
    <w:name w:val="Rubrik1"/>
    <w:basedOn w:val="Normal"/>
    <w:rsid w:val="00874497"/>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customStyle="1" w:styleId="details">
    <w:name w:val="details"/>
    <w:basedOn w:val="Normal"/>
    <w:rsid w:val="00874497"/>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87009">
      <w:bodyDiv w:val="1"/>
      <w:marLeft w:val="0"/>
      <w:marRight w:val="0"/>
      <w:marTop w:val="0"/>
      <w:marBottom w:val="0"/>
      <w:divBdr>
        <w:top w:val="none" w:sz="0" w:space="0" w:color="auto"/>
        <w:left w:val="none" w:sz="0" w:space="0" w:color="auto"/>
        <w:bottom w:val="none" w:sz="0" w:space="0" w:color="auto"/>
        <w:right w:val="none" w:sz="0" w:space="0" w:color="auto"/>
      </w:divBdr>
    </w:div>
    <w:div w:id="295254985">
      <w:bodyDiv w:val="1"/>
      <w:marLeft w:val="0"/>
      <w:marRight w:val="0"/>
      <w:marTop w:val="0"/>
      <w:marBottom w:val="0"/>
      <w:divBdr>
        <w:top w:val="none" w:sz="0" w:space="0" w:color="auto"/>
        <w:left w:val="none" w:sz="0" w:space="0" w:color="auto"/>
        <w:bottom w:val="none" w:sz="0" w:space="0" w:color="auto"/>
        <w:right w:val="none" w:sz="0" w:space="0" w:color="auto"/>
      </w:divBdr>
    </w:div>
    <w:div w:id="303391110">
      <w:bodyDiv w:val="1"/>
      <w:marLeft w:val="0"/>
      <w:marRight w:val="0"/>
      <w:marTop w:val="0"/>
      <w:marBottom w:val="0"/>
      <w:divBdr>
        <w:top w:val="none" w:sz="0" w:space="0" w:color="auto"/>
        <w:left w:val="none" w:sz="0" w:space="0" w:color="auto"/>
        <w:bottom w:val="none" w:sz="0" w:space="0" w:color="auto"/>
        <w:right w:val="none" w:sz="0" w:space="0" w:color="auto"/>
      </w:divBdr>
      <w:divsChild>
        <w:div w:id="216090878">
          <w:marLeft w:val="360"/>
          <w:marRight w:val="0"/>
          <w:marTop w:val="200"/>
          <w:marBottom w:val="0"/>
          <w:divBdr>
            <w:top w:val="none" w:sz="0" w:space="0" w:color="auto"/>
            <w:left w:val="none" w:sz="0" w:space="0" w:color="auto"/>
            <w:bottom w:val="none" w:sz="0" w:space="0" w:color="auto"/>
            <w:right w:val="none" w:sz="0" w:space="0" w:color="auto"/>
          </w:divBdr>
        </w:div>
        <w:div w:id="261958846">
          <w:marLeft w:val="360"/>
          <w:marRight w:val="0"/>
          <w:marTop w:val="200"/>
          <w:marBottom w:val="0"/>
          <w:divBdr>
            <w:top w:val="none" w:sz="0" w:space="0" w:color="auto"/>
            <w:left w:val="none" w:sz="0" w:space="0" w:color="auto"/>
            <w:bottom w:val="none" w:sz="0" w:space="0" w:color="auto"/>
            <w:right w:val="none" w:sz="0" w:space="0" w:color="auto"/>
          </w:divBdr>
        </w:div>
        <w:div w:id="560290115">
          <w:marLeft w:val="360"/>
          <w:marRight w:val="0"/>
          <w:marTop w:val="200"/>
          <w:marBottom w:val="0"/>
          <w:divBdr>
            <w:top w:val="none" w:sz="0" w:space="0" w:color="auto"/>
            <w:left w:val="none" w:sz="0" w:space="0" w:color="auto"/>
            <w:bottom w:val="none" w:sz="0" w:space="0" w:color="auto"/>
            <w:right w:val="none" w:sz="0" w:space="0" w:color="auto"/>
          </w:divBdr>
        </w:div>
        <w:div w:id="598030529">
          <w:marLeft w:val="360"/>
          <w:marRight w:val="0"/>
          <w:marTop w:val="200"/>
          <w:marBottom w:val="0"/>
          <w:divBdr>
            <w:top w:val="none" w:sz="0" w:space="0" w:color="auto"/>
            <w:left w:val="none" w:sz="0" w:space="0" w:color="auto"/>
            <w:bottom w:val="none" w:sz="0" w:space="0" w:color="auto"/>
            <w:right w:val="none" w:sz="0" w:space="0" w:color="auto"/>
          </w:divBdr>
        </w:div>
        <w:div w:id="851917103">
          <w:marLeft w:val="360"/>
          <w:marRight w:val="0"/>
          <w:marTop w:val="200"/>
          <w:marBottom w:val="0"/>
          <w:divBdr>
            <w:top w:val="none" w:sz="0" w:space="0" w:color="auto"/>
            <w:left w:val="none" w:sz="0" w:space="0" w:color="auto"/>
            <w:bottom w:val="none" w:sz="0" w:space="0" w:color="auto"/>
            <w:right w:val="none" w:sz="0" w:space="0" w:color="auto"/>
          </w:divBdr>
        </w:div>
        <w:div w:id="1360937557">
          <w:marLeft w:val="360"/>
          <w:marRight w:val="0"/>
          <w:marTop w:val="200"/>
          <w:marBottom w:val="0"/>
          <w:divBdr>
            <w:top w:val="none" w:sz="0" w:space="0" w:color="auto"/>
            <w:left w:val="none" w:sz="0" w:space="0" w:color="auto"/>
            <w:bottom w:val="none" w:sz="0" w:space="0" w:color="auto"/>
            <w:right w:val="none" w:sz="0" w:space="0" w:color="auto"/>
          </w:divBdr>
        </w:div>
        <w:div w:id="1710955897">
          <w:marLeft w:val="360"/>
          <w:marRight w:val="0"/>
          <w:marTop w:val="200"/>
          <w:marBottom w:val="0"/>
          <w:divBdr>
            <w:top w:val="none" w:sz="0" w:space="0" w:color="auto"/>
            <w:left w:val="none" w:sz="0" w:space="0" w:color="auto"/>
            <w:bottom w:val="none" w:sz="0" w:space="0" w:color="auto"/>
            <w:right w:val="none" w:sz="0" w:space="0" w:color="auto"/>
          </w:divBdr>
        </w:div>
      </w:divsChild>
    </w:div>
    <w:div w:id="483816076">
      <w:bodyDiv w:val="1"/>
      <w:marLeft w:val="0"/>
      <w:marRight w:val="0"/>
      <w:marTop w:val="0"/>
      <w:marBottom w:val="0"/>
      <w:divBdr>
        <w:top w:val="none" w:sz="0" w:space="0" w:color="auto"/>
        <w:left w:val="none" w:sz="0" w:space="0" w:color="auto"/>
        <w:bottom w:val="none" w:sz="0" w:space="0" w:color="auto"/>
        <w:right w:val="none" w:sz="0" w:space="0" w:color="auto"/>
      </w:divBdr>
    </w:div>
    <w:div w:id="529027627">
      <w:bodyDiv w:val="1"/>
      <w:marLeft w:val="0"/>
      <w:marRight w:val="0"/>
      <w:marTop w:val="0"/>
      <w:marBottom w:val="0"/>
      <w:divBdr>
        <w:top w:val="none" w:sz="0" w:space="0" w:color="auto"/>
        <w:left w:val="none" w:sz="0" w:space="0" w:color="auto"/>
        <w:bottom w:val="none" w:sz="0" w:space="0" w:color="auto"/>
        <w:right w:val="none" w:sz="0" w:space="0" w:color="auto"/>
      </w:divBdr>
    </w:div>
    <w:div w:id="853567836">
      <w:bodyDiv w:val="1"/>
      <w:marLeft w:val="0"/>
      <w:marRight w:val="0"/>
      <w:marTop w:val="0"/>
      <w:marBottom w:val="0"/>
      <w:divBdr>
        <w:top w:val="none" w:sz="0" w:space="0" w:color="auto"/>
        <w:left w:val="none" w:sz="0" w:space="0" w:color="auto"/>
        <w:bottom w:val="none" w:sz="0" w:space="0" w:color="auto"/>
        <w:right w:val="none" w:sz="0" w:space="0" w:color="auto"/>
      </w:divBdr>
    </w:div>
    <w:div w:id="940649368">
      <w:bodyDiv w:val="1"/>
      <w:marLeft w:val="0"/>
      <w:marRight w:val="0"/>
      <w:marTop w:val="0"/>
      <w:marBottom w:val="0"/>
      <w:divBdr>
        <w:top w:val="none" w:sz="0" w:space="0" w:color="auto"/>
        <w:left w:val="none" w:sz="0" w:space="0" w:color="auto"/>
        <w:bottom w:val="none" w:sz="0" w:space="0" w:color="auto"/>
        <w:right w:val="none" w:sz="0" w:space="0" w:color="auto"/>
      </w:divBdr>
      <w:divsChild>
        <w:div w:id="260262820">
          <w:marLeft w:val="360"/>
          <w:marRight w:val="0"/>
          <w:marTop w:val="200"/>
          <w:marBottom w:val="0"/>
          <w:divBdr>
            <w:top w:val="none" w:sz="0" w:space="0" w:color="auto"/>
            <w:left w:val="none" w:sz="0" w:space="0" w:color="auto"/>
            <w:bottom w:val="none" w:sz="0" w:space="0" w:color="auto"/>
            <w:right w:val="none" w:sz="0" w:space="0" w:color="auto"/>
          </w:divBdr>
        </w:div>
        <w:div w:id="1299801838">
          <w:marLeft w:val="360"/>
          <w:marRight w:val="0"/>
          <w:marTop w:val="200"/>
          <w:marBottom w:val="0"/>
          <w:divBdr>
            <w:top w:val="none" w:sz="0" w:space="0" w:color="auto"/>
            <w:left w:val="none" w:sz="0" w:space="0" w:color="auto"/>
            <w:bottom w:val="none" w:sz="0" w:space="0" w:color="auto"/>
            <w:right w:val="none" w:sz="0" w:space="0" w:color="auto"/>
          </w:divBdr>
        </w:div>
        <w:div w:id="1499229762">
          <w:marLeft w:val="360"/>
          <w:marRight w:val="0"/>
          <w:marTop w:val="200"/>
          <w:marBottom w:val="0"/>
          <w:divBdr>
            <w:top w:val="none" w:sz="0" w:space="0" w:color="auto"/>
            <w:left w:val="none" w:sz="0" w:space="0" w:color="auto"/>
            <w:bottom w:val="none" w:sz="0" w:space="0" w:color="auto"/>
            <w:right w:val="none" w:sz="0" w:space="0" w:color="auto"/>
          </w:divBdr>
        </w:div>
        <w:div w:id="1710296743">
          <w:marLeft w:val="360"/>
          <w:marRight w:val="0"/>
          <w:marTop w:val="200"/>
          <w:marBottom w:val="0"/>
          <w:divBdr>
            <w:top w:val="none" w:sz="0" w:space="0" w:color="auto"/>
            <w:left w:val="none" w:sz="0" w:space="0" w:color="auto"/>
            <w:bottom w:val="none" w:sz="0" w:space="0" w:color="auto"/>
            <w:right w:val="none" w:sz="0" w:space="0" w:color="auto"/>
          </w:divBdr>
        </w:div>
        <w:div w:id="2047831564">
          <w:marLeft w:val="360"/>
          <w:marRight w:val="0"/>
          <w:marTop w:val="200"/>
          <w:marBottom w:val="0"/>
          <w:divBdr>
            <w:top w:val="none" w:sz="0" w:space="0" w:color="auto"/>
            <w:left w:val="none" w:sz="0" w:space="0" w:color="auto"/>
            <w:bottom w:val="none" w:sz="0" w:space="0" w:color="auto"/>
            <w:right w:val="none" w:sz="0" w:space="0" w:color="auto"/>
          </w:divBdr>
        </w:div>
        <w:div w:id="2088335242">
          <w:marLeft w:val="360"/>
          <w:marRight w:val="0"/>
          <w:marTop w:val="200"/>
          <w:marBottom w:val="0"/>
          <w:divBdr>
            <w:top w:val="none" w:sz="0" w:space="0" w:color="auto"/>
            <w:left w:val="none" w:sz="0" w:space="0" w:color="auto"/>
            <w:bottom w:val="none" w:sz="0" w:space="0" w:color="auto"/>
            <w:right w:val="none" w:sz="0" w:space="0" w:color="auto"/>
          </w:divBdr>
        </w:div>
      </w:divsChild>
    </w:div>
    <w:div w:id="948076465">
      <w:bodyDiv w:val="1"/>
      <w:marLeft w:val="0"/>
      <w:marRight w:val="0"/>
      <w:marTop w:val="0"/>
      <w:marBottom w:val="0"/>
      <w:divBdr>
        <w:top w:val="none" w:sz="0" w:space="0" w:color="auto"/>
        <w:left w:val="none" w:sz="0" w:space="0" w:color="auto"/>
        <w:bottom w:val="none" w:sz="0" w:space="0" w:color="auto"/>
        <w:right w:val="none" w:sz="0" w:space="0" w:color="auto"/>
      </w:divBdr>
      <w:divsChild>
        <w:div w:id="73479340">
          <w:marLeft w:val="1440"/>
          <w:marRight w:val="0"/>
          <w:marTop w:val="0"/>
          <w:marBottom w:val="0"/>
          <w:divBdr>
            <w:top w:val="none" w:sz="0" w:space="0" w:color="auto"/>
            <w:left w:val="none" w:sz="0" w:space="0" w:color="auto"/>
            <w:bottom w:val="none" w:sz="0" w:space="0" w:color="auto"/>
            <w:right w:val="none" w:sz="0" w:space="0" w:color="auto"/>
          </w:divBdr>
        </w:div>
        <w:div w:id="1068695798">
          <w:marLeft w:val="1440"/>
          <w:marRight w:val="0"/>
          <w:marTop w:val="0"/>
          <w:marBottom w:val="0"/>
          <w:divBdr>
            <w:top w:val="none" w:sz="0" w:space="0" w:color="auto"/>
            <w:left w:val="none" w:sz="0" w:space="0" w:color="auto"/>
            <w:bottom w:val="none" w:sz="0" w:space="0" w:color="auto"/>
            <w:right w:val="none" w:sz="0" w:space="0" w:color="auto"/>
          </w:divBdr>
        </w:div>
        <w:div w:id="1098595771">
          <w:marLeft w:val="1440"/>
          <w:marRight w:val="0"/>
          <w:marTop w:val="0"/>
          <w:marBottom w:val="0"/>
          <w:divBdr>
            <w:top w:val="none" w:sz="0" w:space="0" w:color="auto"/>
            <w:left w:val="none" w:sz="0" w:space="0" w:color="auto"/>
            <w:bottom w:val="none" w:sz="0" w:space="0" w:color="auto"/>
            <w:right w:val="none" w:sz="0" w:space="0" w:color="auto"/>
          </w:divBdr>
        </w:div>
        <w:div w:id="1358459531">
          <w:marLeft w:val="1440"/>
          <w:marRight w:val="0"/>
          <w:marTop w:val="0"/>
          <w:marBottom w:val="0"/>
          <w:divBdr>
            <w:top w:val="none" w:sz="0" w:space="0" w:color="auto"/>
            <w:left w:val="none" w:sz="0" w:space="0" w:color="auto"/>
            <w:bottom w:val="none" w:sz="0" w:space="0" w:color="auto"/>
            <w:right w:val="none" w:sz="0" w:space="0" w:color="auto"/>
          </w:divBdr>
        </w:div>
        <w:div w:id="1397050949">
          <w:marLeft w:val="1440"/>
          <w:marRight w:val="0"/>
          <w:marTop w:val="0"/>
          <w:marBottom w:val="0"/>
          <w:divBdr>
            <w:top w:val="none" w:sz="0" w:space="0" w:color="auto"/>
            <w:left w:val="none" w:sz="0" w:space="0" w:color="auto"/>
            <w:bottom w:val="none" w:sz="0" w:space="0" w:color="auto"/>
            <w:right w:val="none" w:sz="0" w:space="0" w:color="auto"/>
          </w:divBdr>
        </w:div>
        <w:div w:id="1599563479">
          <w:marLeft w:val="1440"/>
          <w:marRight w:val="0"/>
          <w:marTop w:val="0"/>
          <w:marBottom w:val="0"/>
          <w:divBdr>
            <w:top w:val="none" w:sz="0" w:space="0" w:color="auto"/>
            <w:left w:val="none" w:sz="0" w:space="0" w:color="auto"/>
            <w:bottom w:val="none" w:sz="0" w:space="0" w:color="auto"/>
            <w:right w:val="none" w:sz="0" w:space="0" w:color="auto"/>
          </w:divBdr>
        </w:div>
        <w:div w:id="1937901473">
          <w:marLeft w:val="1440"/>
          <w:marRight w:val="0"/>
          <w:marTop w:val="0"/>
          <w:marBottom w:val="0"/>
          <w:divBdr>
            <w:top w:val="none" w:sz="0" w:space="0" w:color="auto"/>
            <w:left w:val="none" w:sz="0" w:space="0" w:color="auto"/>
            <w:bottom w:val="none" w:sz="0" w:space="0" w:color="auto"/>
            <w:right w:val="none" w:sz="0" w:space="0" w:color="auto"/>
          </w:divBdr>
        </w:div>
        <w:div w:id="2006392373">
          <w:marLeft w:val="1440"/>
          <w:marRight w:val="0"/>
          <w:marTop w:val="0"/>
          <w:marBottom w:val="0"/>
          <w:divBdr>
            <w:top w:val="none" w:sz="0" w:space="0" w:color="auto"/>
            <w:left w:val="none" w:sz="0" w:space="0" w:color="auto"/>
            <w:bottom w:val="none" w:sz="0" w:space="0" w:color="auto"/>
            <w:right w:val="none" w:sz="0" w:space="0" w:color="auto"/>
          </w:divBdr>
        </w:div>
        <w:div w:id="2098089320">
          <w:marLeft w:val="1440"/>
          <w:marRight w:val="0"/>
          <w:marTop w:val="0"/>
          <w:marBottom w:val="0"/>
          <w:divBdr>
            <w:top w:val="none" w:sz="0" w:space="0" w:color="auto"/>
            <w:left w:val="none" w:sz="0" w:space="0" w:color="auto"/>
            <w:bottom w:val="none" w:sz="0" w:space="0" w:color="auto"/>
            <w:right w:val="none" w:sz="0" w:space="0" w:color="auto"/>
          </w:divBdr>
        </w:div>
      </w:divsChild>
    </w:div>
    <w:div w:id="1157112453">
      <w:bodyDiv w:val="1"/>
      <w:marLeft w:val="0"/>
      <w:marRight w:val="0"/>
      <w:marTop w:val="0"/>
      <w:marBottom w:val="0"/>
      <w:divBdr>
        <w:top w:val="none" w:sz="0" w:space="0" w:color="auto"/>
        <w:left w:val="none" w:sz="0" w:space="0" w:color="auto"/>
        <w:bottom w:val="none" w:sz="0" w:space="0" w:color="auto"/>
        <w:right w:val="none" w:sz="0" w:space="0" w:color="auto"/>
      </w:divBdr>
    </w:div>
    <w:div w:id="1158572976">
      <w:bodyDiv w:val="1"/>
      <w:marLeft w:val="0"/>
      <w:marRight w:val="0"/>
      <w:marTop w:val="0"/>
      <w:marBottom w:val="0"/>
      <w:divBdr>
        <w:top w:val="none" w:sz="0" w:space="0" w:color="auto"/>
        <w:left w:val="none" w:sz="0" w:space="0" w:color="auto"/>
        <w:bottom w:val="none" w:sz="0" w:space="0" w:color="auto"/>
        <w:right w:val="none" w:sz="0" w:space="0" w:color="auto"/>
      </w:divBdr>
    </w:div>
    <w:div w:id="1229195168">
      <w:bodyDiv w:val="1"/>
      <w:marLeft w:val="0"/>
      <w:marRight w:val="0"/>
      <w:marTop w:val="0"/>
      <w:marBottom w:val="0"/>
      <w:divBdr>
        <w:top w:val="none" w:sz="0" w:space="0" w:color="auto"/>
        <w:left w:val="none" w:sz="0" w:space="0" w:color="auto"/>
        <w:bottom w:val="none" w:sz="0" w:space="0" w:color="auto"/>
        <w:right w:val="none" w:sz="0" w:space="0" w:color="auto"/>
      </w:divBdr>
    </w:div>
    <w:div w:id="1292520802">
      <w:bodyDiv w:val="1"/>
      <w:marLeft w:val="0"/>
      <w:marRight w:val="0"/>
      <w:marTop w:val="0"/>
      <w:marBottom w:val="0"/>
      <w:divBdr>
        <w:top w:val="none" w:sz="0" w:space="0" w:color="auto"/>
        <w:left w:val="none" w:sz="0" w:space="0" w:color="auto"/>
        <w:bottom w:val="none" w:sz="0" w:space="0" w:color="auto"/>
        <w:right w:val="none" w:sz="0" w:space="0" w:color="auto"/>
      </w:divBdr>
    </w:div>
    <w:div w:id="1314214712">
      <w:bodyDiv w:val="1"/>
      <w:marLeft w:val="0"/>
      <w:marRight w:val="0"/>
      <w:marTop w:val="0"/>
      <w:marBottom w:val="0"/>
      <w:divBdr>
        <w:top w:val="none" w:sz="0" w:space="0" w:color="auto"/>
        <w:left w:val="none" w:sz="0" w:space="0" w:color="auto"/>
        <w:bottom w:val="none" w:sz="0" w:space="0" w:color="auto"/>
        <w:right w:val="none" w:sz="0" w:space="0" w:color="auto"/>
      </w:divBdr>
    </w:div>
    <w:div w:id="1383558916">
      <w:bodyDiv w:val="1"/>
      <w:marLeft w:val="0"/>
      <w:marRight w:val="0"/>
      <w:marTop w:val="0"/>
      <w:marBottom w:val="0"/>
      <w:divBdr>
        <w:top w:val="none" w:sz="0" w:space="0" w:color="auto"/>
        <w:left w:val="none" w:sz="0" w:space="0" w:color="auto"/>
        <w:bottom w:val="none" w:sz="0" w:space="0" w:color="auto"/>
        <w:right w:val="none" w:sz="0" w:space="0" w:color="auto"/>
      </w:divBdr>
    </w:div>
    <w:div w:id="1383678342">
      <w:bodyDiv w:val="1"/>
      <w:marLeft w:val="0"/>
      <w:marRight w:val="0"/>
      <w:marTop w:val="0"/>
      <w:marBottom w:val="0"/>
      <w:divBdr>
        <w:top w:val="none" w:sz="0" w:space="0" w:color="auto"/>
        <w:left w:val="none" w:sz="0" w:space="0" w:color="auto"/>
        <w:bottom w:val="none" w:sz="0" w:space="0" w:color="auto"/>
        <w:right w:val="none" w:sz="0" w:space="0" w:color="auto"/>
      </w:divBdr>
    </w:div>
    <w:div w:id="1431588723">
      <w:bodyDiv w:val="1"/>
      <w:marLeft w:val="0"/>
      <w:marRight w:val="0"/>
      <w:marTop w:val="0"/>
      <w:marBottom w:val="0"/>
      <w:divBdr>
        <w:top w:val="none" w:sz="0" w:space="0" w:color="auto"/>
        <w:left w:val="none" w:sz="0" w:space="0" w:color="auto"/>
        <w:bottom w:val="none" w:sz="0" w:space="0" w:color="auto"/>
        <w:right w:val="none" w:sz="0" w:space="0" w:color="auto"/>
      </w:divBdr>
      <w:divsChild>
        <w:div w:id="1320694129">
          <w:marLeft w:val="0"/>
          <w:marRight w:val="0"/>
          <w:marTop w:val="0"/>
          <w:marBottom w:val="0"/>
          <w:divBdr>
            <w:top w:val="none" w:sz="0" w:space="0" w:color="auto"/>
            <w:left w:val="none" w:sz="0" w:space="0" w:color="auto"/>
            <w:bottom w:val="none" w:sz="0" w:space="0" w:color="auto"/>
            <w:right w:val="none" w:sz="0" w:space="0" w:color="auto"/>
          </w:divBdr>
        </w:div>
      </w:divsChild>
    </w:div>
    <w:div w:id="1502574979">
      <w:bodyDiv w:val="1"/>
      <w:marLeft w:val="0"/>
      <w:marRight w:val="0"/>
      <w:marTop w:val="0"/>
      <w:marBottom w:val="0"/>
      <w:divBdr>
        <w:top w:val="none" w:sz="0" w:space="0" w:color="auto"/>
        <w:left w:val="none" w:sz="0" w:space="0" w:color="auto"/>
        <w:bottom w:val="none" w:sz="0" w:space="0" w:color="auto"/>
        <w:right w:val="none" w:sz="0" w:space="0" w:color="auto"/>
      </w:divBdr>
    </w:div>
    <w:div w:id="1542325584">
      <w:bodyDiv w:val="1"/>
      <w:marLeft w:val="0"/>
      <w:marRight w:val="0"/>
      <w:marTop w:val="0"/>
      <w:marBottom w:val="0"/>
      <w:divBdr>
        <w:top w:val="none" w:sz="0" w:space="0" w:color="auto"/>
        <w:left w:val="none" w:sz="0" w:space="0" w:color="auto"/>
        <w:bottom w:val="none" w:sz="0" w:space="0" w:color="auto"/>
        <w:right w:val="none" w:sz="0" w:space="0" w:color="auto"/>
      </w:divBdr>
      <w:divsChild>
        <w:div w:id="1774592349">
          <w:marLeft w:val="0"/>
          <w:marRight w:val="0"/>
          <w:marTop w:val="0"/>
          <w:marBottom w:val="0"/>
          <w:divBdr>
            <w:top w:val="none" w:sz="0" w:space="0" w:color="auto"/>
            <w:left w:val="none" w:sz="0" w:space="0" w:color="auto"/>
            <w:bottom w:val="none" w:sz="0" w:space="0" w:color="auto"/>
            <w:right w:val="none" w:sz="0" w:space="0" w:color="auto"/>
          </w:divBdr>
        </w:div>
      </w:divsChild>
    </w:div>
    <w:div w:id="1594167160">
      <w:bodyDiv w:val="1"/>
      <w:marLeft w:val="0"/>
      <w:marRight w:val="0"/>
      <w:marTop w:val="0"/>
      <w:marBottom w:val="0"/>
      <w:divBdr>
        <w:top w:val="none" w:sz="0" w:space="0" w:color="auto"/>
        <w:left w:val="none" w:sz="0" w:space="0" w:color="auto"/>
        <w:bottom w:val="none" w:sz="0" w:space="0" w:color="auto"/>
        <w:right w:val="none" w:sz="0" w:space="0" w:color="auto"/>
      </w:divBdr>
    </w:div>
    <w:div w:id="1726443692">
      <w:bodyDiv w:val="1"/>
      <w:marLeft w:val="0"/>
      <w:marRight w:val="0"/>
      <w:marTop w:val="0"/>
      <w:marBottom w:val="0"/>
      <w:divBdr>
        <w:top w:val="none" w:sz="0" w:space="0" w:color="auto"/>
        <w:left w:val="none" w:sz="0" w:space="0" w:color="auto"/>
        <w:bottom w:val="none" w:sz="0" w:space="0" w:color="auto"/>
        <w:right w:val="none" w:sz="0" w:space="0" w:color="auto"/>
      </w:divBdr>
    </w:div>
    <w:div w:id="1738092331">
      <w:bodyDiv w:val="1"/>
      <w:marLeft w:val="0"/>
      <w:marRight w:val="0"/>
      <w:marTop w:val="0"/>
      <w:marBottom w:val="0"/>
      <w:divBdr>
        <w:top w:val="none" w:sz="0" w:space="0" w:color="auto"/>
        <w:left w:val="none" w:sz="0" w:space="0" w:color="auto"/>
        <w:bottom w:val="none" w:sz="0" w:space="0" w:color="auto"/>
        <w:right w:val="none" w:sz="0" w:space="0" w:color="auto"/>
      </w:divBdr>
    </w:div>
    <w:div w:id="1751542825">
      <w:bodyDiv w:val="1"/>
      <w:marLeft w:val="0"/>
      <w:marRight w:val="0"/>
      <w:marTop w:val="0"/>
      <w:marBottom w:val="0"/>
      <w:divBdr>
        <w:top w:val="none" w:sz="0" w:space="0" w:color="auto"/>
        <w:left w:val="none" w:sz="0" w:space="0" w:color="auto"/>
        <w:bottom w:val="none" w:sz="0" w:space="0" w:color="auto"/>
        <w:right w:val="none" w:sz="0" w:space="0" w:color="auto"/>
      </w:divBdr>
    </w:div>
    <w:div w:id="2013599596">
      <w:bodyDiv w:val="1"/>
      <w:marLeft w:val="0"/>
      <w:marRight w:val="0"/>
      <w:marTop w:val="0"/>
      <w:marBottom w:val="0"/>
      <w:divBdr>
        <w:top w:val="none" w:sz="0" w:space="0" w:color="auto"/>
        <w:left w:val="none" w:sz="0" w:space="0" w:color="auto"/>
        <w:bottom w:val="none" w:sz="0" w:space="0" w:color="auto"/>
        <w:right w:val="none" w:sz="0" w:space="0" w:color="auto"/>
      </w:divBdr>
      <w:divsChild>
        <w:div w:id="255137086">
          <w:marLeft w:val="0"/>
          <w:marRight w:val="0"/>
          <w:marTop w:val="0"/>
          <w:marBottom w:val="0"/>
          <w:divBdr>
            <w:top w:val="none" w:sz="0" w:space="0" w:color="auto"/>
            <w:left w:val="none" w:sz="0" w:space="0" w:color="auto"/>
            <w:bottom w:val="none" w:sz="0" w:space="0" w:color="auto"/>
            <w:right w:val="none" w:sz="0" w:space="0" w:color="auto"/>
          </w:divBdr>
        </w:div>
      </w:divsChild>
    </w:div>
    <w:div w:id="20415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ubmed/19318360" TargetMode="External"/><Relationship Id="rId1" Type="http://schemas.openxmlformats.org/officeDocument/2006/relationships/hyperlink" Target="https://www.ncbi.nlm.nih.gov/pubmed/274326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agnus.unemo@regionorebrolan.s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408A3-2DCD-4693-BBDC-B69912A8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22</Pages>
  <Words>30219</Words>
  <Characters>172254</Characters>
  <Application>Microsoft Office Word</Application>
  <DocSecurity>0</DocSecurity>
  <Lines>1435</Lines>
  <Paragraphs>404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Örebro läns landsting</Company>
  <LinksUpToDate>false</LinksUpToDate>
  <CharactersWithSpaces>202069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6</cp:revision>
  <cp:lastPrinted>2016-12-19T15:48:00Z</cp:lastPrinted>
  <dcterms:created xsi:type="dcterms:W3CDTF">2017-01-03T20:27:00Z</dcterms:created>
  <dcterms:modified xsi:type="dcterms:W3CDTF">2017-01-04T19:20:00Z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id="bKUp4tLO"/&gt;&lt;style id="http://www.zotero.org/styles/journal-of-antimicrobial-chemotherapy"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